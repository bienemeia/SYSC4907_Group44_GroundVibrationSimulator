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92426" w14:textId="0F61D577" w:rsidR="00B552B1" w:rsidRPr="00C16C7D" w:rsidRDefault="00934165" w:rsidP="00C16C7D">
      <w:pPr>
        <w:pStyle w:val="Title"/>
        <w:jc w:val="center"/>
        <w:rPr>
          <w:rStyle w:val="SubtleReference"/>
          <w:sz w:val="32"/>
          <w:szCs w:val="32"/>
        </w:rPr>
      </w:pPr>
      <w:r w:rsidRPr="00C16C7D">
        <w:rPr>
          <w:rStyle w:val="SubtleReference"/>
          <w:sz w:val="32"/>
          <w:szCs w:val="32"/>
        </w:rPr>
        <w:t xml:space="preserve">SYSC </w:t>
      </w:r>
      <w:r w:rsidR="00B552B1" w:rsidRPr="00C16C7D">
        <w:rPr>
          <w:rStyle w:val="SubtleReference"/>
          <w:sz w:val="32"/>
          <w:szCs w:val="32"/>
        </w:rPr>
        <w:t>4907</w:t>
      </w:r>
      <w:r w:rsidR="00C16C7D" w:rsidRPr="00C16C7D">
        <w:rPr>
          <w:rStyle w:val="SubtleReference"/>
          <w:sz w:val="32"/>
          <w:szCs w:val="32"/>
        </w:rPr>
        <w:t xml:space="preserve"> – </w:t>
      </w:r>
      <w:r w:rsidR="00B552B1" w:rsidRPr="00C16C7D">
        <w:rPr>
          <w:rStyle w:val="SubtleReference"/>
          <w:sz w:val="32"/>
          <w:szCs w:val="32"/>
        </w:rPr>
        <w:t>Engineering</w:t>
      </w:r>
      <w:r w:rsidR="00C16C7D" w:rsidRPr="00C16C7D">
        <w:rPr>
          <w:rStyle w:val="SubtleReference"/>
          <w:sz w:val="32"/>
          <w:szCs w:val="32"/>
        </w:rPr>
        <w:t xml:space="preserve"> </w:t>
      </w:r>
      <w:r w:rsidR="00B552B1" w:rsidRPr="00C16C7D">
        <w:rPr>
          <w:rStyle w:val="SubtleReference"/>
          <w:sz w:val="32"/>
          <w:szCs w:val="32"/>
        </w:rPr>
        <w:t>Project</w:t>
      </w:r>
    </w:p>
    <w:p w14:paraId="5EB3FD53" w14:textId="77777777" w:rsidR="006B083B" w:rsidRDefault="006B083B" w:rsidP="0060712F"/>
    <w:p w14:paraId="28BB33D9" w14:textId="43272017" w:rsidR="00B552B1" w:rsidRDefault="00B65709" w:rsidP="00C16C7D">
      <w:pPr>
        <w:pStyle w:val="Title"/>
        <w:jc w:val="center"/>
      </w:pPr>
      <w:commentRangeStart w:id="1"/>
      <w:r w:rsidRPr="00B65709">
        <w:t>Wind Turbine Ground Vibration Simulator</w:t>
      </w:r>
      <w:commentRangeEnd w:id="1"/>
      <w:r w:rsidR="004033A1">
        <w:rPr>
          <w:rStyle w:val="CommentReference"/>
          <w:rFonts w:asciiTheme="minorHAnsi" w:eastAsiaTheme="minorHAnsi" w:hAnsiTheme="minorHAnsi" w:cstheme="minorBidi"/>
          <w:spacing w:val="0"/>
          <w:kern w:val="0"/>
          <w:lang w:val="en-CA"/>
        </w:rPr>
        <w:commentReference w:id="1"/>
      </w:r>
    </w:p>
    <w:p w14:paraId="22837500" w14:textId="77777777" w:rsidR="00C16C7D" w:rsidRPr="00C16C7D" w:rsidRDefault="00C16C7D" w:rsidP="00C16C7D"/>
    <w:p w14:paraId="34BA874A" w14:textId="61906F5E" w:rsidR="006B083B" w:rsidRDefault="00A136D8" w:rsidP="00D37E49">
      <w:pPr>
        <w:jc w:val="center"/>
      </w:pPr>
      <w:ins w:id="2" w:author="Yuu Ono" w:date="2022-10-19T09:34:00Z">
        <w:r>
          <w:rPr>
            <w:noProof/>
          </w:rPr>
          <w:drawing>
            <wp:anchor distT="0" distB="0" distL="114300" distR="114300" simplePos="0" relativeHeight="251658240" behindDoc="0" locked="0" layoutInCell="1" allowOverlap="1" wp14:anchorId="0B15D0F7" wp14:editId="3E7C7A87">
              <wp:simplePos x="0" y="0"/>
              <wp:positionH relativeFrom="column">
                <wp:posOffset>3193415</wp:posOffset>
              </wp:positionH>
              <wp:positionV relativeFrom="paragraph">
                <wp:posOffset>2476871</wp:posOffset>
              </wp:positionV>
              <wp:extent cx="852152" cy="573194"/>
              <wp:effectExtent l="0" t="0" r="571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5287"/>
                      <a:stretch/>
                    </pic:blipFill>
                    <pic:spPr bwMode="auto">
                      <a:xfrm>
                        <a:off x="0" y="0"/>
                        <a:ext cx="852152" cy="5731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r w:rsidR="00D54825">
        <w:rPr>
          <w:noProof/>
        </w:rPr>
        <w:drawing>
          <wp:inline distT="0" distB="0" distL="0" distR="0" wp14:anchorId="34E2AEEC" wp14:editId="0CE04B67">
            <wp:extent cx="3769743" cy="3551769"/>
            <wp:effectExtent l="0" t="0" r="2540" b="0"/>
            <wp:docPr id="1" name="Picture 1" descr="A picture containing text,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lhouette&#10;&#10;Description automatically generated"/>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193" r="8564"/>
                    <a:stretch/>
                  </pic:blipFill>
                  <pic:spPr bwMode="auto">
                    <a:xfrm>
                      <a:off x="0" y="0"/>
                      <a:ext cx="3782235" cy="3563539"/>
                    </a:xfrm>
                    <a:prstGeom prst="rect">
                      <a:avLst/>
                    </a:prstGeom>
                    <a:noFill/>
                    <a:ln>
                      <a:noFill/>
                    </a:ln>
                    <a:extLst>
                      <a:ext uri="{53640926-AAD7-44D8-BBD7-CCE9431645EC}">
                        <a14:shadowObscured xmlns:a14="http://schemas.microsoft.com/office/drawing/2010/main"/>
                      </a:ext>
                    </a:extLst>
                  </pic:spPr>
                </pic:pic>
              </a:graphicData>
            </a:graphic>
          </wp:inline>
        </w:drawing>
      </w:r>
    </w:p>
    <w:p w14:paraId="4B4F06F3" w14:textId="77777777" w:rsidR="00D37E49" w:rsidRDefault="00D37E49" w:rsidP="00D37E49">
      <w:pPr>
        <w:jc w:val="center"/>
      </w:pPr>
    </w:p>
    <w:tbl>
      <w:tblPr>
        <w:tblStyle w:val="TableGrid"/>
        <w:tblW w:w="0" w:type="auto"/>
        <w:tblInd w:w="2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9"/>
        <w:gridCol w:w="2389"/>
      </w:tblGrid>
      <w:tr w:rsidR="0047049B" w:rsidRPr="00B70DB5" w14:paraId="4A349526" w14:textId="77777777" w:rsidTr="79BA2FB1">
        <w:trPr>
          <w:trHeight w:val="223"/>
        </w:trPr>
        <w:tc>
          <w:tcPr>
            <w:tcW w:w="4788" w:type="dxa"/>
            <w:gridSpan w:val="2"/>
            <w:tcBorders>
              <w:bottom w:val="single" w:sz="4" w:space="0" w:color="auto"/>
            </w:tcBorders>
          </w:tcPr>
          <w:p w14:paraId="03ED85D9" w14:textId="5FA2130D" w:rsidR="0047049B" w:rsidRPr="0047049B" w:rsidRDefault="00D511AC" w:rsidP="0047049B">
            <w:pPr>
              <w:pStyle w:val="Subtitle"/>
              <w:jc w:val="center"/>
              <w:rPr>
                <w:b/>
                <w:bCs/>
                <w:color w:val="262626" w:themeColor="text1" w:themeTint="D9"/>
              </w:rPr>
            </w:pPr>
            <w:r>
              <w:rPr>
                <w:b/>
                <w:bCs/>
                <w:color w:val="262626" w:themeColor="text1" w:themeTint="D9"/>
              </w:rPr>
              <w:t>Team Members</w:t>
            </w:r>
          </w:p>
        </w:tc>
      </w:tr>
      <w:tr w:rsidR="00B70DB5" w:rsidRPr="00B70DB5" w14:paraId="33E18DA8" w14:textId="77777777" w:rsidTr="79BA2FB1">
        <w:trPr>
          <w:trHeight w:val="212"/>
        </w:trPr>
        <w:tc>
          <w:tcPr>
            <w:tcW w:w="2399" w:type="dxa"/>
            <w:tcBorders>
              <w:top w:val="single" w:sz="4" w:space="0" w:color="auto"/>
              <w:right w:val="single" w:sz="4" w:space="0" w:color="auto"/>
            </w:tcBorders>
          </w:tcPr>
          <w:p w14:paraId="3911B2A4" w14:textId="29FD850D" w:rsidR="006B083B" w:rsidRPr="00B70DB5" w:rsidRDefault="006B083B" w:rsidP="006B083B">
            <w:pPr>
              <w:pStyle w:val="Subtitle"/>
              <w:jc w:val="right"/>
              <w:rPr>
                <w:color w:val="262626" w:themeColor="text1" w:themeTint="D9"/>
              </w:rPr>
            </w:pPr>
            <w:r w:rsidRPr="00B70DB5">
              <w:rPr>
                <w:color w:val="262626" w:themeColor="text1" w:themeTint="D9"/>
              </w:rPr>
              <w:t>Meia Copeland</w:t>
            </w:r>
          </w:p>
        </w:tc>
        <w:tc>
          <w:tcPr>
            <w:tcW w:w="2388" w:type="dxa"/>
            <w:tcBorders>
              <w:top w:val="single" w:sz="4" w:space="0" w:color="auto"/>
              <w:left w:val="single" w:sz="4" w:space="0" w:color="auto"/>
            </w:tcBorders>
          </w:tcPr>
          <w:p w14:paraId="76FF1BFC" w14:textId="2510724B" w:rsidR="006B083B" w:rsidRPr="00B70DB5" w:rsidRDefault="006B083B" w:rsidP="006B083B">
            <w:pPr>
              <w:pStyle w:val="Subtitle"/>
              <w:rPr>
                <w:color w:val="262626" w:themeColor="text1" w:themeTint="D9"/>
              </w:rPr>
            </w:pPr>
            <w:r w:rsidRPr="00B70DB5">
              <w:rPr>
                <w:color w:val="262626" w:themeColor="text1" w:themeTint="D9"/>
              </w:rPr>
              <w:t>100972654</w:t>
            </w:r>
          </w:p>
        </w:tc>
      </w:tr>
      <w:tr w:rsidR="00B70DB5" w:rsidRPr="00B70DB5" w14:paraId="167C359B" w14:textId="77777777" w:rsidTr="79BA2FB1">
        <w:trPr>
          <w:trHeight w:val="223"/>
        </w:trPr>
        <w:tc>
          <w:tcPr>
            <w:tcW w:w="2399" w:type="dxa"/>
            <w:tcBorders>
              <w:right w:val="single" w:sz="4" w:space="0" w:color="auto"/>
            </w:tcBorders>
          </w:tcPr>
          <w:p w14:paraId="6F042A4A" w14:textId="14FD0031" w:rsidR="006B083B" w:rsidRPr="00B70DB5" w:rsidRDefault="006B083B" w:rsidP="006B083B">
            <w:pPr>
              <w:pStyle w:val="Subtitle"/>
              <w:jc w:val="right"/>
              <w:rPr>
                <w:color w:val="262626" w:themeColor="text1" w:themeTint="D9"/>
              </w:rPr>
            </w:pPr>
            <w:r w:rsidRPr="00B70DB5">
              <w:rPr>
                <w:color w:val="262626" w:themeColor="text1" w:themeTint="D9"/>
              </w:rPr>
              <w:t>Shawaiz Khan</w:t>
            </w:r>
          </w:p>
        </w:tc>
        <w:tc>
          <w:tcPr>
            <w:tcW w:w="2388" w:type="dxa"/>
            <w:tcBorders>
              <w:left w:val="single" w:sz="4" w:space="0" w:color="auto"/>
            </w:tcBorders>
          </w:tcPr>
          <w:p w14:paraId="0DD744EF" w14:textId="435AFF0F" w:rsidR="006B083B" w:rsidRPr="00B70DB5" w:rsidRDefault="1184AAA8" w:rsidP="2BA99B27">
            <w:pPr>
              <w:pStyle w:val="Subtitle"/>
              <w:rPr>
                <w:color w:val="262626" w:themeColor="text1" w:themeTint="D9"/>
              </w:rPr>
            </w:pPr>
            <w:r w:rsidRPr="2BA99B27">
              <w:rPr>
                <w:color w:val="262626" w:themeColor="text1" w:themeTint="D9"/>
              </w:rPr>
              <w:t>100917863</w:t>
            </w:r>
          </w:p>
        </w:tc>
      </w:tr>
      <w:tr w:rsidR="00B70DB5" w:rsidRPr="00B70DB5" w14:paraId="5F5235CE" w14:textId="77777777" w:rsidTr="79BA2FB1">
        <w:trPr>
          <w:trHeight w:val="223"/>
        </w:trPr>
        <w:tc>
          <w:tcPr>
            <w:tcW w:w="2399" w:type="dxa"/>
            <w:tcBorders>
              <w:right w:val="single" w:sz="4" w:space="0" w:color="auto"/>
            </w:tcBorders>
          </w:tcPr>
          <w:p w14:paraId="3621384D" w14:textId="753B8C78" w:rsidR="006B083B" w:rsidRPr="00B70DB5" w:rsidRDefault="006B083B" w:rsidP="006B083B">
            <w:pPr>
              <w:pStyle w:val="Subtitle"/>
              <w:jc w:val="right"/>
              <w:rPr>
                <w:color w:val="262626" w:themeColor="text1" w:themeTint="D9"/>
              </w:rPr>
            </w:pPr>
            <w:r w:rsidRPr="00B70DB5">
              <w:rPr>
                <w:color w:val="262626" w:themeColor="text1" w:themeTint="D9"/>
              </w:rPr>
              <w:t>Talal Jaber</w:t>
            </w:r>
          </w:p>
        </w:tc>
        <w:tc>
          <w:tcPr>
            <w:tcW w:w="2388" w:type="dxa"/>
            <w:tcBorders>
              <w:left w:val="single" w:sz="4" w:space="0" w:color="auto"/>
            </w:tcBorders>
          </w:tcPr>
          <w:p w14:paraId="3379B645" w14:textId="03FD78AD" w:rsidR="006B083B" w:rsidRPr="00B70DB5" w:rsidRDefault="183CEB68" w:rsidP="79BA2FB1">
            <w:pPr>
              <w:pStyle w:val="Subtitle"/>
              <w:rPr>
                <w:color w:val="262626" w:themeColor="text1" w:themeTint="D9"/>
              </w:rPr>
            </w:pPr>
            <w:r w:rsidRPr="79BA2FB1">
              <w:rPr>
                <w:color w:val="262626" w:themeColor="text1" w:themeTint="D9"/>
              </w:rPr>
              <w:t>101167571</w:t>
            </w:r>
          </w:p>
        </w:tc>
      </w:tr>
      <w:tr w:rsidR="00B70DB5" w:rsidRPr="00B70DB5" w14:paraId="18C9125B" w14:textId="77777777" w:rsidTr="79BA2FB1">
        <w:trPr>
          <w:trHeight w:val="223"/>
        </w:trPr>
        <w:tc>
          <w:tcPr>
            <w:tcW w:w="2399" w:type="dxa"/>
            <w:tcBorders>
              <w:right w:val="single" w:sz="4" w:space="0" w:color="auto"/>
            </w:tcBorders>
          </w:tcPr>
          <w:p w14:paraId="6FE6F746" w14:textId="3B264B9E" w:rsidR="006B083B" w:rsidRPr="00B70DB5" w:rsidRDefault="006B083B" w:rsidP="006B083B">
            <w:pPr>
              <w:pStyle w:val="Subtitle"/>
              <w:jc w:val="right"/>
              <w:rPr>
                <w:color w:val="262626" w:themeColor="text1" w:themeTint="D9"/>
              </w:rPr>
            </w:pPr>
            <w:r w:rsidRPr="00B70DB5">
              <w:rPr>
                <w:color w:val="262626" w:themeColor="text1" w:themeTint="D9"/>
              </w:rPr>
              <w:t xml:space="preserve">Marwan </w:t>
            </w:r>
            <w:proofErr w:type="spellStart"/>
            <w:r w:rsidRPr="00B70DB5">
              <w:rPr>
                <w:color w:val="262626" w:themeColor="text1" w:themeTint="D9"/>
              </w:rPr>
              <w:t>Zeyada</w:t>
            </w:r>
            <w:proofErr w:type="spellEnd"/>
          </w:p>
        </w:tc>
        <w:tc>
          <w:tcPr>
            <w:tcW w:w="2388" w:type="dxa"/>
            <w:tcBorders>
              <w:left w:val="single" w:sz="4" w:space="0" w:color="auto"/>
            </w:tcBorders>
          </w:tcPr>
          <w:p w14:paraId="0AA937A9" w14:textId="627C6265" w:rsidR="006B083B" w:rsidRPr="00B70DB5" w:rsidRDefault="4D5B2EE5" w:rsidP="006B083B">
            <w:pPr>
              <w:pStyle w:val="Subtitle"/>
              <w:rPr>
                <w:color w:val="262626" w:themeColor="text1" w:themeTint="D9"/>
              </w:rPr>
            </w:pPr>
            <w:r w:rsidRPr="28503C85">
              <w:rPr>
                <w:color w:val="262626" w:themeColor="text1" w:themeTint="D9"/>
              </w:rPr>
              <w:t>101141759</w:t>
            </w:r>
          </w:p>
        </w:tc>
      </w:tr>
      <w:tr w:rsidR="00B70DB5" w:rsidRPr="00B70DB5" w14:paraId="2FF269A4" w14:textId="77777777" w:rsidTr="79BA2FB1">
        <w:trPr>
          <w:trHeight w:val="436"/>
        </w:trPr>
        <w:tc>
          <w:tcPr>
            <w:tcW w:w="2399" w:type="dxa"/>
            <w:tcBorders>
              <w:right w:val="single" w:sz="4" w:space="0" w:color="auto"/>
            </w:tcBorders>
          </w:tcPr>
          <w:p w14:paraId="74D1FD3B" w14:textId="7B78AEB3" w:rsidR="006B083B" w:rsidRPr="00B70DB5" w:rsidRDefault="006B083B" w:rsidP="00FD604F">
            <w:pPr>
              <w:pStyle w:val="Subtitle"/>
              <w:jc w:val="right"/>
              <w:rPr>
                <w:color w:val="262626" w:themeColor="text1" w:themeTint="D9"/>
              </w:rPr>
            </w:pPr>
            <w:commentRangeStart w:id="3"/>
            <w:proofErr w:type="spellStart"/>
            <w:r w:rsidRPr="00B70DB5">
              <w:rPr>
                <w:color w:val="262626" w:themeColor="text1" w:themeTint="D9"/>
              </w:rPr>
              <w:t>Ranishka</w:t>
            </w:r>
            <w:proofErr w:type="spellEnd"/>
            <w:r w:rsidRPr="00B70DB5">
              <w:rPr>
                <w:color w:val="262626" w:themeColor="text1" w:themeTint="D9"/>
              </w:rPr>
              <w:t xml:space="preserve"> Fernando</w:t>
            </w:r>
            <w:commentRangeEnd w:id="3"/>
            <w:r w:rsidR="003A7E07">
              <w:rPr>
                <w:rStyle w:val="CommentReference"/>
                <w:rFonts w:eastAsiaTheme="minorHAnsi"/>
                <w:color w:val="auto"/>
                <w:spacing w:val="0"/>
                <w:lang w:val="en-CA"/>
              </w:rPr>
              <w:commentReference w:id="3"/>
            </w:r>
          </w:p>
        </w:tc>
        <w:tc>
          <w:tcPr>
            <w:tcW w:w="2388" w:type="dxa"/>
            <w:tcBorders>
              <w:left w:val="single" w:sz="4" w:space="0" w:color="auto"/>
            </w:tcBorders>
          </w:tcPr>
          <w:p w14:paraId="36ECA7E9" w14:textId="77777777" w:rsidR="006B083B" w:rsidRPr="00B70DB5" w:rsidRDefault="006B083B" w:rsidP="006B083B">
            <w:pPr>
              <w:pStyle w:val="Subtitle"/>
              <w:rPr>
                <w:color w:val="262626" w:themeColor="text1" w:themeTint="D9"/>
              </w:rPr>
            </w:pPr>
          </w:p>
        </w:tc>
      </w:tr>
    </w:tbl>
    <w:p w14:paraId="409881D0" w14:textId="77777777" w:rsidR="00C16C7D" w:rsidRDefault="00C16C7D" w:rsidP="00C16C7D">
      <w:pPr>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tblGrid>
      <w:tr w:rsidR="00B70DB5" w:rsidRPr="00B70DB5" w14:paraId="74649EFB" w14:textId="77777777" w:rsidTr="006B083B">
        <w:trPr>
          <w:jc w:val="center"/>
        </w:trPr>
        <w:tc>
          <w:tcPr>
            <w:tcW w:w="2155" w:type="dxa"/>
            <w:tcBorders>
              <w:bottom w:val="single" w:sz="4" w:space="0" w:color="auto"/>
            </w:tcBorders>
          </w:tcPr>
          <w:p w14:paraId="17A3724C" w14:textId="3E9BCDAC" w:rsidR="006B083B" w:rsidRPr="00B70DB5" w:rsidRDefault="006B083B" w:rsidP="00984E9E">
            <w:pPr>
              <w:pStyle w:val="Subtitle"/>
              <w:jc w:val="center"/>
              <w:rPr>
                <w:b/>
                <w:bCs/>
                <w:color w:val="262626" w:themeColor="text1" w:themeTint="D9"/>
              </w:rPr>
            </w:pPr>
            <w:r w:rsidRPr="00B70DB5">
              <w:rPr>
                <w:b/>
                <w:bCs/>
                <w:color w:val="262626" w:themeColor="text1" w:themeTint="D9"/>
              </w:rPr>
              <w:t>Supervisors</w:t>
            </w:r>
          </w:p>
        </w:tc>
      </w:tr>
      <w:tr w:rsidR="00B70DB5" w:rsidRPr="00B70DB5" w14:paraId="09342F9A" w14:textId="77777777" w:rsidTr="006B083B">
        <w:trPr>
          <w:jc w:val="center"/>
        </w:trPr>
        <w:tc>
          <w:tcPr>
            <w:tcW w:w="2155" w:type="dxa"/>
            <w:tcBorders>
              <w:top w:val="single" w:sz="4" w:space="0" w:color="auto"/>
            </w:tcBorders>
          </w:tcPr>
          <w:p w14:paraId="5333E710" w14:textId="62F0ED53" w:rsidR="006B083B" w:rsidRPr="00B70DB5" w:rsidRDefault="006B083B" w:rsidP="00984E9E">
            <w:pPr>
              <w:pStyle w:val="Subtitle"/>
              <w:jc w:val="center"/>
              <w:rPr>
                <w:color w:val="262626" w:themeColor="text1" w:themeTint="D9"/>
              </w:rPr>
            </w:pPr>
            <w:r w:rsidRPr="00B70DB5">
              <w:rPr>
                <w:color w:val="262626" w:themeColor="text1" w:themeTint="D9"/>
              </w:rPr>
              <w:t>Dr. Lynn Marshall</w:t>
            </w:r>
          </w:p>
        </w:tc>
      </w:tr>
      <w:tr w:rsidR="00B70DB5" w:rsidRPr="00B70DB5" w14:paraId="1707A1C8" w14:textId="77777777" w:rsidTr="006B083B">
        <w:trPr>
          <w:jc w:val="center"/>
        </w:trPr>
        <w:tc>
          <w:tcPr>
            <w:tcW w:w="2155" w:type="dxa"/>
          </w:tcPr>
          <w:p w14:paraId="3212D1CE" w14:textId="49BB9C41" w:rsidR="006B083B" w:rsidRPr="00B70DB5" w:rsidRDefault="006B083B" w:rsidP="00984E9E">
            <w:pPr>
              <w:pStyle w:val="Subtitle"/>
              <w:jc w:val="center"/>
              <w:rPr>
                <w:color w:val="262626" w:themeColor="text1" w:themeTint="D9"/>
              </w:rPr>
            </w:pPr>
            <w:r w:rsidRPr="00B70DB5">
              <w:rPr>
                <w:color w:val="262626" w:themeColor="text1" w:themeTint="D9"/>
              </w:rPr>
              <w:t>Dr. Yuu Ono</w:t>
            </w:r>
          </w:p>
        </w:tc>
      </w:tr>
    </w:tbl>
    <w:p w14:paraId="72BEB1DF" w14:textId="77777777" w:rsidR="0060712F" w:rsidRDefault="0060712F" w:rsidP="0060712F">
      <w:pPr>
        <w:pStyle w:val="Subtitle"/>
        <w:jc w:val="center"/>
      </w:pPr>
    </w:p>
    <w:p w14:paraId="2C1786FA" w14:textId="77777777" w:rsidR="00D37E49" w:rsidRDefault="0060712F" w:rsidP="0060712F">
      <w:pPr>
        <w:pStyle w:val="Subtitle"/>
        <w:jc w:val="center"/>
        <w:rPr>
          <w:sz w:val="28"/>
          <w:szCs w:val="28"/>
        </w:rPr>
        <w:sectPr w:rsidR="00D37E49" w:rsidSect="001C4C50">
          <w:headerReference w:type="default" r:id="rId17"/>
          <w:pgSz w:w="12240" w:h="15840"/>
          <w:pgMar w:top="1440" w:right="1440" w:bottom="1440" w:left="1440" w:header="720" w:footer="720" w:gutter="0"/>
          <w:cols w:space="720"/>
          <w:titlePg/>
          <w:docGrid w:linePitch="360"/>
        </w:sectPr>
      </w:pPr>
      <w:r w:rsidRPr="0060712F">
        <w:rPr>
          <w:sz w:val="28"/>
          <w:szCs w:val="28"/>
        </w:rPr>
        <w:t>October 21, 2022</w:t>
      </w:r>
    </w:p>
    <w:sdt>
      <w:sdtPr>
        <w:rPr>
          <w:rFonts w:asciiTheme="minorHAnsi" w:eastAsiaTheme="minorHAnsi" w:hAnsiTheme="minorHAnsi" w:cs="Times New Roman"/>
          <w:color w:val="auto"/>
          <w:sz w:val="24"/>
        </w:rPr>
        <w:id w:val="977949969"/>
        <w:docPartObj>
          <w:docPartGallery w:val="Table of Contents"/>
          <w:docPartUnique/>
        </w:docPartObj>
      </w:sdtPr>
      <w:sdtContent>
        <w:p w14:paraId="1B5DC6C2" w14:textId="15537124" w:rsidR="008B2F56" w:rsidRDefault="008B2F56" w:rsidP="00E269E5">
          <w:pPr>
            <w:pStyle w:val="TOCHeading"/>
            <w:spacing w:line="240" w:lineRule="auto"/>
          </w:pPr>
          <w:r>
            <w:t>Table of Contents</w:t>
          </w:r>
        </w:p>
        <w:p w14:paraId="341B74D0" w14:textId="7369877F" w:rsidR="00DE076F" w:rsidRDefault="00607398">
          <w:pPr>
            <w:pStyle w:val="TOC1"/>
            <w:tabs>
              <w:tab w:val="right" w:leader="dot" w:pos="9350"/>
            </w:tabs>
            <w:rPr>
              <w:rFonts w:eastAsiaTheme="minorEastAsia" w:cstheme="minorBidi"/>
              <w:noProof/>
              <w:sz w:val="22"/>
              <w:szCs w:val="22"/>
            </w:rPr>
          </w:pPr>
          <w:r>
            <w:fldChar w:fldCharType="begin"/>
          </w:r>
          <w:r w:rsidR="60B8C571">
            <w:instrText>TOC \o "1-3" \h \z \u</w:instrText>
          </w:r>
          <w:r>
            <w:fldChar w:fldCharType="separate"/>
          </w:r>
          <w:hyperlink w:anchor="_Toc117018077" w:history="1">
            <w:r w:rsidR="00DE076F" w:rsidRPr="00667A1A">
              <w:rPr>
                <w:rStyle w:val="Hyperlink"/>
                <w:noProof/>
              </w:rPr>
              <w:t>1 Introduction</w:t>
            </w:r>
            <w:r w:rsidR="00DE076F">
              <w:rPr>
                <w:noProof/>
                <w:webHidden/>
              </w:rPr>
              <w:tab/>
            </w:r>
            <w:r w:rsidR="00DE076F">
              <w:rPr>
                <w:noProof/>
                <w:webHidden/>
              </w:rPr>
              <w:fldChar w:fldCharType="begin"/>
            </w:r>
            <w:r w:rsidR="00DE076F">
              <w:rPr>
                <w:noProof/>
                <w:webHidden/>
              </w:rPr>
              <w:instrText xml:space="preserve"> PAGEREF _Toc117018077 \h </w:instrText>
            </w:r>
            <w:r w:rsidR="00DE076F">
              <w:rPr>
                <w:noProof/>
                <w:webHidden/>
              </w:rPr>
            </w:r>
            <w:r w:rsidR="00DE076F">
              <w:rPr>
                <w:noProof/>
                <w:webHidden/>
              </w:rPr>
              <w:fldChar w:fldCharType="separate"/>
            </w:r>
            <w:r w:rsidR="00DE076F">
              <w:rPr>
                <w:noProof/>
                <w:webHidden/>
              </w:rPr>
              <w:t>1</w:t>
            </w:r>
            <w:r w:rsidR="00DE076F">
              <w:rPr>
                <w:noProof/>
                <w:webHidden/>
              </w:rPr>
              <w:fldChar w:fldCharType="end"/>
            </w:r>
          </w:hyperlink>
        </w:p>
        <w:p w14:paraId="1C5D0CEE" w14:textId="1CCDDC8C" w:rsidR="00DE076F" w:rsidRDefault="00000000" w:rsidP="008057C8">
          <w:pPr>
            <w:pStyle w:val="TOC2"/>
            <w:rPr>
              <w:rFonts w:eastAsiaTheme="minorEastAsia" w:cstheme="minorBidi"/>
              <w:noProof/>
              <w:sz w:val="22"/>
              <w:szCs w:val="22"/>
            </w:rPr>
          </w:pPr>
          <w:hyperlink w:anchor="_Toc117018078" w:history="1">
            <w:r w:rsidR="00DE076F" w:rsidRPr="00667A1A">
              <w:rPr>
                <w:rStyle w:val="Hyperlink"/>
                <w:noProof/>
              </w:rPr>
              <w:t>1.1</w:t>
            </w:r>
            <w:r w:rsidR="00DE076F">
              <w:rPr>
                <w:rFonts w:eastAsiaTheme="minorEastAsia" w:cstheme="minorBidi"/>
                <w:noProof/>
                <w:sz w:val="22"/>
                <w:szCs w:val="22"/>
              </w:rPr>
              <w:tab/>
            </w:r>
            <w:r w:rsidR="00DE076F" w:rsidRPr="00667A1A">
              <w:rPr>
                <w:rStyle w:val="Hyperlink"/>
                <w:noProof/>
              </w:rPr>
              <w:t>Background</w:t>
            </w:r>
            <w:r w:rsidR="00DE076F">
              <w:rPr>
                <w:noProof/>
                <w:webHidden/>
              </w:rPr>
              <w:tab/>
            </w:r>
            <w:r w:rsidR="00DE076F">
              <w:rPr>
                <w:noProof/>
                <w:webHidden/>
              </w:rPr>
              <w:fldChar w:fldCharType="begin"/>
            </w:r>
            <w:r w:rsidR="00DE076F">
              <w:rPr>
                <w:noProof/>
                <w:webHidden/>
              </w:rPr>
              <w:instrText xml:space="preserve"> PAGEREF _Toc117018078 \h </w:instrText>
            </w:r>
            <w:r w:rsidR="00DE076F">
              <w:rPr>
                <w:noProof/>
                <w:webHidden/>
              </w:rPr>
            </w:r>
            <w:r w:rsidR="00DE076F">
              <w:rPr>
                <w:noProof/>
                <w:webHidden/>
              </w:rPr>
              <w:fldChar w:fldCharType="separate"/>
            </w:r>
            <w:r w:rsidR="00DE076F">
              <w:rPr>
                <w:noProof/>
                <w:webHidden/>
              </w:rPr>
              <w:t>1</w:t>
            </w:r>
            <w:r w:rsidR="00DE076F">
              <w:rPr>
                <w:noProof/>
                <w:webHidden/>
              </w:rPr>
              <w:fldChar w:fldCharType="end"/>
            </w:r>
          </w:hyperlink>
        </w:p>
        <w:p w14:paraId="38C5D73C" w14:textId="6002BC89" w:rsidR="00DE076F" w:rsidRDefault="00000000" w:rsidP="008057C8">
          <w:pPr>
            <w:pStyle w:val="TOC2"/>
            <w:rPr>
              <w:rFonts w:eastAsiaTheme="minorEastAsia" w:cstheme="minorBidi"/>
              <w:noProof/>
              <w:sz w:val="22"/>
              <w:szCs w:val="22"/>
            </w:rPr>
          </w:pPr>
          <w:hyperlink w:anchor="_Toc117018079" w:history="1">
            <w:r w:rsidR="00DE076F" w:rsidRPr="00667A1A">
              <w:rPr>
                <w:rStyle w:val="Hyperlink"/>
                <w:noProof/>
              </w:rPr>
              <w:t>1.2</w:t>
            </w:r>
            <w:r w:rsidR="00DE076F">
              <w:rPr>
                <w:rFonts w:eastAsiaTheme="minorEastAsia" w:cstheme="minorBidi"/>
                <w:noProof/>
                <w:sz w:val="22"/>
                <w:szCs w:val="22"/>
              </w:rPr>
              <w:tab/>
            </w:r>
            <w:r w:rsidR="00DE076F" w:rsidRPr="00667A1A">
              <w:rPr>
                <w:rStyle w:val="Hyperlink"/>
                <w:noProof/>
              </w:rPr>
              <w:t>Motivation</w:t>
            </w:r>
            <w:r w:rsidR="00DE076F">
              <w:rPr>
                <w:noProof/>
                <w:webHidden/>
              </w:rPr>
              <w:tab/>
            </w:r>
            <w:r w:rsidR="00DE076F">
              <w:rPr>
                <w:noProof/>
                <w:webHidden/>
              </w:rPr>
              <w:fldChar w:fldCharType="begin"/>
            </w:r>
            <w:r w:rsidR="00DE076F">
              <w:rPr>
                <w:noProof/>
                <w:webHidden/>
              </w:rPr>
              <w:instrText xml:space="preserve"> PAGEREF _Toc117018079 \h </w:instrText>
            </w:r>
            <w:r w:rsidR="00DE076F">
              <w:rPr>
                <w:noProof/>
                <w:webHidden/>
              </w:rPr>
            </w:r>
            <w:r w:rsidR="00DE076F">
              <w:rPr>
                <w:noProof/>
                <w:webHidden/>
              </w:rPr>
              <w:fldChar w:fldCharType="separate"/>
            </w:r>
            <w:r w:rsidR="00DE076F">
              <w:rPr>
                <w:noProof/>
                <w:webHidden/>
              </w:rPr>
              <w:t>1</w:t>
            </w:r>
            <w:r w:rsidR="00DE076F">
              <w:rPr>
                <w:noProof/>
                <w:webHidden/>
              </w:rPr>
              <w:fldChar w:fldCharType="end"/>
            </w:r>
          </w:hyperlink>
        </w:p>
        <w:p w14:paraId="18DEEB4C" w14:textId="49CC0C20" w:rsidR="00DE076F" w:rsidRDefault="00000000" w:rsidP="008057C8">
          <w:pPr>
            <w:pStyle w:val="TOC2"/>
            <w:rPr>
              <w:rFonts w:eastAsiaTheme="minorEastAsia" w:cstheme="minorBidi"/>
              <w:noProof/>
              <w:sz w:val="22"/>
              <w:szCs w:val="22"/>
            </w:rPr>
          </w:pPr>
          <w:hyperlink w:anchor="_Toc117018080" w:history="1">
            <w:r w:rsidR="00DE076F" w:rsidRPr="00667A1A">
              <w:rPr>
                <w:rStyle w:val="Hyperlink"/>
                <w:noProof/>
              </w:rPr>
              <w:t>1.3 Project Objectives</w:t>
            </w:r>
            <w:r w:rsidR="00DE076F">
              <w:rPr>
                <w:noProof/>
                <w:webHidden/>
              </w:rPr>
              <w:tab/>
            </w:r>
            <w:r w:rsidR="00DE076F">
              <w:rPr>
                <w:noProof/>
                <w:webHidden/>
              </w:rPr>
              <w:fldChar w:fldCharType="begin"/>
            </w:r>
            <w:r w:rsidR="00DE076F">
              <w:rPr>
                <w:noProof/>
                <w:webHidden/>
              </w:rPr>
              <w:instrText xml:space="preserve"> PAGEREF _Toc117018080 \h </w:instrText>
            </w:r>
            <w:r w:rsidR="00DE076F">
              <w:rPr>
                <w:noProof/>
                <w:webHidden/>
              </w:rPr>
            </w:r>
            <w:r w:rsidR="00DE076F">
              <w:rPr>
                <w:noProof/>
                <w:webHidden/>
              </w:rPr>
              <w:fldChar w:fldCharType="separate"/>
            </w:r>
            <w:r w:rsidR="00DE076F">
              <w:rPr>
                <w:noProof/>
                <w:webHidden/>
              </w:rPr>
              <w:t>2</w:t>
            </w:r>
            <w:r w:rsidR="00DE076F">
              <w:rPr>
                <w:noProof/>
                <w:webHidden/>
              </w:rPr>
              <w:fldChar w:fldCharType="end"/>
            </w:r>
          </w:hyperlink>
        </w:p>
        <w:p w14:paraId="3AF57590" w14:textId="2F68B01D" w:rsidR="00DE076F" w:rsidRDefault="00000000" w:rsidP="00204DDD">
          <w:pPr>
            <w:pStyle w:val="TOC3"/>
            <w:rPr>
              <w:rFonts w:eastAsiaTheme="minorEastAsia" w:cstheme="minorBidi"/>
              <w:noProof/>
              <w:sz w:val="22"/>
              <w:szCs w:val="22"/>
            </w:rPr>
          </w:pPr>
          <w:hyperlink w:anchor="_Toc117018081" w:history="1">
            <w:r w:rsidR="00DE076F" w:rsidRPr="00667A1A">
              <w:rPr>
                <w:rStyle w:val="Hyperlink"/>
                <w:noProof/>
              </w:rPr>
              <w:t>1.3.1 Specific Goals</w:t>
            </w:r>
            <w:r w:rsidR="00DE076F">
              <w:rPr>
                <w:noProof/>
                <w:webHidden/>
              </w:rPr>
              <w:tab/>
            </w:r>
            <w:r w:rsidR="00DE076F">
              <w:rPr>
                <w:noProof/>
                <w:webHidden/>
              </w:rPr>
              <w:fldChar w:fldCharType="begin"/>
            </w:r>
            <w:r w:rsidR="00DE076F">
              <w:rPr>
                <w:noProof/>
                <w:webHidden/>
              </w:rPr>
              <w:instrText xml:space="preserve"> PAGEREF _Toc117018081 \h </w:instrText>
            </w:r>
            <w:r w:rsidR="00DE076F">
              <w:rPr>
                <w:noProof/>
                <w:webHidden/>
              </w:rPr>
            </w:r>
            <w:r w:rsidR="00DE076F">
              <w:rPr>
                <w:noProof/>
                <w:webHidden/>
              </w:rPr>
              <w:fldChar w:fldCharType="separate"/>
            </w:r>
            <w:r w:rsidR="00DE076F">
              <w:rPr>
                <w:noProof/>
                <w:webHidden/>
              </w:rPr>
              <w:t>2</w:t>
            </w:r>
            <w:r w:rsidR="00DE076F">
              <w:rPr>
                <w:noProof/>
                <w:webHidden/>
              </w:rPr>
              <w:fldChar w:fldCharType="end"/>
            </w:r>
          </w:hyperlink>
        </w:p>
        <w:p w14:paraId="75ABDC91" w14:textId="19CCF0A3" w:rsidR="00DE076F" w:rsidRDefault="00000000">
          <w:pPr>
            <w:pStyle w:val="TOC1"/>
            <w:tabs>
              <w:tab w:val="left" w:pos="480"/>
              <w:tab w:val="right" w:leader="dot" w:pos="9350"/>
            </w:tabs>
            <w:rPr>
              <w:rFonts w:eastAsiaTheme="minorEastAsia" w:cstheme="minorBidi"/>
              <w:noProof/>
              <w:sz w:val="22"/>
              <w:szCs w:val="22"/>
            </w:rPr>
          </w:pPr>
          <w:r>
            <w:fldChar w:fldCharType="begin"/>
          </w:r>
          <w:r>
            <w:instrText xml:space="preserve"> HYPERLINK \l "_Toc117018082" </w:instrText>
          </w:r>
          <w:r>
            <w:fldChar w:fldCharType="separate"/>
          </w:r>
          <w:r w:rsidR="00DE076F" w:rsidRPr="00667A1A">
            <w:rPr>
              <w:rStyle w:val="Hyperlink"/>
              <w:noProof/>
            </w:rPr>
            <w:t>2</w:t>
          </w:r>
          <w:r w:rsidR="00DE076F">
            <w:rPr>
              <w:rFonts w:eastAsiaTheme="minorEastAsia" w:cstheme="minorBidi"/>
              <w:noProof/>
              <w:sz w:val="22"/>
              <w:szCs w:val="22"/>
            </w:rPr>
            <w:tab/>
          </w:r>
          <w:del w:id="5" w:author="Yuu Ono" w:date="2022-10-19T17:03:00Z">
            <w:r w:rsidR="00DE076F" w:rsidRPr="00667A1A" w:rsidDel="00166C08">
              <w:rPr>
                <w:rStyle w:val="Hyperlink"/>
                <w:noProof/>
              </w:rPr>
              <w:delText>Research</w:delText>
            </w:r>
          </w:del>
          <w:ins w:id="6" w:author="Yuu Ono" w:date="2022-10-19T17:03:00Z">
            <w:r w:rsidR="00166C08">
              <w:rPr>
                <w:rStyle w:val="Hyperlink"/>
                <w:noProof/>
              </w:rPr>
              <w:t>Project d</w:t>
            </w:r>
          </w:ins>
          <w:ins w:id="7" w:author="Yuu Ono" w:date="2022-10-19T17:04:00Z">
            <w:r w:rsidR="00166C08">
              <w:rPr>
                <w:rStyle w:val="Hyperlink"/>
                <w:noProof/>
              </w:rPr>
              <w:t>e</w:t>
            </w:r>
          </w:ins>
          <w:ins w:id="8" w:author="Yuu Ono" w:date="2022-10-19T17:03:00Z">
            <w:r w:rsidR="00166C08">
              <w:rPr>
                <w:rStyle w:val="Hyperlink"/>
                <w:noProof/>
              </w:rPr>
              <w:t>scription</w:t>
            </w:r>
          </w:ins>
          <w:r w:rsidR="00DE076F">
            <w:rPr>
              <w:noProof/>
              <w:webHidden/>
            </w:rPr>
            <w:tab/>
          </w:r>
          <w:r w:rsidR="00DE076F">
            <w:rPr>
              <w:noProof/>
              <w:webHidden/>
            </w:rPr>
            <w:fldChar w:fldCharType="begin"/>
          </w:r>
          <w:r w:rsidR="00DE076F">
            <w:rPr>
              <w:noProof/>
              <w:webHidden/>
            </w:rPr>
            <w:instrText xml:space="preserve"> PAGEREF _Toc117018082 \h </w:instrText>
          </w:r>
          <w:r w:rsidR="00DE076F">
            <w:rPr>
              <w:noProof/>
              <w:webHidden/>
            </w:rPr>
          </w:r>
          <w:r w:rsidR="00DE076F">
            <w:rPr>
              <w:noProof/>
              <w:webHidden/>
            </w:rPr>
            <w:fldChar w:fldCharType="separate"/>
          </w:r>
          <w:r w:rsidR="00DE076F">
            <w:rPr>
              <w:noProof/>
              <w:webHidden/>
            </w:rPr>
            <w:t>2</w:t>
          </w:r>
          <w:r w:rsidR="00DE076F">
            <w:rPr>
              <w:noProof/>
              <w:webHidden/>
            </w:rPr>
            <w:fldChar w:fldCharType="end"/>
          </w:r>
          <w:r>
            <w:rPr>
              <w:noProof/>
            </w:rPr>
            <w:fldChar w:fldCharType="end"/>
          </w:r>
        </w:p>
        <w:p w14:paraId="5D399CE9" w14:textId="60161299" w:rsidR="00DE076F" w:rsidRDefault="00000000" w:rsidP="008057C8">
          <w:pPr>
            <w:pStyle w:val="TOC2"/>
            <w:rPr>
              <w:rFonts w:eastAsiaTheme="minorEastAsia" w:cstheme="minorBidi"/>
              <w:noProof/>
              <w:sz w:val="22"/>
              <w:szCs w:val="22"/>
            </w:rPr>
          </w:pPr>
          <w:hyperlink w:anchor="_Toc117018083" w:history="1">
            <w:r w:rsidR="00DE076F" w:rsidRPr="00667A1A">
              <w:rPr>
                <w:rStyle w:val="Hyperlink"/>
                <w:noProof/>
              </w:rPr>
              <w:t>2.1</w:t>
            </w:r>
            <w:r w:rsidR="00DE076F">
              <w:rPr>
                <w:rFonts w:eastAsiaTheme="minorEastAsia" w:cstheme="minorBidi"/>
                <w:noProof/>
                <w:sz w:val="22"/>
                <w:szCs w:val="22"/>
              </w:rPr>
              <w:tab/>
            </w:r>
            <w:r w:rsidR="00DE076F" w:rsidRPr="00667A1A">
              <w:rPr>
                <w:rStyle w:val="Hyperlink"/>
                <w:noProof/>
              </w:rPr>
              <w:t>Vibrations to be Simulated</w:t>
            </w:r>
            <w:r w:rsidR="00DE076F">
              <w:rPr>
                <w:noProof/>
                <w:webHidden/>
              </w:rPr>
              <w:tab/>
            </w:r>
            <w:r w:rsidR="00DE076F">
              <w:rPr>
                <w:noProof/>
                <w:webHidden/>
              </w:rPr>
              <w:fldChar w:fldCharType="begin"/>
            </w:r>
            <w:r w:rsidR="00DE076F">
              <w:rPr>
                <w:noProof/>
                <w:webHidden/>
              </w:rPr>
              <w:instrText xml:space="preserve"> PAGEREF _Toc117018083 \h </w:instrText>
            </w:r>
            <w:r w:rsidR="00DE076F">
              <w:rPr>
                <w:noProof/>
                <w:webHidden/>
              </w:rPr>
            </w:r>
            <w:r w:rsidR="00DE076F">
              <w:rPr>
                <w:noProof/>
                <w:webHidden/>
              </w:rPr>
              <w:fldChar w:fldCharType="separate"/>
            </w:r>
            <w:r w:rsidR="00DE076F">
              <w:rPr>
                <w:noProof/>
                <w:webHidden/>
              </w:rPr>
              <w:t>2</w:t>
            </w:r>
            <w:r w:rsidR="00DE076F">
              <w:rPr>
                <w:noProof/>
                <w:webHidden/>
              </w:rPr>
              <w:fldChar w:fldCharType="end"/>
            </w:r>
          </w:hyperlink>
        </w:p>
        <w:p w14:paraId="064588C4" w14:textId="460E746E" w:rsidR="00DE076F" w:rsidRDefault="00000000" w:rsidP="008057C8">
          <w:pPr>
            <w:pStyle w:val="TOC2"/>
            <w:rPr>
              <w:rFonts w:eastAsiaTheme="minorEastAsia" w:cstheme="minorBidi"/>
              <w:noProof/>
              <w:sz w:val="22"/>
              <w:szCs w:val="22"/>
            </w:rPr>
          </w:pPr>
          <w:r>
            <w:fldChar w:fldCharType="begin"/>
          </w:r>
          <w:r>
            <w:instrText xml:space="preserve"> HYPERLINK \l "_Toc117018084" </w:instrText>
          </w:r>
          <w:r>
            <w:fldChar w:fldCharType="separate"/>
          </w:r>
          <w:r w:rsidR="00DE076F" w:rsidRPr="00667A1A">
            <w:rPr>
              <w:rStyle w:val="Hyperlink"/>
              <w:noProof/>
            </w:rPr>
            <w:t>2.2</w:t>
          </w:r>
          <w:r w:rsidR="00DE076F">
            <w:rPr>
              <w:rFonts w:eastAsiaTheme="minorEastAsia" w:cstheme="minorBidi"/>
              <w:noProof/>
              <w:sz w:val="22"/>
              <w:szCs w:val="22"/>
            </w:rPr>
            <w:tab/>
          </w:r>
          <w:r w:rsidR="00DE076F" w:rsidRPr="00667A1A">
            <w:rPr>
              <w:rStyle w:val="Hyperlink"/>
              <w:noProof/>
            </w:rPr>
            <w:t xml:space="preserve">Methods of </w:t>
          </w:r>
          <w:ins w:id="9" w:author="Yuu Ono" w:date="2022-10-19T17:07:00Z">
            <w:r w:rsidR="009B0F29">
              <w:rPr>
                <w:rStyle w:val="Hyperlink"/>
                <w:noProof/>
              </w:rPr>
              <w:t xml:space="preserve">Vibration </w:t>
            </w:r>
          </w:ins>
          <w:r w:rsidR="00DE076F" w:rsidRPr="00667A1A">
            <w:rPr>
              <w:rStyle w:val="Hyperlink"/>
              <w:noProof/>
            </w:rPr>
            <w:t>Simulation</w:t>
          </w:r>
          <w:r w:rsidR="00DE076F">
            <w:rPr>
              <w:noProof/>
              <w:webHidden/>
            </w:rPr>
            <w:tab/>
          </w:r>
          <w:r w:rsidR="00DE076F">
            <w:rPr>
              <w:noProof/>
              <w:webHidden/>
            </w:rPr>
            <w:fldChar w:fldCharType="begin"/>
          </w:r>
          <w:r w:rsidR="00DE076F">
            <w:rPr>
              <w:noProof/>
              <w:webHidden/>
            </w:rPr>
            <w:instrText xml:space="preserve"> PAGEREF _Toc117018084 \h </w:instrText>
          </w:r>
          <w:r w:rsidR="00DE076F">
            <w:rPr>
              <w:noProof/>
              <w:webHidden/>
            </w:rPr>
          </w:r>
          <w:r w:rsidR="00DE076F">
            <w:rPr>
              <w:noProof/>
              <w:webHidden/>
            </w:rPr>
            <w:fldChar w:fldCharType="separate"/>
          </w:r>
          <w:r w:rsidR="00DE076F">
            <w:rPr>
              <w:noProof/>
              <w:webHidden/>
            </w:rPr>
            <w:t>3</w:t>
          </w:r>
          <w:r w:rsidR="00DE076F">
            <w:rPr>
              <w:noProof/>
              <w:webHidden/>
            </w:rPr>
            <w:fldChar w:fldCharType="end"/>
          </w:r>
          <w:r>
            <w:rPr>
              <w:noProof/>
            </w:rPr>
            <w:fldChar w:fldCharType="end"/>
          </w:r>
        </w:p>
        <w:p w14:paraId="349C6CD1" w14:textId="02DA846F" w:rsidR="00DE076F" w:rsidRDefault="00000000" w:rsidP="00204DDD">
          <w:pPr>
            <w:pStyle w:val="TOC3"/>
            <w:rPr>
              <w:rFonts w:eastAsiaTheme="minorEastAsia" w:cstheme="minorBidi"/>
              <w:noProof/>
              <w:sz w:val="22"/>
              <w:szCs w:val="22"/>
            </w:rPr>
          </w:pPr>
          <w:hyperlink w:anchor="_Toc117018085" w:history="1">
            <w:r w:rsidR="00DE076F" w:rsidRPr="00667A1A">
              <w:rPr>
                <w:rStyle w:val="Hyperlink"/>
                <w:noProof/>
              </w:rPr>
              <w:t>2.2.1</w:t>
            </w:r>
            <w:r w:rsidR="00DE076F">
              <w:rPr>
                <w:rFonts w:eastAsiaTheme="minorEastAsia" w:cstheme="minorBidi"/>
                <w:noProof/>
                <w:sz w:val="22"/>
                <w:szCs w:val="22"/>
              </w:rPr>
              <w:tab/>
            </w:r>
            <w:r w:rsidR="00DE076F" w:rsidRPr="00667A1A">
              <w:rPr>
                <w:rStyle w:val="Hyperlink"/>
                <w:noProof/>
              </w:rPr>
              <w:t>Earthquake Shake Table</w:t>
            </w:r>
            <w:r w:rsidR="00DE076F">
              <w:rPr>
                <w:noProof/>
                <w:webHidden/>
              </w:rPr>
              <w:tab/>
            </w:r>
            <w:r w:rsidR="00DE076F">
              <w:rPr>
                <w:noProof/>
                <w:webHidden/>
              </w:rPr>
              <w:fldChar w:fldCharType="begin"/>
            </w:r>
            <w:r w:rsidR="00DE076F">
              <w:rPr>
                <w:noProof/>
                <w:webHidden/>
              </w:rPr>
              <w:instrText xml:space="preserve"> PAGEREF _Toc117018085 \h </w:instrText>
            </w:r>
            <w:r w:rsidR="00DE076F">
              <w:rPr>
                <w:noProof/>
                <w:webHidden/>
              </w:rPr>
            </w:r>
            <w:r w:rsidR="00DE076F">
              <w:rPr>
                <w:noProof/>
                <w:webHidden/>
              </w:rPr>
              <w:fldChar w:fldCharType="separate"/>
            </w:r>
            <w:r w:rsidR="00DE076F">
              <w:rPr>
                <w:noProof/>
                <w:webHidden/>
              </w:rPr>
              <w:t>3</w:t>
            </w:r>
            <w:r w:rsidR="00DE076F">
              <w:rPr>
                <w:noProof/>
                <w:webHidden/>
              </w:rPr>
              <w:fldChar w:fldCharType="end"/>
            </w:r>
          </w:hyperlink>
        </w:p>
        <w:p w14:paraId="70076ECE" w14:textId="4010DD5F" w:rsidR="00DE076F" w:rsidRDefault="00000000" w:rsidP="00204DDD">
          <w:pPr>
            <w:pStyle w:val="TOC3"/>
            <w:rPr>
              <w:rFonts w:eastAsiaTheme="minorEastAsia" w:cstheme="minorBidi"/>
              <w:noProof/>
              <w:sz w:val="22"/>
              <w:szCs w:val="22"/>
            </w:rPr>
          </w:pPr>
          <w:hyperlink w:anchor="_Toc117018086" w:history="1">
            <w:r w:rsidR="00DE076F" w:rsidRPr="00667A1A">
              <w:rPr>
                <w:rStyle w:val="Hyperlink"/>
                <w:noProof/>
              </w:rPr>
              <w:t>2.2.2</w:t>
            </w:r>
            <w:r w:rsidR="00DE076F">
              <w:rPr>
                <w:rFonts w:eastAsiaTheme="minorEastAsia" w:cstheme="minorBidi"/>
                <w:noProof/>
                <w:sz w:val="22"/>
                <w:szCs w:val="22"/>
              </w:rPr>
              <w:tab/>
            </w:r>
            <w:r w:rsidR="00DE076F" w:rsidRPr="00667A1A">
              <w:rPr>
                <w:rStyle w:val="Hyperlink"/>
                <w:noProof/>
              </w:rPr>
              <w:t>Sub-woofers and Haptic Transducers</w:t>
            </w:r>
            <w:r w:rsidR="00DE076F">
              <w:rPr>
                <w:noProof/>
                <w:webHidden/>
              </w:rPr>
              <w:tab/>
            </w:r>
            <w:r w:rsidR="00DE076F">
              <w:rPr>
                <w:noProof/>
                <w:webHidden/>
              </w:rPr>
              <w:fldChar w:fldCharType="begin"/>
            </w:r>
            <w:r w:rsidR="00DE076F">
              <w:rPr>
                <w:noProof/>
                <w:webHidden/>
              </w:rPr>
              <w:instrText xml:space="preserve"> PAGEREF _Toc117018086 \h </w:instrText>
            </w:r>
            <w:r w:rsidR="00DE076F">
              <w:rPr>
                <w:noProof/>
                <w:webHidden/>
              </w:rPr>
            </w:r>
            <w:r w:rsidR="00DE076F">
              <w:rPr>
                <w:noProof/>
                <w:webHidden/>
              </w:rPr>
              <w:fldChar w:fldCharType="separate"/>
            </w:r>
            <w:r w:rsidR="00DE076F">
              <w:rPr>
                <w:noProof/>
                <w:webHidden/>
              </w:rPr>
              <w:t>3</w:t>
            </w:r>
            <w:r w:rsidR="00DE076F">
              <w:rPr>
                <w:noProof/>
                <w:webHidden/>
              </w:rPr>
              <w:fldChar w:fldCharType="end"/>
            </w:r>
          </w:hyperlink>
        </w:p>
        <w:p w14:paraId="6832CFB7" w14:textId="7D579DBD" w:rsidR="00DE076F" w:rsidRDefault="00000000" w:rsidP="00204DDD">
          <w:pPr>
            <w:pStyle w:val="TOC3"/>
            <w:rPr>
              <w:rFonts w:eastAsiaTheme="minorEastAsia" w:cstheme="minorBidi"/>
              <w:noProof/>
              <w:sz w:val="22"/>
              <w:szCs w:val="22"/>
            </w:rPr>
          </w:pPr>
          <w:hyperlink w:anchor="_Toc117018087" w:history="1">
            <w:r w:rsidR="00DE076F" w:rsidRPr="00667A1A">
              <w:rPr>
                <w:rStyle w:val="Hyperlink"/>
                <w:noProof/>
              </w:rPr>
              <w:t>2.2.3</w:t>
            </w:r>
            <w:r w:rsidR="00DE076F">
              <w:rPr>
                <w:rFonts w:eastAsiaTheme="minorEastAsia" w:cstheme="minorBidi"/>
                <w:noProof/>
                <w:sz w:val="22"/>
                <w:szCs w:val="22"/>
              </w:rPr>
              <w:tab/>
            </w:r>
            <w:r w:rsidR="00DE076F" w:rsidRPr="00667A1A">
              <w:rPr>
                <w:rStyle w:val="Hyperlink"/>
                <w:noProof/>
              </w:rPr>
              <w:t>DC Brushless Motor</w:t>
            </w:r>
            <w:r w:rsidR="00DE076F">
              <w:rPr>
                <w:noProof/>
                <w:webHidden/>
              </w:rPr>
              <w:tab/>
            </w:r>
            <w:r w:rsidR="00DE076F">
              <w:rPr>
                <w:noProof/>
                <w:webHidden/>
              </w:rPr>
              <w:fldChar w:fldCharType="begin"/>
            </w:r>
            <w:r w:rsidR="00DE076F">
              <w:rPr>
                <w:noProof/>
                <w:webHidden/>
              </w:rPr>
              <w:instrText xml:space="preserve"> PAGEREF _Toc117018087 \h </w:instrText>
            </w:r>
            <w:r w:rsidR="00DE076F">
              <w:rPr>
                <w:noProof/>
                <w:webHidden/>
              </w:rPr>
            </w:r>
            <w:r w:rsidR="00DE076F">
              <w:rPr>
                <w:noProof/>
                <w:webHidden/>
              </w:rPr>
              <w:fldChar w:fldCharType="separate"/>
            </w:r>
            <w:r w:rsidR="00DE076F">
              <w:rPr>
                <w:noProof/>
                <w:webHidden/>
              </w:rPr>
              <w:t>4</w:t>
            </w:r>
            <w:r w:rsidR="00DE076F">
              <w:rPr>
                <w:noProof/>
                <w:webHidden/>
              </w:rPr>
              <w:fldChar w:fldCharType="end"/>
            </w:r>
          </w:hyperlink>
        </w:p>
        <w:p w14:paraId="00579B7E" w14:textId="2B3CC927" w:rsidR="00DE076F" w:rsidRDefault="00000000" w:rsidP="00204DDD">
          <w:pPr>
            <w:pStyle w:val="TOC3"/>
            <w:rPr>
              <w:rFonts w:eastAsiaTheme="minorEastAsia" w:cstheme="minorBidi"/>
              <w:noProof/>
              <w:sz w:val="22"/>
              <w:szCs w:val="22"/>
            </w:rPr>
          </w:pPr>
          <w:hyperlink w:anchor="_Toc117018088" w:history="1">
            <w:r w:rsidR="00DE076F" w:rsidRPr="00667A1A">
              <w:rPr>
                <w:rStyle w:val="Hyperlink"/>
                <w:noProof/>
                <w:lang w:val="en-CA"/>
              </w:rPr>
              <w:t>2.2.4</w:t>
            </w:r>
            <w:r w:rsidR="00DE076F">
              <w:rPr>
                <w:rFonts w:eastAsiaTheme="minorEastAsia" w:cstheme="minorBidi"/>
                <w:noProof/>
                <w:sz w:val="22"/>
                <w:szCs w:val="22"/>
              </w:rPr>
              <w:tab/>
            </w:r>
            <w:r w:rsidR="00DE076F" w:rsidRPr="00667A1A">
              <w:rPr>
                <w:rStyle w:val="Hyperlink"/>
                <w:noProof/>
                <w:lang w:val="en-CA"/>
              </w:rPr>
              <w:t>Stepper Motor and Fine Control Linear Actuator</w:t>
            </w:r>
            <w:r w:rsidR="00DE076F">
              <w:rPr>
                <w:noProof/>
                <w:webHidden/>
              </w:rPr>
              <w:tab/>
            </w:r>
            <w:r w:rsidR="00DE076F">
              <w:rPr>
                <w:noProof/>
                <w:webHidden/>
              </w:rPr>
              <w:fldChar w:fldCharType="begin"/>
            </w:r>
            <w:r w:rsidR="00DE076F">
              <w:rPr>
                <w:noProof/>
                <w:webHidden/>
              </w:rPr>
              <w:instrText xml:space="preserve"> PAGEREF _Toc117018088 \h </w:instrText>
            </w:r>
            <w:r w:rsidR="00DE076F">
              <w:rPr>
                <w:noProof/>
                <w:webHidden/>
              </w:rPr>
            </w:r>
            <w:r w:rsidR="00DE076F">
              <w:rPr>
                <w:noProof/>
                <w:webHidden/>
              </w:rPr>
              <w:fldChar w:fldCharType="separate"/>
            </w:r>
            <w:r w:rsidR="00DE076F">
              <w:rPr>
                <w:noProof/>
                <w:webHidden/>
              </w:rPr>
              <w:t>5</w:t>
            </w:r>
            <w:r w:rsidR="00DE076F">
              <w:rPr>
                <w:noProof/>
                <w:webHidden/>
              </w:rPr>
              <w:fldChar w:fldCharType="end"/>
            </w:r>
          </w:hyperlink>
        </w:p>
        <w:p w14:paraId="3BF4D57D" w14:textId="006A020E" w:rsidR="00DE076F" w:rsidRDefault="00000000" w:rsidP="008057C8">
          <w:pPr>
            <w:pStyle w:val="TOC2"/>
            <w:rPr>
              <w:rFonts w:eastAsiaTheme="minorEastAsia" w:cstheme="minorBidi"/>
              <w:noProof/>
              <w:sz w:val="22"/>
              <w:szCs w:val="22"/>
            </w:rPr>
          </w:pPr>
          <w:r>
            <w:fldChar w:fldCharType="begin"/>
          </w:r>
          <w:r>
            <w:instrText xml:space="preserve"> HYPERLINK \l "_Toc117018089" </w:instrText>
          </w:r>
          <w:r>
            <w:fldChar w:fldCharType="separate"/>
          </w:r>
          <w:r w:rsidR="00DE076F" w:rsidRPr="00667A1A">
            <w:rPr>
              <w:rStyle w:val="Hyperlink"/>
              <w:noProof/>
            </w:rPr>
            <w:t>2.3</w:t>
          </w:r>
          <w:r w:rsidR="00DE076F">
            <w:rPr>
              <w:rFonts w:eastAsiaTheme="minorEastAsia" w:cstheme="minorBidi"/>
              <w:noProof/>
              <w:sz w:val="22"/>
              <w:szCs w:val="22"/>
            </w:rPr>
            <w:tab/>
          </w:r>
          <w:r w:rsidR="00DE076F" w:rsidRPr="00667A1A">
            <w:rPr>
              <w:rStyle w:val="Hyperlink"/>
              <w:noProof/>
            </w:rPr>
            <w:t>Software</w:t>
          </w:r>
          <w:ins w:id="10" w:author="Yuu Ono" w:date="2022-10-19T09:54:00Z">
            <w:r w:rsidR="00527827">
              <w:rPr>
                <w:rStyle w:val="Hyperlink"/>
                <w:noProof/>
              </w:rPr>
              <w:t xml:space="preserve"> (for what? be more concrete</w:t>
            </w:r>
          </w:ins>
          <w:ins w:id="11" w:author="Yuu Ono" w:date="2022-10-19T09:56:00Z">
            <w:r w:rsidR="006175F1">
              <w:rPr>
                <w:rStyle w:val="Hyperlink"/>
                <w:noProof/>
              </w:rPr>
              <w:t>/specific</w:t>
            </w:r>
          </w:ins>
          <w:ins w:id="12" w:author="Yuu Ono" w:date="2022-10-19T09:54:00Z">
            <w:r w:rsidR="00527827">
              <w:rPr>
                <w:rStyle w:val="Hyperlink"/>
                <w:noProof/>
              </w:rPr>
              <w:t>)</w:t>
            </w:r>
          </w:ins>
          <w:r w:rsidR="00DE076F">
            <w:rPr>
              <w:noProof/>
              <w:webHidden/>
            </w:rPr>
            <w:tab/>
          </w:r>
          <w:r w:rsidR="00DE076F">
            <w:rPr>
              <w:noProof/>
              <w:webHidden/>
            </w:rPr>
            <w:fldChar w:fldCharType="begin"/>
          </w:r>
          <w:r w:rsidR="00DE076F">
            <w:rPr>
              <w:noProof/>
              <w:webHidden/>
            </w:rPr>
            <w:instrText xml:space="preserve"> PAGEREF _Toc117018089 \h </w:instrText>
          </w:r>
          <w:r w:rsidR="00DE076F">
            <w:rPr>
              <w:noProof/>
              <w:webHidden/>
            </w:rPr>
          </w:r>
          <w:r w:rsidR="00DE076F">
            <w:rPr>
              <w:noProof/>
              <w:webHidden/>
            </w:rPr>
            <w:fldChar w:fldCharType="separate"/>
          </w:r>
          <w:r w:rsidR="00DE076F">
            <w:rPr>
              <w:noProof/>
              <w:webHidden/>
            </w:rPr>
            <w:t>5</w:t>
          </w:r>
          <w:r w:rsidR="00DE076F">
            <w:rPr>
              <w:noProof/>
              <w:webHidden/>
            </w:rPr>
            <w:fldChar w:fldCharType="end"/>
          </w:r>
          <w:r>
            <w:rPr>
              <w:noProof/>
            </w:rPr>
            <w:fldChar w:fldCharType="end"/>
          </w:r>
        </w:p>
        <w:p w14:paraId="3AAEF667" w14:textId="4813AF69" w:rsidR="00DE076F" w:rsidRDefault="00000000" w:rsidP="00204DDD">
          <w:pPr>
            <w:pStyle w:val="TOC3"/>
            <w:rPr>
              <w:rFonts w:eastAsiaTheme="minorEastAsia" w:cstheme="minorBidi"/>
              <w:noProof/>
              <w:sz w:val="22"/>
              <w:szCs w:val="22"/>
            </w:rPr>
          </w:pPr>
          <w:r>
            <w:fldChar w:fldCharType="begin"/>
          </w:r>
          <w:r>
            <w:instrText xml:space="preserve"> HYPERLINK \l "_Toc117018090" </w:instrText>
          </w:r>
          <w:r>
            <w:fldChar w:fldCharType="separate"/>
          </w:r>
          <w:r w:rsidR="00DE076F" w:rsidRPr="00667A1A">
            <w:rPr>
              <w:rStyle w:val="Hyperlink"/>
              <w:noProof/>
            </w:rPr>
            <w:t>2.3.1</w:t>
          </w:r>
          <w:r w:rsidR="00DE076F">
            <w:rPr>
              <w:rFonts w:eastAsiaTheme="minorEastAsia" w:cstheme="minorBidi"/>
              <w:noProof/>
              <w:sz w:val="22"/>
              <w:szCs w:val="22"/>
            </w:rPr>
            <w:tab/>
          </w:r>
          <w:r w:rsidR="00DE076F" w:rsidRPr="00667A1A">
            <w:rPr>
              <w:rStyle w:val="Hyperlink"/>
              <w:noProof/>
            </w:rPr>
            <w:t>Database Options</w:t>
          </w:r>
          <w:ins w:id="13" w:author="Yuu Ono" w:date="2022-10-19T09:55:00Z">
            <w:r w:rsidR="00527827">
              <w:rPr>
                <w:rStyle w:val="Hyperlink"/>
                <w:noProof/>
              </w:rPr>
              <w:t xml:space="preserve"> (what database?)</w:t>
            </w:r>
          </w:ins>
          <w:r w:rsidR="00DE076F">
            <w:rPr>
              <w:noProof/>
              <w:webHidden/>
            </w:rPr>
            <w:tab/>
          </w:r>
          <w:r w:rsidR="00DE076F">
            <w:rPr>
              <w:noProof/>
              <w:webHidden/>
            </w:rPr>
            <w:fldChar w:fldCharType="begin"/>
          </w:r>
          <w:r w:rsidR="00DE076F">
            <w:rPr>
              <w:noProof/>
              <w:webHidden/>
            </w:rPr>
            <w:instrText xml:space="preserve"> PAGEREF _Toc117018090 \h </w:instrText>
          </w:r>
          <w:r w:rsidR="00DE076F">
            <w:rPr>
              <w:noProof/>
              <w:webHidden/>
            </w:rPr>
          </w:r>
          <w:r w:rsidR="00DE076F">
            <w:rPr>
              <w:noProof/>
              <w:webHidden/>
            </w:rPr>
            <w:fldChar w:fldCharType="separate"/>
          </w:r>
          <w:r w:rsidR="00DE076F">
            <w:rPr>
              <w:noProof/>
              <w:webHidden/>
            </w:rPr>
            <w:t>5</w:t>
          </w:r>
          <w:r w:rsidR="00DE076F">
            <w:rPr>
              <w:noProof/>
              <w:webHidden/>
            </w:rPr>
            <w:fldChar w:fldCharType="end"/>
          </w:r>
          <w:r>
            <w:rPr>
              <w:noProof/>
            </w:rPr>
            <w:fldChar w:fldCharType="end"/>
          </w:r>
        </w:p>
        <w:p w14:paraId="652F950C" w14:textId="42C002C6" w:rsidR="00DE076F" w:rsidRDefault="00000000" w:rsidP="00204DDD">
          <w:pPr>
            <w:pStyle w:val="TOC3"/>
            <w:rPr>
              <w:rFonts w:eastAsiaTheme="minorEastAsia" w:cstheme="minorBidi"/>
              <w:noProof/>
              <w:sz w:val="22"/>
              <w:szCs w:val="22"/>
            </w:rPr>
          </w:pPr>
          <w:hyperlink w:anchor="_Toc117018091" w:history="1">
            <w:r w:rsidR="00DE076F" w:rsidRPr="00667A1A">
              <w:rPr>
                <w:rStyle w:val="Hyperlink"/>
                <w:noProof/>
              </w:rPr>
              <w:t>2.3.2</w:t>
            </w:r>
            <w:r w:rsidR="00DE076F">
              <w:rPr>
                <w:rFonts w:eastAsiaTheme="minorEastAsia" w:cstheme="minorBidi"/>
                <w:noProof/>
                <w:sz w:val="22"/>
                <w:szCs w:val="22"/>
              </w:rPr>
              <w:tab/>
            </w:r>
            <w:r w:rsidR="00DE076F" w:rsidRPr="00667A1A">
              <w:rPr>
                <w:rStyle w:val="Hyperlink"/>
                <w:noProof/>
              </w:rPr>
              <w:t>User Interface Framework</w:t>
            </w:r>
            <w:r w:rsidR="00DE076F">
              <w:rPr>
                <w:noProof/>
                <w:webHidden/>
              </w:rPr>
              <w:tab/>
            </w:r>
            <w:r w:rsidR="00DE076F">
              <w:rPr>
                <w:noProof/>
                <w:webHidden/>
              </w:rPr>
              <w:fldChar w:fldCharType="begin"/>
            </w:r>
            <w:r w:rsidR="00DE076F">
              <w:rPr>
                <w:noProof/>
                <w:webHidden/>
              </w:rPr>
              <w:instrText xml:space="preserve"> PAGEREF _Toc117018091 \h </w:instrText>
            </w:r>
            <w:r w:rsidR="00DE076F">
              <w:rPr>
                <w:noProof/>
                <w:webHidden/>
              </w:rPr>
            </w:r>
            <w:r w:rsidR="00DE076F">
              <w:rPr>
                <w:noProof/>
                <w:webHidden/>
              </w:rPr>
              <w:fldChar w:fldCharType="separate"/>
            </w:r>
            <w:r w:rsidR="00DE076F">
              <w:rPr>
                <w:noProof/>
                <w:webHidden/>
              </w:rPr>
              <w:t>6</w:t>
            </w:r>
            <w:r w:rsidR="00DE076F">
              <w:rPr>
                <w:noProof/>
                <w:webHidden/>
              </w:rPr>
              <w:fldChar w:fldCharType="end"/>
            </w:r>
          </w:hyperlink>
        </w:p>
        <w:p w14:paraId="6D75E012" w14:textId="3A392BC1" w:rsidR="00DE076F" w:rsidRDefault="00000000">
          <w:pPr>
            <w:pStyle w:val="TOC1"/>
            <w:tabs>
              <w:tab w:val="left" w:pos="480"/>
              <w:tab w:val="right" w:leader="dot" w:pos="9350"/>
            </w:tabs>
            <w:rPr>
              <w:rFonts w:eastAsiaTheme="minorEastAsia" w:cstheme="minorBidi"/>
              <w:noProof/>
              <w:sz w:val="22"/>
              <w:szCs w:val="22"/>
            </w:rPr>
          </w:pPr>
          <w:r>
            <w:fldChar w:fldCharType="begin"/>
          </w:r>
          <w:r>
            <w:instrText xml:space="preserve"> HYPERLINK \l "_Toc117018092" </w:instrText>
          </w:r>
          <w:r>
            <w:fldChar w:fldCharType="separate"/>
          </w:r>
          <w:r w:rsidR="00DE076F" w:rsidRPr="00667A1A">
            <w:rPr>
              <w:rStyle w:val="Hyperlink"/>
              <w:noProof/>
            </w:rPr>
            <w:t>3</w:t>
          </w:r>
          <w:r w:rsidR="00DE076F">
            <w:rPr>
              <w:rFonts w:eastAsiaTheme="minorEastAsia" w:cstheme="minorBidi"/>
              <w:noProof/>
              <w:sz w:val="22"/>
              <w:szCs w:val="22"/>
            </w:rPr>
            <w:tab/>
          </w:r>
          <w:del w:id="14" w:author="Yuu Ono" w:date="2022-10-19T17:05:00Z">
            <w:r w:rsidR="00DE076F" w:rsidRPr="00667A1A" w:rsidDel="003C222D">
              <w:rPr>
                <w:rStyle w:val="Hyperlink"/>
                <w:noProof/>
              </w:rPr>
              <w:delText xml:space="preserve">System </w:delText>
            </w:r>
          </w:del>
          <w:ins w:id="15" w:author="Yuu Ono" w:date="2022-10-19T17:05:00Z">
            <w:r w:rsidR="003C222D">
              <w:rPr>
                <w:rStyle w:val="Hyperlink"/>
                <w:noProof/>
              </w:rPr>
              <w:t>Vibration Simulator</w:t>
            </w:r>
            <w:r w:rsidR="003C222D" w:rsidRPr="00667A1A">
              <w:rPr>
                <w:rStyle w:val="Hyperlink"/>
                <w:noProof/>
              </w:rPr>
              <w:t xml:space="preserve"> </w:t>
            </w:r>
          </w:ins>
          <w:r w:rsidR="00DE076F" w:rsidRPr="00667A1A">
            <w:rPr>
              <w:rStyle w:val="Hyperlink"/>
              <w:noProof/>
            </w:rPr>
            <w:t>Design</w:t>
          </w:r>
          <w:r w:rsidR="00DE076F">
            <w:rPr>
              <w:noProof/>
              <w:webHidden/>
            </w:rPr>
            <w:tab/>
          </w:r>
          <w:r w:rsidR="00DE076F">
            <w:rPr>
              <w:noProof/>
              <w:webHidden/>
            </w:rPr>
            <w:fldChar w:fldCharType="begin"/>
          </w:r>
          <w:r w:rsidR="00DE076F">
            <w:rPr>
              <w:noProof/>
              <w:webHidden/>
            </w:rPr>
            <w:instrText xml:space="preserve"> PAGEREF _Toc117018092 \h </w:instrText>
          </w:r>
          <w:r w:rsidR="00DE076F">
            <w:rPr>
              <w:noProof/>
              <w:webHidden/>
            </w:rPr>
          </w:r>
          <w:r w:rsidR="00DE076F">
            <w:rPr>
              <w:noProof/>
              <w:webHidden/>
            </w:rPr>
            <w:fldChar w:fldCharType="separate"/>
          </w:r>
          <w:r w:rsidR="00DE076F">
            <w:rPr>
              <w:noProof/>
              <w:webHidden/>
            </w:rPr>
            <w:t>6</w:t>
          </w:r>
          <w:r w:rsidR="00DE076F">
            <w:rPr>
              <w:noProof/>
              <w:webHidden/>
            </w:rPr>
            <w:fldChar w:fldCharType="end"/>
          </w:r>
          <w:r>
            <w:rPr>
              <w:noProof/>
            </w:rPr>
            <w:fldChar w:fldCharType="end"/>
          </w:r>
        </w:p>
        <w:p w14:paraId="5E221643" w14:textId="5ED62F80" w:rsidR="00DE076F" w:rsidRDefault="00000000" w:rsidP="008057C8">
          <w:pPr>
            <w:pStyle w:val="TOC2"/>
            <w:rPr>
              <w:rFonts w:eastAsiaTheme="minorEastAsia" w:cstheme="minorBidi"/>
              <w:noProof/>
              <w:sz w:val="22"/>
              <w:szCs w:val="22"/>
            </w:rPr>
          </w:pPr>
          <w:hyperlink w:anchor="_Toc117018093" w:history="1">
            <w:r w:rsidR="00DE076F" w:rsidRPr="00667A1A">
              <w:rPr>
                <w:rStyle w:val="Hyperlink"/>
                <w:noProof/>
              </w:rPr>
              <w:t>3.1</w:t>
            </w:r>
            <w:r w:rsidR="00DE076F">
              <w:rPr>
                <w:rFonts w:eastAsiaTheme="minorEastAsia" w:cstheme="minorBidi"/>
                <w:noProof/>
                <w:sz w:val="22"/>
                <w:szCs w:val="22"/>
              </w:rPr>
              <w:tab/>
            </w:r>
            <w:r w:rsidR="00DE076F" w:rsidRPr="00667A1A">
              <w:rPr>
                <w:rStyle w:val="Hyperlink"/>
                <w:noProof/>
              </w:rPr>
              <w:t>Motor Test Plan</w:t>
            </w:r>
            <w:r w:rsidR="00DE076F">
              <w:rPr>
                <w:noProof/>
                <w:webHidden/>
              </w:rPr>
              <w:tab/>
            </w:r>
            <w:r w:rsidR="00DE076F">
              <w:rPr>
                <w:noProof/>
                <w:webHidden/>
              </w:rPr>
              <w:fldChar w:fldCharType="begin"/>
            </w:r>
            <w:r w:rsidR="00DE076F">
              <w:rPr>
                <w:noProof/>
                <w:webHidden/>
              </w:rPr>
              <w:instrText xml:space="preserve"> PAGEREF _Toc117018093 \h </w:instrText>
            </w:r>
            <w:r w:rsidR="00DE076F">
              <w:rPr>
                <w:noProof/>
                <w:webHidden/>
              </w:rPr>
            </w:r>
            <w:r w:rsidR="00DE076F">
              <w:rPr>
                <w:noProof/>
                <w:webHidden/>
              </w:rPr>
              <w:fldChar w:fldCharType="separate"/>
            </w:r>
            <w:r w:rsidR="00DE076F">
              <w:rPr>
                <w:noProof/>
                <w:webHidden/>
              </w:rPr>
              <w:t>6</w:t>
            </w:r>
            <w:r w:rsidR="00DE076F">
              <w:rPr>
                <w:noProof/>
                <w:webHidden/>
              </w:rPr>
              <w:fldChar w:fldCharType="end"/>
            </w:r>
          </w:hyperlink>
        </w:p>
        <w:p w14:paraId="5CBCEEC4" w14:textId="5AB01064" w:rsidR="00DE076F" w:rsidRDefault="00000000" w:rsidP="008057C8">
          <w:pPr>
            <w:pStyle w:val="TOC2"/>
            <w:rPr>
              <w:rFonts w:eastAsiaTheme="minorEastAsia" w:cstheme="minorBidi"/>
              <w:noProof/>
              <w:sz w:val="22"/>
              <w:szCs w:val="22"/>
            </w:rPr>
          </w:pPr>
          <w:hyperlink w:anchor="_Toc117018094" w:history="1">
            <w:r w:rsidR="00DE076F" w:rsidRPr="00667A1A">
              <w:rPr>
                <w:rStyle w:val="Hyperlink"/>
                <w:noProof/>
                <w:lang w:val="en-CA"/>
              </w:rPr>
              <w:t>3.2</w:t>
            </w:r>
            <w:r w:rsidR="00DE076F">
              <w:rPr>
                <w:rFonts w:eastAsiaTheme="minorEastAsia" w:cstheme="minorBidi"/>
                <w:noProof/>
                <w:sz w:val="22"/>
                <w:szCs w:val="22"/>
              </w:rPr>
              <w:tab/>
            </w:r>
            <w:r w:rsidR="00DE076F" w:rsidRPr="00667A1A">
              <w:rPr>
                <w:rStyle w:val="Hyperlink"/>
                <w:noProof/>
                <w:lang w:val="en-CA"/>
              </w:rPr>
              <w:t>Measurements</w:t>
            </w:r>
            <w:r w:rsidR="00DE076F">
              <w:rPr>
                <w:noProof/>
                <w:webHidden/>
              </w:rPr>
              <w:tab/>
            </w:r>
            <w:r w:rsidR="00DE076F">
              <w:rPr>
                <w:noProof/>
                <w:webHidden/>
              </w:rPr>
              <w:fldChar w:fldCharType="begin"/>
            </w:r>
            <w:r w:rsidR="00DE076F">
              <w:rPr>
                <w:noProof/>
                <w:webHidden/>
              </w:rPr>
              <w:instrText xml:space="preserve"> PAGEREF _Toc117018094 \h </w:instrText>
            </w:r>
            <w:r w:rsidR="00DE076F">
              <w:rPr>
                <w:noProof/>
                <w:webHidden/>
              </w:rPr>
            </w:r>
            <w:r w:rsidR="00DE076F">
              <w:rPr>
                <w:noProof/>
                <w:webHidden/>
              </w:rPr>
              <w:fldChar w:fldCharType="separate"/>
            </w:r>
            <w:r w:rsidR="00DE076F">
              <w:rPr>
                <w:noProof/>
                <w:webHidden/>
              </w:rPr>
              <w:t>7</w:t>
            </w:r>
            <w:r w:rsidR="00DE076F">
              <w:rPr>
                <w:noProof/>
                <w:webHidden/>
              </w:rPr>
              <w:fldChar w:fldCharType="end"/>
            </w:r>
          </w:hyperlink>
        </w:p>
        <w:p w14:paraId="5720BAA8" w14:textId="280B79D4" w:rsidR="00DE076F" w:rsidRDefault="00000000" w:rsidP="00204DDD">
          <w:pPr>
            <w:pStyle w:val="TOC3"/>
            <w:rPr>
              <w:rFonts w:eastAsiaTheme="minorEastAsia" w:cstheme="minorBidi"/>
              <w:noProof/>
              <w:sz w:val="22"/>
              <w:szCs w:val="22"/>
            </w:rPr>
          </w:pPr>
          <w:r>
            <w:fldChar w:fldCharType="begin"/>
          </w:r>
          <w:r>
            <w:instrText xml:space="preserve"> HYPERLINK \l "_Toc117018095" </w:instrText>
          </w:r>
          <w:r>
            <w:fldChar w:fldCharType="separate"/>
          </w:r>
          <w:r w:rsidR="00DE076F" w:rsidRPr="00667A1A">
            <w:rPr>
              <w:rStyle w:val="Hyperlink"/>
              <w:noProof/>
              <w:lang w:val="en-CA"/>
            </w:rPr>
            <w:t>3.2.1</w:t>
          </w:r>
          <w:r w:rsidR="00DE076F">
            <w:rPr>
              <w:rFonts w:eastAsiaTheme="minorEastAsia" w:cstheme="minorBidi"/>
              <w:noProof/>
              <w:sz w:val="22"/>
              <w:szCs w:val="22"/>
            </w:rPr>
            <w:tab/>
          </w:r>
          <w:r w:rsidR="00DE076F" w:rsidRPr="00667A1A">
            <w:rPr>
              <w:rStyle w:val="Hyperlink"/>
              <w:noProof/>
              <w:lang w:val="en-CA"/>
            </w:rPr>
            <w:t>Vibration</w:t>
          </w:r>
          <w:del w:id="16" w:author="Yuu Ono" w:date="2022-10-19T17:06:00Z">
            <w:r w:rsidR="00DE076F" w:rsidRPr="00667A1A" w:rsidDel="00D91B4E">
              <w:rPr>
                <w:rStyle w:val="Hyperlink"/>
                <w:noProof/>
                <w:lang w:val="en-CA"/>
              </w:rPr>
              <w:delText xml:space="preserve"> Sensor</w:delText>
            </w:r>
          </w:del>
          <w:r w:rsidR="00DE076F">
            <w:rPr>
              <w:noProof/>
              <w:webHidden/>
            </w:rPr>
            <w:tab/>
          </w:r>
          <w:r w:rsidR="00DE076F">
            <w:rPr>
              <w:noProof/>
              <w:webHidden/>
            </w:rPr>
            <w:fldChar w:fldCharType="begin"/>
          </w:r>
          <w:r w:rsidR="00DE076F">
            <w:rPr>
              <w:noProof/>
              <w:webHidden/>
            </w:rPr>
            <w:instrText xml:space="preserve"> PAGEREF _Toc117018095 \h </w:instrText>
          </w:r>
          <w:r w:rsidR="00DE076F">
            <w:rPr>
              <w:noProof/>
              <w:webHidden/>
            </w:rPr>
          </w:r>
          <w:r w:rsidR="00DE076F">
            <w:rPr>
              <w:noProof/>
              <w:webHidden/>
            </w:rPr>
            <w:fldChar w:fldCharType="separate"/>
          </w:r>
          <w:r w:rsidR="00DE076F">
            <w:rPr>
              <w:noProof/>
              <w:webHidden/>
            </w:rPr>
            <w:t>7</w:t>
          </w:r>
          <w:r w:rsidR="00DE076F">
            <w:rPr>
              <w:noProof/>
              <w:webHidden/>
            </w:rPr>
            <w:fldChar w:fldCharType="end"/>
          </w:r>
          <w:r>
            <w:rPr>
              <w:noProof/>
            </w:rPr>
            <w:fldChar w:fldCharType="end"/>
          </w:r>
        </w:p>
        <w:p w14:paraId="1DA596A0" w14:textId="19426A44" w:rsidR="00DE076F" w:rsidRDefault="00000000" w:rsidP="00204DDD">
          <w:pPr>
            <w:pStyle w:val="TOC3"/>
            <w:rPr>
              <w:rFonts w:eastAsiaTheme="minorEastAsia" w:cstheme="minorBidi"/>
              <w:noProof/>
              <w:sz w:val="22"/>
              <w:szCs w:val="22"/>
            </w:rPr>
          </w:pPr>
          <w:r>
            <w:fldChar w:fldCharType="begin"/>
          </w:r>
          <w:r>
            <w:instrText xml:space="preserve"> HYPERLINK \l "_Toc117018096" </w:instrText>
          </w:r>
          <w:r>
            <w:fldChar w:fldCharType="separate"/>
          </w:r>
          <w:r w:rsidR="00DE076F" w:rsidRPr="00667A1A">
            <w:rPr>
              <w:rStyle w:val="Hyperlink"/>
              <w:noProof/>
              <w:lang w:val="en-CA"/>
            </w:rPr>
            <w:t>3.2.2</w:t>
          </w:r>
          <w:r w:rsidR="00DE076F">
            <w:rPr>
              <w:rFonts w:eastAsiaTheme="minorEastAsia" w:cstheme="minorBidi"/>
              <w:noProof/>
              <w:sz w:val="22"/>
              <w:szCs w:val="22"/>
            </w:rPr>
            <w:tab/>
          </w:r>
          <w:del w:id="17" w:author="Yuu Ono" w:date="2022-10-19T17:06:00Z">
            <w:r w:rsidR="00DE076F" w:rsidRPr="00667A1A" w:rsidDel="00F76A31">
              <w:rPr>
                <w:rStyle w:val="Hyperlink"/>
                <w:noProof/>
                <w:lang w:val="en-CA"/>
              </w:rPr>
              <w:delText>Environmental Sensors</w:delText>
            </w:r>
          </w:del>
          <w:ins w:id="18" w:author="Yuu Ono" w:date="2022-10-19T17:07:00Z">
            <w:r w:rsidR="00F76A31">
              <w:rPr>
                <w:rStyle w:val="Hyperlink"/>
                <w:noProof/>
                <w:lang w:val="en-CA"/>
              </w:rPr>
              <w:t>T</w:t>
            </w:r>
          </w:ins>
          <w:ins w:id="19" w:author="Yuu Ono" w:date="2022-10-19T17:06:00Z">
            <w:r w:rsidR="00F76A31">
              <w:rPr>
                <w:rStyle w:val="Hyperlink"/>
                <w:noProof/>
                <w:lang w:val="en-CA"/>
              </w:rPr>
              <w:t>emerature and humidity</w:t>
            </w:r>
          </w:ins>
          <w:r w:rsidR="00DE076F">
            <w:rPr>
              <w:noProof/>
              <w:webHidden/>
            </w:rPr>
            <w:tab/>
          </w:r>
          <w:r w:rsidR="00DE076F">
            <w:rPr>
              <w:noProof/>
              <w:webHidden/>
            </w:rPr>
            <w:fldChar w:fldCharType="begin"/>
          </w:r>
          <w:r w:rsidR="00DE076F">
            <w:rPr>
              <w:noProof/>
              <w:webHidden/>
            </w:rPr>
            <w:instrText xml:space="preserve"> PAGEREF _Toc117018096 \h </w:instrText>
          </w:r>
          <w:r w:rsidR="00DE076F">
            <w:rPr>
              <w:noProof/>
              <w:webHidden/>
            </w:rPr>
          </w:r>
          <w:r w:rsidR="00DE076F">
            <w:rPr>
              <w:noProof/>
              <w:webHidden/>
            </w:rPr>
            <w:fldChar w:fldCharType="separate"/>
          </w:r>
          <w:r w:rsidR="00DE076F">
            <w:rPr>
              <w:noProof/>
              <w:webHidden/>
            </w:rPr>
            <w:t>7</w:t>
          </w:r>
          <w:r w:rsidR="00DE076F">
            <w:rPr>
              <w:noProof/>
              <w:webHidden/>
            </w:rPr>
            <w:fldChar w:fldCharType="end"/>
          </w:r>
          <w:r>
            <w:rPr>
              <w:noProof/>
            </w:rPr>
            <w:fldChar w:fldCharType="end"/>
          </w:r>
        </w:p>
        <w:p w14:paraId="7490388F" w14:textId="3F2DC08B" w:rsidR="00DE076F" w:rsidRDefault="00000000" w:rsidP="008057C8">
          <w:pPr>
            <w:pStyle w:val="TOC2"/>
            <w:rPr>
              <w:rFonts w:eastAsiaTheme="minorEastAsia" w:cstheme="minorBidi"/>
              <w:noProof/>
              <w:sz w:val="22"/>
              <w:szCs w:val="22"/>
            </w:rPr>
          </w:pPr>
          <w:r>
            <w:fldChar w:fldCharType="begin"/>
          </w:r>
          <w:r>
            <w:instrText xml:space="preserve"> HYPERLINK \l "_Toc117018097" </w:instrText>
          </w:r>
          <w:r>
            <w:fldChar w:fldCharType="separate"/>
          </w:r>
          <w:r w:rsidR="00DE076F" w:rsidRPr="00667A1A">
            <w:rPr>
              <w:rStyle w:val="Hyperlink"/>
              <w:noProof/>
              <w:lang w:val="en-CA"/>
            </w:rPr>
            <w:t>3.3</w:t>
          </w:r>
          <w:r w:rsidR="00DE076F">
            <w:rPr>
              <w:rFonts w:eastAsiaTheme="minorEastAsia" w:cstheme="minorBidi"/>
              <w:noProof/>
              <w:sz w:val="22"/>
              <w:szCs w:val="22"/>
            </w:rPr>
            <w:tab/>
          </w:r>
          <w:r w:rsidR="00DE076F" w:rsidRPr="00667A1A">
            <w:rPr>
              <w:rStyle w:val="Hyperlink"/>
              <w:noProof/>
              <w:lang w:val="en-CA"/>
            </w:rPr>
            <w:t>Database</w:t>
          </w:r>
          <w:ins w:id="20" w:author="Yuu Ono" w:date="2022-10-19T17:09:00Z">
            <w:r w:rsidR="00FE7309">
              <w:rPr>
                <w:rStyle w:val="Hyperlink"/>
                <w:noProof/>
                <w:lang w:val="en-CA"/>
              </w:rPr>
              <w:t xml:space="preserve"> (</w:t>
            </w:r>
          </w:ins>
          <w:ins w:id="21" w:author="Yuu Ono" w:date="2022-10-19T17:27:00Z">
            <w:r w:rsidR="006E75D0">
              <w:rPr>
                <w:rStyle w:val="Hyperlink"/>
                <w:noProof/>
                <w:lang w:val="en-CA"/>
              </w:rPr>
              <w:t>unlcear</w:t>
            </w:r>
          </w:ins>
          <w:ins w:id="22" w:author="Yuu Ono" w:date="2022-10-19T17:09:00Z">
            <w:r w:rsidR="00FE7309">
              <w:rPr>
                <w:rStyle w:val="Hyperlink"/>
                <w:noProof/>
                <w:lang w:val="en-CA"/>
              </w:rPr>
              <w:t xml:space="preserve"> what it is)</w:t>
            </w:r>
          </w:ins>
          <w:r w:rsidR="00DE076F">
            <w:rPr>
              <w:noProof/>
              <w:webHidden/>
            </w:rPr>
            <w:tab/>
          </w:r>
          <w:r w:rsidR="00DE076F">
            <w:rPr>
              <w:noProof/>
              <w:webHidden/>
            </w:rPr>
            <w:fldChar w:fldCharType="begin"/>
          </w:r>
          <w:r w:rsidR="00DE076F">
            <w:rPr>
              <w:noProof/>
              <w:webHidden/>
            </w:rPr>
            <w:instrText xml:space="preserve"> PAGEREF _Toc117018097 \h </w:instrText>
          </w:r>
          <w:r w:rsidR="00DE076F">
            <w:rPr>
              <w:noProof/>
              <w:webHidden/>
            </w:rPr>
          </w:r>
          <w:r w:rsidR="00DE076F">
            <w:rPr>
              <w:noProof/>
              <w:webHidden/>
            </w:rPr>
            <w:fldChar w:fldCharType="separate"/>
          </w:r>
          <w:r w:rsidR="00DE076F">
            <w:rPr>
              <w:noProof/>
              <w:webHidden/>
            </w:rPr>
            <w:t>7</w:t>
          </w:r>
          <w:r w:rsidR="00DE076F">
            <w:rPr>
              <w:noProof/>
              <w:webHidden/>
            </w:rPr>
            <w:fldChar w:fldCharType="end"/>
          </w:r>
          <w:r>
            <w:rPr>
              <w:noProof/>
            </w:rPr>
            <w:fldChar w:fldCharType="end"/>
          </w:r>
        </w:p>
        <w:p w14:paraId="5BD6CE3E" w14:textId="0556896D" w:rsidR="00DE076F" w:rsidRDefault="00000000" w:rsidP="008057C8">
          <w:pPr>
            <w:pStyle w:val="TOC2"/>
            <w:rPr>
              <w:rFonts w:eastAsiaTheme="minorEastAsia" w:cstheme="minorBidi"/>
              <w:noProof/>
              <w:sz w:val="22"/>
              <w:szCs w:val="22"/>
            </w:rPr>
          </w:pPr>
          <w:hyperlink w:anchor="_Toc117018098" w:history="1">
            <w:r w:rsidR="00DE076F" w:rsidRPr="00667A1A">
              <w:rPr>
                <w:rStyle w:val="Hyperlink"/>
                <w:noProof/>
              </w:rPr>
              <w:t>3.4</w:t>
            </w:r>
            <w:r w:rsidR="00DE076F">
              <w:rPr>
                <w:rFonts w:eastAsiaTheme="minorEastAsia" w:cstheme="minorBidi"/>
                <w:noProof/>
                <w:sz w:val="22"/>
                <w:szCs w:val="22"/>
              </w:rPr>
              <w:tab/>
            </w:r>
            <w:r w:rsidR="00DE076F" w:rsidRPr="00667A1A">
              <w:rPr>
                <w:rStyle w:val="Hyperlink"/>
                <w:noProof/>
              </w:rPr>
              <w:t>User Interface</w:t>
            </w:r>
            <w:r w:rsidR="00DE076F">
              <w:rPr>
                <w:noProof/>
                <w:webHidden/>
              </w:rPr>
              <w:tab/>
            </w:r>
            <w:r w:rsidR="00DE076F">
              <w:rPr>
                <w:noProof/>
                <w:webHidden/>
              </w:rPr>
              <w:fldChar w:fldCharType="begin"/>
            </w:r>
            <w:r w:rsidR="00DE076F">
              <w:rPr>
                <w:noProof/>
                <w:webHidden/>
              </w:rPr>
              <w:instrText xml:space="preserve"> PAGEREF _Toc117018098 \h </w:instrText>
            </w:r>
            <w:r w:rsidR="00DE076F">
              <w:rPr>
                <w:noProof/>
                <w:webHidden/>
              </w:rPr>
            </w:r>
            <w:r w:rsidR="00DE076F">
              <w:rPr>
                <w:noProof/>
                <w:webHidden/>
              </w:rPr>
              <w:fldChar w:fldCharType="separate"/>
            </w:r>
            <w:r w:rsidR="00DE076F">
              <w:rPr>
                <w:noProof/>
                <w:webHidden/>
              </w:rPr>
              <w:t>8</w:t>
            </w:r>
            <w:r w:rsidR="00DE076F">
              <w:rPr>
                <w:noProof/>
                <w:webHidden/>
              </w:rPr>
              <w:fldChar w:fldCharType="end"/>
            </w:r>
          </w:hyperlink>
        </w:p>
        <w:p w14:paraId="5AB309F2" w14:textId="3A4AAF19" w:rsidR="00DE076F" w:rsidRDefault="00000000" w:rsidP="008057C8">
          <w:pPr>
            <w:pStyle w:val="TOC2"/>
            <w:rPr>
              <w:rFonts w:eastAsiaTheme="minorEastAsia" w:cstheme="minorBidi"/>
              <w:noProof/>
              <w:sz w:val="22"/>
              <w:szCs w:val="22"/>
            </w:rPr>
          </w:pPr>
          <w:r>
            <w:fldChar w:fldCharType="begin"/>
          </w:r>
          <w:r>
            <w:instrText xml:space="preserve"> HYPERLINK \l "_Toc117018099" </w:instrText>
          </w:r>
          <w:r>
            <w:fldChar w:fldCharType="separate"/>
          </w:r>
          <w:r w:rsidR="00DE076F" w:rsidRPr="00667A1A">
            <w:rPr>
              <w:rStyle w:val="Hyperlink"/>
              <w:noProof/>
            </w:rPr>
            <w:t>3.5</w:t>
          </w:r>
          <w:r w:rsidR="00DE076F">
            <w:rPr>
              <w:rFonts w:eastAsiaTheme="minorEastAsia" w:cstheme="minorBidi"/>
              <w:noProof/>
              <w:sz w:val="22"/>
              <w:szCs w:val="22"/>
            </w:rPr>
            <w:tab/>
          </w:r>
          <w:r w:rsidR="00DE076F" w:rsidRPr="00667A1A">
            <w:rPr>
              <w:rStyle w:val="Hyperlink"/>
              <w:noProof/>
            </w:rPr>
            <w:t>Use Cases</w:t>
          </w:r>
          <w:ins w:id="23" w:author="Yuu Ono" w:date="2022-10-19T19:01:00Z">
            <w:r w:rsidR="005D0332">
              <w:rPr>
                <w:rStyle w:val="Hyperlink"/>
                <w:noProof/>
              </w:rPr>
              <w:t xml:space="preserve"> (???)</w:t>
            </w:r>
          </w:ins>
          <w:r w:rsidR="00DE076F">
            <w:rPr>
              <w:noProof/>
              <w:webHidden/>
            </w:rPr>
            <w:tab/>
          </w:r>
          <w:r w:rsidR="00DE076F">
            <w:rPr>
              <w:noProof/>
              <w:webHidden/>
            </w:rPr>
            <w:fldChar w:fldCharType="begin"/>
          </w:r>
          <w:r w:rsidR="00DE076F">
            <w:rPr>
              <w:noProof/>
              <w:webHidden/>
            </w:rPr>
            <w:instrText xml:space="preserve"> PAGEREF _Toc117018099 \h </w:instrText>
          </w:r>
          <w:r w:rsidR="00DE076F">
            <w:rPr>
              <w:noProof/>
              <w:webHidden/>
            </w:rPr>
          </w:r>
          <w:r w:rsidR="00DE076F">
            <w:rPr>
              <w:noProof/>
              <w:webHidden/>
            </w:rPr>
            <w:fldChar w:fldCharType="separate"/>
          </w:r>
          <w:r w:rsidR="00DE076F">
            <w:rPr>
              <w:noProof/>
              <w:webHidden/>
            </w:rPr>
            <w:t>8</w:t>
          </w:r>
          <w:r w:rsidR="00DE076F">
            <w:rPr>
              <w:noProof/>
              <w:webHidden/>
            </w:rPr>
            <w:fldChar w:fldCharType="end"/>
          </w:r>
          <w:r>
            <w:rPr>
              <w:noProof/>
            </w:rPr>
            <w:fldChar w:fldCharType="end"/>
          </w:r>
        </w:p>
        <w:p w14:paraId="2191788F" w14:textId="6F37FD2A" w:rsidR="00DE076F" w:rsidRDefault="00000000" w:rsidP="00204DDD">
          <w:pPr>
            <w:pStyle w:val="TOC3"/>
            <w:rPr>
              <w:rFonts w:eastAsiaTheme="minorEastAsia" w:cstheme="minorBidi"/>
              <w:noProof/>
              <w:sz w:val="22"/>
              <w:szCs w:val="22"/>
            </w:rPr>
          </w:pPr>
          <w:r>
            <w:fldChar w:fldCharType="begin"/>
          </w:r>
          <w:r>
            <w:instrText xml:space="preserve"> HYPERLINK \l "_Toc117018100" </w:instrText>
          </w:r>
          <w:r>
            <w:fldChar w:fldCharType="separate"/>
          </w:r>
          <w:r w:rsidR="00DE076F" w:rsidRPr="00667A1A">
            <w:rPr>
              <w:rStyle w:val="Hyperlink"/>
              <w:noProof/>
            </w:rPr>
            <w:t>3.4.1 Use Case 1 – Begin New Experiment</w:t>
          </w:r>
          <w:ins w:id="24" w:author="Yuu Ono" w:date="2022-10-19T17:09:00Z">
            <w:r w:rsidR="00360024">
              <w:rPr>
                <w:rStyle w:val="Hyperlink"/>
                <w:noProof/>
              </w:rPr>
              <w:t xml:space="preserve"> (???)</w:t>
            </w:r>
          </w:ins>
          <w:r w:rsidR="00DE076F">
            <w:rPr>
              <w:noProof/>
              <w:webHidden/>
            </w:rPr>
            <w:tab/>
          </w:r>
          <w:r w:rsidR="00DE076F">
            <w:rPr>
              <w:noProof/>
              <w:webHidden/>
            </w:rPr>
            <w:fldChar w:fldCharType="begin"/>
          </w:r>
          <w:r w:rsidR="00DE076F">
            <w:rPr>
              <w:noProof/>
              <w:webHidden/>
            </w:rPr>
            <w:instrText xml:space="preserve"> PAGEREF _Toc117018100 \h </w:instrText>
          </w:r>
          <w:r w:rsidR="00DE076F">
            <w:rPr>
              <w:noProof/>
              <w:webHidden/>
            </w:rPr>
          </w:r>
          <w:r w:rsidR="00DE076F">
            <w:rPr>
              <w:noProof/>
              <w:webHidden/>
            </w:rPr>
            <w:fldChar w:fldCharType="separate"/>
          </w:r>
          <w:r w:rsidR="00DE076F">
            <w:rPr>
              <w:noProof/>
              <w:webHidden/>
            </w:rPr>
            <w:t>8</w:t>
          </w:r>
          <w:r w:rsidR="00DE076F">
            <w:rPr>
              <w:noProof/>
              <w:webHidden/>
            </w:rPr>
            <w:fldChar w:fldCharType="end"/>
          </w:r>
          <w:r>
            <w:rPr>
              <w:noProof/>
            </w:rPr>
            <w:fldChar w:fldCharType="end"/>
          </w:r>
        </w:p>
        <w:p w14:paraId="64CAD226" w14:textId="2E2E634F" w:rsidR="00DE076F" w:rsidRDefault="00000000" w:rsidP="00204DDD">
          <w:pPr>
            <w:pStyle w:val="TOC3"/>
            <w:rPr>
              <w:rFonts w:eastAsiaTheme="minorEastAsia" w:cstheme="minorBidi"/>
              <w:noProof/>
              <w:sz w:val="22"/>
              <w:szCs w:val="22"/>
            </w:rPr>
          </w:pPr>
          <w:hyperlink w:anchor="_Toc117018101" w:history="1">
            <w:r w:rsidR="00DE076F" w:rsidRPr="00667A1A">
              <w:rPr>
                <w:rStyle w:val="Hyperlink"/>
                <w:noProof/>
              </w:rPr>
              <w:t>3.4.2 Use Case 2 – Change temperature/humidity units.</w:t>
            </w:r>
            <w:r w:rsidR="00DE076F">
              <w:rPr>
                <w:noProof/>
                <w:webHidden/>
              </w:rPr>
              <w:tab/>
            </w:r>
            <w:r w:rsidR="00DE076F">
              <w:rPr>
                <w:noProof/>
                <w:webHidden/>
              </w:rPr>
              <w:fldChar w:fldCharType="begin"/>
            </w:r>
            <w:r w:rsidR="00DE076F">
              <w:rPr>
                <w:noProof/>
                <w:webHidden/>
              </w:rPr>
              <w:instrText xml:space="preserve"> PAGEREF _Toc117018101 \h </w:instrText>
            </w:r>
            <w:r w:rsidR="00DE076F">
              <w:rPr>
                <w:noProof/>
                <w:webHidden/>
              </w:rPr>
            </w:r>
            <w:r w:rsidR="00DE076F">
              <w:rPr>
                <w:noProof/>
                <w:webHidden/>
              </w:rPr>
              <w:fldChar w:fldCharType="separate"/>
            </w:r>
            <w:r w:rsidR="00DE076F">
              <w:rPr>
                <w:noProof/>
                <w:webHidden/>
              </w:rPr>
              <w:t>9</w:t>
            </w:r>
            <w:r w:rsidR="00DE076F">
              <w:rPr>
                <w:noProof/>
                <w:webHidden/>
              </w:rPr>
              <w:fldChar w:fldCharType="end"/>
            </w:r>
          </w:hyperlink>
        </w:p>
        <w:p w14:paraId="53ECF197" w14:textId="49F6388D" w:rsidR="00DE076F" w:rsidRDefault="00000000" w:rsidP="00204DDD">
          <w:pPr>
            <w:pStyle w:val="TOC3"/>
            <w:rPr>
              <w:ins w:id="25" w:author="Yuu Ono" w:date="2022-10-19T19:02:00Z"/>
              <w:noProof/>
            </w:rPr>
          </w:pPr>
          <w:r>
            <w:fldChar w:fldCharType="begin"/>
          </w:r>
          <w:r>
            <w:instrText xml:space="preserve"> HYPERLINK \l "_Toc117018102" </w:instrText>
          </w:r>
          <w:r>
            <w:fldChar w:fldCharType="separate"/>
          </w:r>
          <w:r w:rsidR="00DE076F" w:rsidRPr="00667A1A">
            <w:rPr>
              <w:rStyle w:val="Hyperlink"/>
              <w:noProof/>
            </w:rPr>
            <w:t xml:space="preserve">3.4.3 Use Case 3 – Change </w:t>
          </w:r>
          <w:ins w:id="26" w:author="Yuu Ono" w:date="2022-10-19T09:58:00Z">
            <w:r w:rsidR="00091A9E">
              <w:rPr>
                <w:rStyle w:val="Hyperlink"/>
                <w:noProof/>
              </w:rPr>
              <w:t xml:space="preserve">vibration </w:t>
            </w:r>
          </w:ins>
          <w:r w:rsidR="00DE076F" w:rsidRPr="00667A1A">
            <w:rPr>
              <w:rStyle w:val="Hyperlink"/>
              <w:noProof/>
            </w:rPr>
            <w:t>frequency/amplitude.</w:t>
          </w:r>
          <w:r w:rsidR="00DE076F">
            <w:rPr>
              <w:noProof/>
              <w:webHidden/>
            </w:rPr>
            <w:tab/>
          </w:r>
          <w:r w:rsidR="00DE076F">
            <w:rPr>
              <w:noProof/>
              <w:webHidden/>
            </w:rPr>
            <w:fldChar w:fldCharType="begin"/>
          </w:r>
          <w:r w:rsidR="00DE076F">
            <w:rPr>
              <w:noProof/>
              <w:webHidden/>
            </w:rPr>
            <w:instrText xml:space="preserve"> PAGEREF _Toc117018102 \h </w:instrText>
          </w:r>
          <w:r w:rsidR="00DE076F">
            <w:rPr>
              <w:noProof/>
              <w:webHidden/>
            </w:rPr>
          </w:r>
          <w:r w:rsidR="00DE076F">
            <w:rPr>
              <w:noProof/>
              <w:webHidden/>
            </w:rPr>
            <w:fldChar w:fldCharType="separate"/>
          </w:r>
          <w:r w:rsidR="00DE076F">
            <w:rPr>
              <w:noProof/>
              <w:webHidden/>
            </w:rPr>
            <w:t>9</w:t>
          </w:r>
          <w:r w:rsidR="00DE076F">
            <w:rPr>
              <w:noProof/>
              <w:webHidden/>
            </w:rPr>
            <w:fldChar w:fldCharType="end"/>
          </w:r>
          <w:r>
            <w:rPr>
              <w:noProof/>
            </w:rPr>
            <w:fldChar w:fldCharType="end"/>
          </w:r>
        </w:p>
        <w:p w14:paraId="05E4607A" w14:textId="459C9859" w:rsidR="00A12B3F" w:rsidRPr="00A12B3F" w:rsidRDefault="005759E8">
          <w:pPr>
            <w:rPr>
              <w:rPrChange w:id="27" w:author="Yuu Ono" w:date="2022-10-19T19:02:00Z">
                <w:rPr>
                  <w:rFonts w:eastAsiaTheme="minorEastAsia" w:cstheme="minorBidi"/>
                  <w:noProof/>
                  <w:sz w:val="22"/>
                  <w:szCs w:val="22"/>
                </w:rPr>
              </w:rPrChange>
            </w:rPr>
            <w:pPrChange w:id="28" w:author="Yuu Ono" w:date="2022-10-19T19:02:00Z">
              <w:pPr>
                <w:pStyle w:val="TOC3"/>
              </w:pPr>
            </w:pPrChange>
          </w:pPr>
          <w:ins w:id="29" w:author="Yuu Ono" w:date="2022-10-19T19:02:00Z">
            <w:r>
              <w:t xml:space="preserve">X. </w:t>
            </w:r>
          </w:ins>
          <w:ins w:id="30" w:author="Yuu Ono" w:date="2022-10-19T19:03:00Z">
            <w:r>
              <w:t xml:space="preserve">Evaluation (you need to evaluate </w:t>
            </w:r>
          </w:ins>
          <w:ins w:id="31" w:author="Yuu Ono" w:date="2022-10-19T19:04:00Z">
            <w:r w:rsidR="00E83F03">
              <w:t xml:space="preserve">and discuss </w:t>
            </w:r>
          </w:ins>
          <w:ins w:id="32" w:author="Yuu Ono" w:date="2022-10-19T19:03:00Z">
            <w:r>
              <w:t>the device developed</w:t>
            </w:r>
          </w:ins>
          <w:ins w:id="33" w:author="Yuu Ono" w:date="2022-10-19T19:04:00Z">
            <w:r w:rsidR="005C69F7">
              <w:t>,</w:t>
            </w:r>
          </w:ins>
          <w:ins w:id="34" w:author="Yuu Ono" w:date="2022-10-19T19:03:00Z">
            <w:r w:rsidR="00E83F03">
              <w:t xml:space="preserve"> in addition to the implementation of the device</w:t>
            </w:r>
          </w:ins>
          <w:ins w:id="35" w:author="Yuu Ono" w:date="2022-10-19T19:04:00Z">
            <w:r w:rsidR="005C69F7">
              <w:t>.</w:t>
            </w:r>
          </w:ins>
          <w:ins w:id="36" w:author="Yuu Ono" w:date="2022-10-19T19:03:00Z">
            <w:r w:rsidR="00E83F03">
              <w:t>)</w:t>
            </w:r>
          </w:ins>
        </w:p>
        <w:p w14:paraId="43FD1C60" w14:textId="08FA162B" w:rsidR="00DE076F" w:rsidRDefault="00000000">
          <w:pPr>
            <w:pStyle w:val="TOC1"/>
            <w:tabs>
              <w:tab w:val="left" w:pos="480"/>
              <w:tab w:val="right" w:leader="dot" w:pos="9350"/>
            </w:tabs>
            <w:rPr>
              <w:rFonts w:eastAsiaTheme="minorEastAsia" w:cstheme="minorBidi"/>
              <w:noProof/>
              <w:sz w:val="22"/>
              <w:szCs w:val="22"/>
            </w:rPr>
          </w:pPr>
          <w:hyperlink w:anchor="_Toc117018103" w:history="1">
            <w:r w:rsidR="00DE076F" w:rsidRPr="00667A1A">
              <w:rPr>
                <w:rStyle w:val="Hyperlink"/>
                <w:noProof/>
              </w:rPr>
              <w:t>4</w:t>
            </w:r>
            <w:r w:rsidR="00DE076F">
              <w:rPr>
                <w:rFonts w:eastAsiaTheme="minorEastAsia" w:cstheme="minorBidi"/>
                <w:noProof/>
                <w:sz w:val="22"/>
                <w:szCs w:val="22"/>
              </w:rPr>
              <w:tab/>
            </w:r>
            <w:r w:rsidR="00DE076F" w:rsidRPr="00667A1A">
              <w:rPr>
                <w:rStyle w:val="Hyperlink"/>
                <w:noProof/>
              </w:rPr>
              <w:t>Work Plan</w:t>
            </w:r>
            <w:r w:rsidR="00DE076F">
              <w:rPr>
                <w:noProof/>
                <w:webHidden/>
              </w:rPr>
              <w:tab/>
            </w:r>
            <w:r w:rsidR="00DE076F">
              <w:rPr>
                <w:noProof/>
                <w:webHidden/>
              </w:rPr>
              <w:fldChar w:fldCharType="begin"/>
            </w:r>
            <w:r w:rsidR="00DE076F">
              <w:rPr>
                <w:noProof/>
                <w:webHidden/>
              </w:rPr>
              <w:instrText xml:space="preserve"> PAGEREF _Toc117018103 \h </w:instrText>
            </w:r>
            <w:r w:rsidR="00DE076F">
              <w:rPr>
                <w:noProof/>
                <w:webHidden/>
              </w:rPr>
            </w:r>
            <w:r w:rsidR="00DE076F">
              <w:rPr>
                <w:noProof/>
                <w:webHidden/>
              </w:rPr>
              <w:fldChar w:fldCharType="separate"/>
            </w:r>
            <w:r w:rsidR="00DE076F">
              <w:rPr>
                <w:noProof/>
                <w:webHidden/>
              </w:rPr>
              <w:t>10</w:t>
            </w:r>
            <w:r w:rsidR="00DE076F">
              <w:rPr>
                <w:noProof/>
                <w:webHidden/>
              </w:rPr>
              <w:fldChar w:fldCharType="end"/>
            </w:r>
          </w:hyperlink>
        </w:p>
        <w:p w14:paraId="603665A4" w14:textId="712AD870" w:rsidR="00DE076F" w:rsidRDefault="00000000" w:rsidP="008057C8">
          <w:pPr>
            <w:pStyle w:val="TOC2"/>
            <w:rPr>
              <w:rFonts w:eastAsiaTheme="minorEastAsia" w:cstheme="minorBidi"/>
              <w:noProof/>
              <w:sz w:val="22"/>
              <w:szCs w:val="22"/>
            </w:rPr>
          </w:pPr>
          <w:hyperlink w:anchor="_Toc117018104" w:history="1">
            <w:r w:rsidR="00DE076F" w:rsidRPr="00667A1A">
              <w:rPr>
                <w:rStyle w:val="Hyperlink"/>
                <w:noProof/>
              </w:rPr>
              <w:t>4.1</w:t>
            </w:r>
            <w:r w:rsidR="00DE076F">
              <w:rPr>
                <w:rFonts w:eastAsiaTheme="minorEastAsia" w:cstheme="minorBidi"/>
                <w:noProof/>
                <w:sz w:val="22"/>
                <w:szCs w:val="22"/>
              </w:rPr>
              <w:tab/>
            </w:r>
            <w:r w:rsidR="00DE076F" w:rsidRPr="00667A1A">
              <w:rPr>
                <w:rStyle w:val="Hyperlink"/>
                <w:noProof/>
              </w:rPr>
              <w:t>Project Team</w:t>
            </w:r>
            <w:r w:rsidR="00DE076F">
              <w:rPr>
                <w:noProof/>
                <w:webHidden/>
              </w:rPr>
              <w:tab/>
            </w:r>
            <w:r w:rsidR="00DE076F">
              <w:rPr>
                <w:noProof/>
                <w:webHidden/>
              </w:rPr>
              <w:fldChar w:fldCharType="begin"/>
            </w:r>
            <w:r w:rsidR="00DE076F">
              <w:rPr>
                <w:noProof/>
                <w:webHidden/>
              </w:rPr>
              <w:instrText xml:space="preserve"> PAGEREF _Toc117018104 \h </w:instrText>
            </w:r>
            <w:r w:rsidR="00DE076F">
              <w:rPr>
                <w:noProof/>
                <w:webHidden/>
              </w:rPr>
            </w:r>
            <w:r w:rsidR="00DE076F">
              <w:rPr>
                <w:noProof/>
                <w:webHidden/>
              </w:rPr>
              <w:fldChar w:fldCharType="separate"/>
            </w:r>
            <w:r w:rsidR="00DE076F">
              <w:rPr>
                <w:noProof/>
                <w:webHidden/>
              </w:rPr>
              <w:t>10</w:t>
            </w:r>
            <w:r w:rsidR="00DE076F">
              <w:rPr>
                <w:noProof/>
                <w:webHidden/>
              </w:rPr>
              <w:fldChar w:fldCharType="end"/>
            </w:r>
          </w:hyperlink>
        </w:p>
        <w:p w14:paraId="21E62B75" w14:textId="46ED4804" w:rsidR="00DE076F" w:rsidRDefault="00000000" w:rsidP="00204DDD">
          <w:pPr>
            <w:pStyle w:val="TOC3"/>
            <w:rPr>
              <w:rFonts w:eastAsiaTheme="minorEastAsia" w:cstheme="minorBidi"/>
              <w:noProof/>
              <w:sz w:val="22"/>
              <w:szCs w:val="22"/>
            </w:rPr>
          </w:pPr>
          <w:hyperlink w:anchor="_Toc117018105" w:history="1">
            <w:r w:rsidR="00DE076F" w:rsidRPr="00667A1A">
              <w:rPr>
                <w:rStyle w:val="Hyperlink"/>
                <w:noProof/>
              </w:rPr>
              <w:t>4.1.1</w:t>
            </w:r>
            <w:r w:rsidR="00DE076F">
              <w:rPr>
                <w:rFonts w:eastAsiaTheme="minorEastAsia" w:cstheme="minorBidi"/>
                <w:noProof/>
                <w:sz w:val="22"/>
                <w:szCs w:val="22"/>
              </w:rPr>
              <w:tab/>
            </w:r>
            <w:r w:rsidR="00DE076F" w:rsidRPr="00667A1A">
              <w:rPr>
                <w:rStyle w:val="Hyperlink"/>
                <w:noProof/>
              </w:rPr>
              <w:t>Roles and Tasks</w:t>
            </w:r>
            <w:r w:rsidR="00DE076F">
              <w:rPr>
                <w:noProof/>
                <w:webHidden/>
              </w:rPr>
              <w:tab/>
            </w:r>
            <w:r w:rsidR="00DE076F">
              <w:rPr>
                <w:noProof/>
                <w:webHidden/>
              </w:rPr>
              <w:fldChar w:fldCharType="begin"/>
            </w:r>
            <w:r w:rsidR="00DE076F">
              <w:rPr>
                <w:noProof/>
                <w:webHidden/>
              </w:rPr>
              <w:instrText xml:space="preserve"> PAGEREF _Toc117018105 \h </w:instrText>
            </w:r>
            <w:r w:rsidR="00DE076F">
              <w:rPr>
                <w:noProof/>
                <w:webHidden/>
              </w:rPr>
            </w:r>
            <w:r w:rsidR="00DE076F">
              <w:rPr>
                <w:noProof/>
                <w:webHidden/>
              </w:rPr>
              <w:fldChar w:fldCharType="separate"/>
            </w:r>
            <w:r w:rsidR="00DE076F">
              <w:rPr>
                <w:noProof/>
                <w:webHidden/>
              </w:rPr>
              <w:t>11</w:t>
            </w:r>
            <w:r w:rsidR="00DE076F">
              <w:rPr>
                <w:noProof/>
                <w:webHidden/>
              </w:rPr>
              <w:fldChar w:fldCharType="end"/>
            </w:r>
          </w:hyperlink>
        </w:p>
        <w:p w14:paraId="161DEA0B" w14:textId="75B966A6" w:rsidR="00DE076F" w:rsidRDefault="00000000" w:rsidP="00204DDD">
          <w:pPr>
            <w:pStyle w:val="TOC3"/>
            <w:rPr>
              <w:rFonts w:eastAsiaTheme="minorEastAsia" w:cstheme="minorBidi"/>
              <w:noProof/>
              <w:sz w:val="22"/>
              <w:szCs w:val="22"/>
            </w:rPr>
          </w:pPr>
          <w:hyperlink w:anchor="_Toc117018106" w:history="1">
            <w:r w:rsidR="00DE076F" w:rsidRPr="00667A1A">
              <w:rPr>
                <w:rStyle w:val="Hyperlink"/>
                <w:noProof/>
              </w:rPr>
              <w:t>4.1.2</w:t>
            </w:r>
            <w:r w:rsidR="00DE076F">
              <w:rPr>
                <w:rFonts w:eastAsiaTheme="minorEastAsia" w:cstheme="minorBidi"/>
                <w:noProof/>
                <w:sz w:val="22"/>
                <w:szCs w:val="22"/>
              </w:rPr>
              <w:tab/>
            </w:r>
            <w:r w:rsidR="00DE076F" w:rsidRPr="00667A1A">
              <w:rPr>
                <w:rStyle w:val="Hyperlink"/>
                <w:noProof/>
              </w:rPr>
              <w:t>Collaboration</w:t>
            </w:r>
            <w:r w:rsidR="00DE076F">
              <w:rPr>
                <w:noProof/>
                <w:webHidden/>
              </w:rPr>
              <w:tab/>
            </w:r>
            <w:r w:rsidR="00DE076F">
              <w:rPr>
                <w:noProof/>
                <w:webHidden/>
              </w:rPr>
              <w:fldChar w:fldCharType="begin"/>
            </w:r>
            <w:r w:rsidR="00DE076F">
              <w:rPr>
                <w:noProof/>
                <w:webHidden/>
              </w:rPr>
              <w:instrText xml:space="preserve"> PAGEREF _Toc117018106 \h </w:instrText>
            </w:r>
            <w:r w:rsidR="00DE076F">
              <w:rPr>
                <w:noProof/>
                <w:webHidden/>
              </w:rPr>
            </w:r>
            <w:r w:rsidR="00DE076F">
              <w:rPr>
                <w:noProof/>
                <w:webHidden/>
              </w:rPr>
              <w:fldChar w:fldCharType="separate"/>
            </w:r>
            <w:r w:rsidR="00DE076F">
              <w:rPr>
                <w:noProof/>
                <w:webHidden/>
              </w:rPr>
              <w:t>13</w:t>
            </w:r>
            <w:r w:rsidR="00DE076F">
              <w:rPr>
                <w:noProof/>
                <w:webHidden/>
              </w:rPr>
              <w:fldChar w:fldCharType="end"/>
            </w:r>
          </w:hyperlink>
        </w:p>
        <w:p w14:paraId="14A866DD" w14:textId="192E63CE" w:rsidR="00DE076F" w:rsidRDefault="00000000" w:rsidP="008057C8">
          <w:pPr>
            <w:pStyle w:val="TOC2"/>
            <w:rPr>
              <w:rFonts w:eastAsiaTheme="minorEastAsia" w:cstheme="minorBidi"/>
              <w:noProof/>
              <w:sz w:val="22"/>
              <w:szCs w:val="22"/>
            </w:rPr>
          </w:pPr>
          <w:hyperlink w:anchor="_Toc117018107" w:history="1">
            <w:r w:rsidR="00DE076F" w:rsidRPr="00667A1A">
              <w:rPr>
                <w:rStyle w:val="Hyperlink"/>
                <w:noProof/>
              </w:rPr>
              <w:t>4.2</w:t>
            </w:r>
            <w:r w:rsidR="00DE076F">
              <w:rPr>
                <w:rFonts w:eastAsiaTheme="minorEastAsia" w:cstheme="minorBidi"/>
                <w:noProof/>
                <w:sz w:val="22"/>
                <w:szCs w:val="22"/>
              </w:rPr>
              <w:tab/>
            </w:r>
            <w:r w:rsidR="00DE076F" w:rsidRPr="00667A1A">
              <w:rPr>
                <w:rStyle w:val="Hyperlink"/>
                <w:noProof/>
              </w:rPr>
              <w:t>Contributions</w:t>
            </w:r>
            <w:r w:rsidR="00DE076F">
              <w:rPr>
                <w:noProof/>
                <w:webHidden/>
              </w:rPr>
              <w:tab/>
            </w:r>
            <w:r w:rsidR="00DE076F">
              <w:rPr>
                <w:noProof/>
                <w:webHidden/>
              </w:rPr>
              <w:fldChar w:fldCharType="begin"/>
            </w:r>
            <w:r w:rsidR="00DE076F">
              <w:rPr>
                <w:noProof/>
                <w:webHidden/>
              </w:rPr>
              <w:instrText xml:space="preserve"> PAGEREF _Toc117018107 \h </w:instrText>
            </w:r>
            <w:r w:rsidR="00DE076F">
              <w:rPr>
                <w:noProof/>
                <w:webHidden/>
              </w:rPr>
            </w:r>
            <w:r w:rsidR="00DE076F">
              <w:rPr>
                <w:noProof/>
                <w:webHidden/>
              </w:rPr>
              <w:fldChar w:fldCharType="separate"/>
            </w:r>
            <w:r w:rsidR="00DE076F">
              <w:rPr>
                <w:noProof/>
                <w:webHidden/>
              </w:rPr>
              <w:t>13</w:t>
            </w:r>
            <w:r w:rsidR="00DE076F">
              <w:rPr>
                <w:noProof/>
                <w:webHidden/>
              </w:rPr>
              <w:fldChar w:fldCharType="end"/>
            </w:r>
          </w:hyperlink>
        </w:p>
        <w:p w14:paraId="1B7EEEF9" w14:textId="3E1707AD" w:rsidR="00DE076F" w:rsidRDefault="00000000" w:rsidP="00204DDD">
          <w:pPr>
            <w:pStyle w:val="TOC3"/>
            <w:rPr>
              <w:rFonts w:eastAsiaTheme="minorEastAsia" w:cstheme="minorBidi"/>
              <w:noProof/>
              <w:sz w:val="22"/>
              <w:szCs w:val="22"/>
            </w:rPr>
          </w:pPr>
          <w:hyperlink w:anchor="_Toc117018108" w:history="1">
            <w:r w:rsidR="00DE076F" w:rsidRPr="00667A1A">
              <w:rPr>
                <w:rStyle w:val="Hyperlink"/>
                <w:noProof/>
              </w:rPr>
              <w:t>4.2.1Project Contributions</w:t>
            </w:r>
            <w:r w:rsidR="00DE076F">
              <w:rPr>
                <w:noProof/>
                <w:webHidden/>
              </w:rPr>
              <w:tab/>
            </w:r>
            <w:r w:rsidR="00DE076F">
              <w:rPr>
                <w:noProof/>
                <w:webHidden/>
              </w:rPr>
              <w:fldChar w:fldCharType="begin"/>
            </w:r>
            <w:r w:rsidR="00DE076F">
              <w:rPr>
                <w:noProof/>
                <w:webHidden/>
              </w:rPr>
              <w:instrText xml:space="preserve"> PAGEREF _Toc117018108 \h </w:instrText>
            </w:r>
            <w:r w:rsidR="00DE076F">
              <w:rPr>
                <w:noProof/>
                <w:webHidden/>
              </w:rPr>
            </w:r>
            <w:r w:rsidR="00DE076F">
              <w:rPr>
                <w:noProof/>
                <w:webHidden/>
              </w:rPr>
              <w:fldChar w:fldCharType="separate"/>
            </w:r>
            <w:r w:rsidR="00DE076F">
              <w:rPr>
                <w:noProof/>
                <w:webHidden/>
              </w:rPr>
              <w:t>13</w:t>
            </w:r>
            <w:r w:rsidR="00DE076F">
              <w:rPr>
                <w:noProof/>
                <w:webHidden/>
              </w:rPr>
              <w:fldChar w:fldCharType="end"/>
            </w:r>
          </w:hyperlink>
        </w:p>
        <w:p w14:paraId="6FA29342" w14:textId="6198A700" w:rsidR="00DE076F" w:rsidRDefault="00000000" w:rsidP="00204DDD">
          <w:pPr>
            <w:pStyle w:val="TOC3"/>
            <w:rPr>
              <w:rFonts w:eastAsiaTheme="minorEastAsia" w:cstheme="minorBidi"/>
              <w:noProof/>
              <w:sz w:val="22"/>
              <w:szCs w:val="22"/>
            </w:rPr>
          </w:pPr>
          <w:hyperlink w:anchor="_Toc117018109" w:history="1">
            <w:r w:rsidR="00DE076F" w:rsidRPr="00667A1A">
              <w:rPr>
                <w:rStyle w:val="Hyperlink"/>
                <w:noProof/>
              </w:rPr>
              <w:t>4.2.2 Report Contributions</w:t>
            </w:r>
            <w:r w:rsidR="00DE076F">
              <w:rPr>
                <w:noProof/>
                <w:webHidden/>
              </w:rPr>
              <w:tab/>
            </w:r>
            <w:r w:rsidR="00DE076F">
              <w:rPr>
                <w:noProof/>
                <w:webHidden/>
              </w:rPr>
              <w:fldChar w:fldCharType="begin"/>
            </w:r>
            <w:r w:rsidR="00DE076F">
              <w:rPr>
                <w:noProof/>
                <w:webHidden/>
              </w:rPr>
              <w:instrText xml:space="preserve"> PAGEREF _Toc117018109 \h </w:instrText>
            </w:r>
            <w:r w:rsidR="00DE076F">
              <w:rPr>
                <w:noProof/>
                <w:webHidden/>
              </w:rPr>
            </w:r>
            <w:r w:rsidR="00DE076F">
              <w:rPr>
                <w:noProof/>
                <w:webHidden/>
              </w:rPr>
              <w:fldChar w:fldCharType="separate"/>
            </w:r>
            <w:r w:rsidR="00DE076F">
              <w:rPr>
                <w:noProof/>
                <w:webHidden/>
              </w:rPr>
              <w:t>13</w:t>
            </w:r>
            <w:r w:rsidR="00DE076F">
              <w:rPr>
                <w:noProof/>
                <w:webHidden/>
              </w:rPr>
              <w:fldChar w:fldCharType="end"/>
            </w:r>
          </w:hyperlink>
        </w:p>
        <w:p w14:paraId="4AF82BC9" w14:textId="259FD60B" w:rsidR="00DE076F" w:rsidRDefault="00000000" w:rsidP="008057C8">
          <w:pPr>
            <w:pStyle w:val="TOC2"/>
            <w:rPr>
              <w:rFonts w:eastAsiaTheme="minorEastAsia" w:cstheme="minorBidi"/>
              <w:noProof/>
              <w:sz w:val="22"/>
              <w:szCs w:val="22"/>
            </w:rPr>
          </w:pPr>
          <w:hyperlink w:anchor="_Toc117018110" w:history="1">
            <w:r w:rsidR="00DE076F" w:rsidRPr="00667A1A">
              <w:rPr>
                <w:rStyle w:val="Hyperlink"/>
                <w:noProof/>
              </w:rPr>
              <w:t>4.3</w:t>
            </w:r>
            <w:r w:rsidR="00DE076F">
              <w:rPr>
                <w:rFonts w:eastAsiaTheme="minorEastAsia" w:cstheme="minorBidi"/>
                <w:noProof/>
                <w:sz w:val="22"/>
                <w:szCs w:val="22"/>
              </w:rPr>
              <w:tab/>
            </w:r>
            <w:r w:rsidR="00DE076F" w:rsidRPr="00667A1A">
              <w:rPr>
                <w:rStyle w:val="Hyperlink"/>
                <w:noProof/>
              </w:rPr>
              <w:t>Project Milestones</w:t>
            </w:r>
            <w:r w:rsidR="00DE076F">
              <w:rPr>
                <w:noProof/>
                <w:webHidden/>
              </w:rPr>
              <w:tab/>
            </w:r>
            <w:r w:rsidR="00DE076F">
              <w:rPr>
                <w:noProof/>
                <w:webHidden/>
              </w:rPr>
              <w:fldChar w:fldCharType="begin"/>
            </w:r>
            <w:r w:rsidR="00DE076F">
              <w:rPr>
                <w:noProof/>
                <w:webHidden/>
              </w:rPr>
              <w:instrText xml:space="preserve"> PAGEREF _Toc117018110 \h </w:instrText>
            </w:r>
            <w:r w:rsidR="00DE076F">
              <w:rPr>
                <w:noProof/>
                <w:webHidden/>
              </w:rPr>
            </w:r>
            <w:r w:rsidR="00DE076F">
              <w:rPr>
                <w:noProof/>
                <w:webHidden/>
              </w:rPr>
              <w:fldChar w:fldCharType="separate"/>
            </w:r>
            <w:r w:rsidR="00DE076F">
              <w:rPr>
                <w:noProof/>
                <w:webHidden/>
              </w:rPr>
              <w:t>13</w:t>
            </w:r>
            <w:r w:rsidR="00DE076F">
              <w:rPr>
                <w:noProof/>
                <w:webHidden/>
              </w:rPr>
              <w:fldChar w:fldCharType="end"/>
            </w:r>
          </w:hyperlink>
        </w:p>
        <w:p w14:paraId="2DB48B92" w14:textId="2043ADD7" w:rsidR="00DE076F" w:rsidRDefault="00000000" w:rsidP="008057C8">
          <w:pPr>
            <w:pStyle w:val="TOC2"/>
            <w:rPr>
              <w:rFonts w:eastAsiaTheme="minorEastAsia" w:cstheme="minorBidi"/>
              <w:noProof/>
              <w:sz w:val="22"/>
              <w:szCs w:val="22"/>
            </w:rPr>
          </w:pPr>
          <w:hyperlink w:anchor="_Toc117018111" w:history="1">
            <w:r w:rsidR="00DE076F" w:rsidRPr="00667A1A">
              <w:rPr>
                <w:rStyle w:val="Hyperlink"/>
                <w:noProof/>
              </w:rPr>
              <w:t>4.4</w:t>
            </w:r>
            <w:r w:rsidR="00DE076F">
              <w:rPr>
                <w:rFonts w:eastAsiaTheme="minorEastAsia" w:cstheme="minorBidi"/>
                <w:noProof/>
                <w:sz w:val="22"/>
                <w:szCs w:val="22"/>
              </w:rPr>
              <w:tab/>
            </w:r>
            <w:r w:rsidR="00DE076F" w:rsidRPr="00667A1A">
              <w:rPr>
                <w:rStyle w:val="Hyperlink"/>
                <w:noProof/>
              </w:rPr>
              <w:t>Schedule of Activities</w:t>
            </w:r>
            <w:r w:rsidR="00DE076F">
              <w:rPr>
                <w:noProof/>
                <w:webHidden/>
              </w:rPr>
              <w:tab/>
            </w:r>
            <w:r w:rsidR="00DE076F">
              <w:rPr>
                <w:noProof/>
                <w:webHidden/>
              </w:rPr>
              <w:fldChar w:fldCharType="begin"/>
            </w:r>
            <w:r w:rsidR="00DE076F">
              <w:rPr>
                <w:noProof/>
                <w:webHidden/>
              </w:rPr>
              <w:instrText xml:space="preserve"> PAGEREF _Toc117018111 \h </w:instrText>
            </w:r>
            <w:r w:rsidR="00DE076F">
              <w:rPr>
                <w:noProof/>
                <w:webHidden/>
              </w:rPr>
            </w:r>
            <w:r w:rsidR="00DE076F">
              <w:rPr>
                <w:noProof/>
                <w:webHidden/>
              </w:rPr>
              <w:fldChar w:fldCharType="separate"/>
            </w:r>
            <w:r w:rsidR="00DE076F">
              <w:rPr>
                <w:noProof/>
                <w:webHidden/>
              </w:rPr>
              <w:t>14</w:t>
            </w:r>
            <w:r w:rsidR="00DE076F">
              <w:rPr>
                <w:noProof/>
                <w:webHidden/>
              </w:rPr>
              <w:fldChar w:fldCharType="end"/>
            </w:r>
          </w:hyperlink>
        </w:p>
        <w:p w14:paraId="025B39CF" w14:textId="428E5A23" w:rsidR="00DE076F" w:rsidRDefault="00000000" w:rsidP="008057C8">
          <w:pPr>
            <w:pStyle w:val="TOC2"/>
            <w:rPr>
              <w:rFonts w:eastAsiaTheme="minorEastAsia" w:cstheme="minorBidi"/>
              <w:noProof/>
              <w:sz w:val="22"/>
              <w:szCs w:val="22"/>
            </w:rPr>
          </w:pPr>
          <w:hyperlink w:anchor="_Toc117018112" w:history="1">
            <w:r w:rsidR="00DE076F" w:rsidRPr="00667A1A">
              <w:rPr>
                <w:rStyle w:val="Hyperlink"/>
                <w:noProof/>
              </w:rPr>
              <w:t>4.5</w:t>
            </w:r>
            <w:r w:rsidR="00DE076F">
              <w:rPr>
                <w:rFonts w:eastAsiaTheme="minorEastAsia" w:cstheme="minorBidi"/>
                <w:noProof/>
                <w:sz w:val="22"/>
                <w:szCs w:val="22"/>
              </w:rPr>
              <w:tab/>
            </w:r>
            <w:r w:rsidR="00DE076F" w:rsidRPr="00667A1A">
              <w:rPr>
                <w:rStyle w:val="Hyperlink"/>
                <w:noProof/>
              </w:rPr>
              <w:t>Risks and Mitigation Strategies</w:t>
            </w:r>
            <w:r w:rsidR="00DE076F">
              <w:rPr>
                <w:noProof/>
                <w:webHidden/>
              </w:rPr>
              <w:tab/>
            </w:r>
            <w:r w:rsidR="00DE076F">
              <w:rPr>
                <w:noProof/>
                <w:webHidden/>
              </w:rPr>
              <w:fldChar w:fldCharType="begin"/>
            </w:r>
            <w:r w:rsidR="00DE076F">
              <w:rPr>
                <w:noProof/>
                <w:webHidden/>
              </w:rPr>
              <w:instrText xml:space="preserve"> PAGEREF _Toc117018112 \h </w:instrText>
            </w:r>
            <w:r w:rsidR="00DE076F">
              <w:rPr>
                <w:noProof/>
                <w:webHidden/>
              </w:rPr>
            </w:r>
            <w:r w:rsidR="00DE076F">
              <w:rPr>
                <w:noProof/>
                <w:webHidden/>
              </w:rPr>
              <w:fldChar w:fldCharType="separate"/>
            </w:r>
            <w:r w:rsidR="00DE076F">
              <w:rPr>
                <w:noProof/>
                <w:webHidden/>
              </w:rPr>
              <w:t>15</w:t>
            </w:r>
            <w:r w:rsidR="00DE076F">
              <w:rPr>
                <w:noProof/>
                <w:webHidden/>
              </w:rPr>
              <w:fldChar w:fldCharType="end"/>
            </w:r>
          </w:hyperlink>
        </w:p>
        <w:p w14:paraId="00C55E8B" w14:textId="6256438B" w:rsidR="00DE076F" w:rsidRDefault="00000000">
          <w:pPr>
            <w:pStyle w:val="TOC1"/>
            <w:tabs>
              <w:tab w:val="left" w:pos="480"/>
              <w:tab w:val="right" w:leader="dot" w:pos="9350"/>
            </w:tabs>
            <w:rPr>
              <w:rFonts w:eastAsiaTheme="minorEastAsia" w:cstheme="minorBidi"/>
              <w:noProof/>
              <w:sz w:val="22"/>
              <w:szCs w:val="22"/>
            </w:rPr>
          </w:pPr>
          <w:hyperlink w:anchor="_Toc117018113" w:history="1">
            <w:r w:rsidR="00DE076F" w:rsidRPr="00667A1A">
              <w:rPr>
                <w:rStyle w:val="Hyperlink"/>
                <w:noProof/>
              </w:rPr>
              <w:t>5</w:t>
            </w:r>
            <w:r w:rsidR="00DE076F">
              <w:rPr>
                <w:rFonts w:eastAsiaTheme="minorEastAsia" w:cstheme="minorBidi"/>
                <w:noProof/>
                <w:sz w:val="22"/>
                <w:szCs w:val="22"/>
              </w:rPr>
              <w:tab/>
            </w:r>
            <w:r w:rsidR="00DE076F" w:rsidRPr="00667A1A">
              <w:rPr>
                <w:rStyle w:val="Hyperlink"/>
                <w:noProof/>
              </w:rPr>
              <w:t>Project Requirements Checklist</w:t>
            </w:r>
            <w:r w:rsidR="00DE076F">
              <w:rPr>
                <w:noProof/>
                <w:webHidden/>
              </w:rPr>
              <w:tab/>
            </w:r>
            <w:r w:rsidR="00DE076F">
              <w:rPr>
                <w:noProof/>
                <w:webHidden/>
              </w:rPr>
              <w:fldChar w:fldCharType="begin"/>
            </w:r>
            <w:r w:rsidR="00DE076F">
              <w:rPr>
                <w:noProof/>
                <w:webHidden/>
              </w:rPr>
              <w:instrText xml:space="preserve"> PAGEREF _Toc117018113 \h </w:instrText>
            </w:r>
            <w:r w:rsidR="00DE076F">
              <w:rPr>
                <w:noProof/>
                <w:webHidden/>
              </w:rPr>
            </w:r>
            <w:r w:rsidR="00DE076F">
              <w:rPr>
                <w:noProof/>
                <w:webHidden/>
              </w:rPr>
              <w:fldChar w:fldCharType="separate"/>
            </w:r>
            <w:r w:rsidR="00DE076F">
              <w:rPr>
                <w:noProof/>
                <w:webHidden/>
              </w:rPr>
              <w:t>16</w:t>
            </w:r>
            <w:r w:rsidR="00DE076F">
              <w:rPr>
                <w:noProof/>
                <w:webHidden/>
              </w:rPr>
              <w:fldChar w:fldCharType="end"/>
            </w:r>
          </w:hyperlink>
        </w:p>
        <w:p w14:paraId="2EC8B1A6" w14:textId="08530BD2" w:rsidR="00DE076F" w:rsidRDefault="00000000" w:rsidP="008057C8">
          <w:pPr>
            <w:pStyle w:val="TOC2"/>
            <w:rPr>
              <w:rFonts w:eastAsiaTheme="minorEastAsia" w:cstheme="minorBidi"/>
              <w:noProof/>
              <w:sz w:val="22"/>
              <w:szCs w:val="22"/>
            </w:rPr>
          </w:pPr>
          <w:hyperlink w:anchor="_Toc117018114" w:history="1">
            <w:r w:rsidR="00DE076F" w:rsidRPr="00667A1A">
              <w:rPr>
                <w:rStyle w:val="Hyperlink"/>
                <w:noProof/>
              </w:rPr>
              <w:t>5.1</w:t>
            </w:r>
            <w:r w:rsidR="00DE076F">
              <w:rPr>
                <w:rFonts w:eastAsiaTheme="minorEastAsia" w:cstheme="minorBidi"/>
                <w:noProof/>
                <w:sz w:val="22"/>
                <w:szCs w:val="22"/>
              </w:rPr>
              <w:tab/>
            </w:r>
            <w:r w:rsidR="00DE076F" w:rsidRPr="00667A1A">
              <w:rPr>
                <w:rStyle w:val="Hyperlink"/>
                <w:noProof/>
              </w:rPr>
              <w:t>Stretch Goals</w:t>
            </w:r>
            <w:r w:rsidR="00DE076F">
              <w:rPr>
                <w:noProof/>
                <w:webHidden/>
              </w:rPr>
              <w:tab/>
            </w:r>
            <w:r w:rsidR="00DE076F">
              <w:rPr>
                <w:noProof/>
                <w:webHidden/>
              </w:rPr>
              <w:fldChar w:fldCharType="begin"/>
            </w:r>
            <w:r w:rsidR="00DE076F">
              <w:rPr>
                <w:noProof/>
                <w:webHidden/>
              </w:rPr>
              <w:instrText xml:space="preserve"> PAGEREF _Toc117018114 \h </w:instrText>
            </w:r>
            <w:r w:rsidR="00DE076F">
              <w:rPr>
                <w:noProof/>
                <w:webHidden/>
              </w:rPr>
            </w:r>
            <w:r w:rsidR="00DE076F">
              <w:rPr>
                <w:noProof/>
                <w:webHidden/>
              </w:rPr>
              <w:fldChar w:fldCharType="separate"/>
            </w:r>
            <w:r w:rsidR="00DE076F">
              <w:rPr>
                <w:noProof/>
                <w:webHidden/>
              </w:rPr>
              <w:t>16</w:t>
            </w:r>
            <w:r w:rsidR="00DE076F">
              <w:rPr>
                <w:noProof/>
                <w:webHidden/>
              </w:rPr>
              <w:fldChar w:fldCharType="end"/>
            </w:r>
          </w:hyperlink>
        </w:p>
        <w:p w14:paraId="6453EBCA" w14:textId="3F8B242D" w:rsidR="00DE076F" w:rsidRDefault="00000000">
          <w:pPr>
            <w:pStyle w:val="TOC1"/>
            <w:tabs>
              <w:tab w:val="left" w:pos="480"/>
              <w:tab w:val="right" w:leader="dot" w:pos="9350"/>
            </w:tabs>
            <w:rPr>
              <w:rFonts w:eastAsiaTheme="minorEastAsia" w:cstheme="minorBidi"/>
              <w:noProof/>
              <w:sz w:val="22"/>
              <w:szCs w:val="22"/>
            </w:rPr>
          </w:pPr>
          <w:hyperlink w:anchor="_Toc117018115" w:history="1">
            <w:r w:rsidR="00DE076F" w:rsidRPr="00667A1A">
              <w:rPr>
                <w:rStyle w:val="Hyperlink"/>
                <w:noProof/>
              </w:rPr>
              <w:t>6</w:t>
            </w:r>
            <w:r w:rsidR="00DE076F">
              <w:rPr>
                <w:rFonts w:eastAsiaTheme="minorEastAsia" w:cstheme="minorBidi"/>
                <w:noProof/>
                <w:sz w:val="22"/>
                <w:szCs w:val="22"/>
              </w:rPr>
              <w:tab/>
            </w:r>
            <w:r w:rsidR="00DE076F" w:rsidRPr="00667A1A">
              <w:rPr>
                <w:rStyle w:val="Hyperlink"/>
                <w:noProof/>
              </w:rPr>
              <w:t>Budget Breakdown</w:t>
            </w:r>
            <w:r w:rsidR="00DE076F">
              <w:rPr>
                <w:noProof/>
                <w:webHidden/>
              </w:rPr>
              <w:tab/>
            </w:r>
            <w:r w:rsidR="00DE076F">
              <w:rPr>
                <w:noProof/>
                <w:webHidden/>
              </w:rPr>
              <w:fldChar w:fldCharType="begin"/>
            </w:r>
            <w:r w:rsidR="00DE076F">
              <w:rPr>
                <w:noProof/>
                <w:webHidden/>
              </w:rPr>
              <w:instrText xml:space="preserve"> PAGEREF _Toc117018115 \h </w:instrText>
            </w:r>
            <w:r w:rsidR="00DE076F">
              <w:rPr>
                <w:noProof/>
                <w:webHidden/>
              </w:rPr>
            </w:r>
            <w:r w:rsidR="00DE076F">
              <w:rPr>
                <w:noProof/>
                <w:webHidden/>
              </w:rPr>
              <w:fldChar w:fldCharType="separate"/>
            </w:r>
            <w:r w:rsidR="00DE076F">
              <w:rPr>
                <w:noProof/>
                <w:webHidden/>
              </w:rPr>
              <w:t>17</w:t>
            </w:r>
            <w:r w:rsidR="00DE076F">
              <w:rPr>
                <w:noProof/>
                <w:webHidden/>
              </w:rPr>
              <w:fldChar w:fldCharType="end"/>
            </w:r>
          </w:hyperlink>
        </w:p>
        <w:p w14:paraId="02897DD0" w14:textId="7F293E58" w:rsidR="00DE076F" w:rsidRDefault="00000000" w:rsidP="008057C8">
          <w:pPr>
            <w:pStyle w:val="TOC2"/>
            <w:rPr>
              <w:rFonts w:eastAsiaTheme="minorEastAsia" w:cstheme="minorBidi"/>
              <w:noProof/>
              <w:sz w:val="22"/>
              <w:szCs w:val="22"/>
            </w:rPr>
          </w:pPr>
          <w:hyperlink w:anchor="_Toc117018116" w:history="1">
            <w:r w:rsidR="00DE076F" w:rsidRPr="00667A1A">
              <w:rPr>
                <w:rStyle w:val="Hyperlink"/>
                <w:noProof/>
              </w:rPr>
              <w:t>6.1</w:t>
            </w:r>
            <w:r w:rsidR="00DE076F">
              <w:rPr>
                <w:rFonts w:eastAsiaTheme="minorEastAsia" w:cstheme="minorBidi"/>
                <w:noProof/>
                <w:sz w:val="22"/>
                <w:szCs w:val="22"/>
              </w:rPr>
              <w:tab/>
            </w:r>
            <w:r w:rsidR="00DE076F" w:rsidRPr="00667A1A">
              <w:rPr>
                <w:rStyle w:val="Hyperlink"/>
                <w:noProof/>
              </w:rPr>
              <w:t>Hardware</w:t>
            </w:r>
            <w:r w:rsidR="00DE076F">
              <w:rPr>
                <w:noProof/>
                <w:webHidden/>
              </w:rPr>
              <w:tab/>
            </w:r>
            <w:r w:rsidR="00DE076F">
              <w:rPr>
                <w:noProof/>
                <w:webHidden/>
              </w:rPr>
              <w:fldChar w:fldCharType="begin"/>
            </w:r>
            <w:r w:rsidR="00DE076F">
              <w:rPr>
                <w:noProof/>
                <w:webHidden/>
              </w:rPr>
              <w:instrText xml:space="preserve"> PAGEREF _Toc117018116 \h </w:instrText>
            </w:r>
            <w:r w:rsidR="00DE076F">
              <w:rPr>
                <w:noProof/>
                <w:webHidden/>
              </w:rPr>
            </w:r>
            <w:r w:rsidR="00DE076F">
              <w:rPr>
                <w:noProof/>
                <w:webHidden/>
              </w:rPr>
              <w:fldChar w:fldCharType="separate"/>
            </w:r>
            <w:r w:rsidR="00DE076F">
              <w:rPr>
                <w:noProof/>
                <w:webHidden/>
              </w:rPr>
              <w:t>17</w:t>
            </w:r>
            <w:r w:rsidR="00DE076F">
              <w:rPr>
                <w:noProof/>
                <w:webHidden/>
              </w:rPr>
              <w:fldChar w:fldCharType="end"/>
            </w:r>
          </w:hyperlink>
        </w:p>
        <w:p w14:paraId="6FAC530D" w14:textId="062ABF04" w:rsidR="00DE076F" w:rsidRDefault="00000000" w:rsidP="008057C8">
          <w:pPr>
            <w:pStyle w:val="TOC2"/>
            <w:rPr>
              <w:rFonts w:eastAsiaTheme="minorEastAsia" w:cstheme="minorBidi"/>
              <w:noProof/>
              <w:sz w:val="22"/>
              <w:szCs w:val="22"/>
            </w:rPr>
          </w:pPr>
          <w:hyperlink w:anchor="_Toc117018117" w:history="1">
            <w:r w:rsidR="00DE076F" w:rsidRPr="00667A1A">
              <w:rPr>
                <w:rStyle w:val="Hyperlink"/>
                <w:noProof/>
              </w:rPr>
              <w:t>6.2</w:t>
            </w:r>
            <w:r w:rsidR="00DE076F">
              <w:rPr>
                <w:rFonts w:eastAsiaTheme="minorEastAsia" w:cstheme="minorBidi"/>
                <w:noProof/>
                <w:sz w:val="22"/>
                <w:szCs w:val="22"/>
              </w:rPr>
              <w:tab/>
            </w:r>
            <w:r w:rsidR="00DE076F" w:rsidRPr="00667A1A">
              <w:rPr>
                <w:rStyle w:val="Hyperlink"/>
                <w:noProof/>
              </w:rPr>
              <w:t>Services</w:t>
            </w:r>
            <w:r w:rsidR="00DE076F">
              <w:rPr>
                <w:noProof/>
                <w:webHidden/>
              </w:rPr>
              <w:tab/>
            </w:r>
            <w:r w:rsidR="00DE076F">
              <w:rPr>
                <w:noProof/>
                <w:webHidden/>
              </w:rPr>
              <w:fldChar w:fldCharType="begin"/>
            </w:r>
            <w:r w:rsidR="00DE076F">
              <w:rPr>
                <w:noProof/>
                <w:webHidden/>
              </w:rPr>
              <w:instrText xml:space="preserve"> PAGEREF _Toc117018117 \h </w:instrText>
            </w:r>
            <w:r w:rsidR="00DE076F">
              <w:rPr>
                <w:noProof/>
                <w:webHidden/>
              </w:rPr>
            </w:r>
            <w:r w:rsidR="00DE076F">
              <w:rPr>
                <w:noProof/>
                <w:webHidden/>
              </w:rPr>
              <w:fldChar w:fldCharType="separate"/>
            </w:r>
            <w:r w:rsidR="00DE076F">
              <w:rPr>
                <w:noProof/>
                <w:webHidden/>
              </w:rPr>
              <w:t>17</w:t>
            </w:r>
            <w:r w:rsidR="00DE076F">
              <w:rPr>
                <w:noProof/>
                <w:webHidden/>
              </w:rPr>
              <w:fldChar w:fldCharType="end"/>
            </w:r>
          </w:hyperlink>
        </w:p>
        <w:p w14:paraId="40FB064C" w14:textId="2804BA7A" w:rsidR="00DE076F" w:rsidRDefault="00000000">
          <w:pPr>
            <w:pStyle w:val="TOC1"/>
            <w:tabs>
              <w:tab w:val="left" w:pos="480"/>
              <w:tab w:val="right" w:leader="dot" w:pos="9350"/>
            </w:tabs>
            <w:rPr>
              <w:rFonts w:eastAsiaTheme="minorEastAsia" w:cstheme="minorBidi"/>
              <w:noProof/>
              <w:sz w:val="22"/>
              <w:szCs w:val="22"/>
            </w:rPr>
          </w:pPr>
          <w:hyperlink w:anchor="_Toc117018118" w:history="1">
            <w:r w:rsidR="00DE076F" w:rsidRPr="00667A1A">
              <w:rPr>
                <w:rStyle w:val="Hyperlink"/>
                <w:noProof/>
              </w:rPr>
              <w:t>7</w:t>
            </w:r>
            <w:r w:rsidR="00DE076F">
              <w:rPr>
                <w:rFonts w:eastAsiaTheme="minorEastAsia" w:cstheme="minorBidi"/>
                <w:noProof/>
                <w:sz w:val="22"/>
                <w:szCs w:val="22"/>
              </w:rPr>
              <w:tab/>
            </w:r>
            <w:r w:rsidR="00DE076F" w:rsidRPr="00667A1A">
              <w:rPr>
                <w:rStyle w:val="Hyperlink"/>
                <w:noProof/>
              </w:rPr>
              <w:t>References</w:t>
            </w:r>
            <w:r w:rsidR="00DE076F">
              <w:rPr>
                <w:noProof/>
                <w:webHidden/>
              </w:rPr>
              <w:tab/>
            </w:r>
            <w:r w:rsidR="00DE076F">
              <w:rPr>
                <w:noProof/>
                <w:webHidden/>
              </w:rPr>
              <w:fldChar w:fldCharType="begin"/>
            </w:r>
            <w:r w:rsidR="00DE076F">
              <w:rPr>
                <w:noProof/>
                <w:webHidden/>
              </w:rPr>
              <w:instrText xml:space="preserve"> PAGEREF _Toc117018118 \h </w:instrText>
            </w:r>
            <w:r w:rsidR="00DE076F">
              <w:rPr>
                <w:noProof/>
                <w:webHidden/>
              </w:rPr>
            </w:r>
            <w:r w:rsidR="00DE076F">
              <w:rPr>
                <w:noProof/>
                <w:webHidden/>
              </w:rPr>
              <w:fldChar w:fldCharType="separate"/>
            </w:r>
            <w:r w:rsidR="00DE076F">
              <w:rPr>
                <w:noProof/>
                <w:webHidden/>
              </w:rPr>
              <w:t>18</w:t>
            </w:r>
            <w:r w:rsidR="00DE076F">
              <w:rPr>
                <w:noProof/>
                <w:webHidden/>
              </w:rPr>
              <w:fldChar w:fldCharType="end"/>
            </w:r>
          </w:hyperlink>
        </w:p>
        <w:p w14:paraId="792D63A7" w14:textId="1E67D5BA" w:rsidR="00DE076F" w:rsidRDefault="00000000">
          <w:pPr>
            <w:pStyle w:val="TOC1"/>
            <w:tabs>
              <w:tab w:val="right" w:leader="dot" w:pos="9350"/>
            </w:tabs>
            <w:rPr>
              <w:rFonts w:eastAsiaTheme="minorEastAsia" w:cstheme="minorBidi"/>
              <w:noProof/>
              <w:sz w:val="22"/>
              <w:szCs w:val="22"/>
            </w:rPr>
          </w:pPr>
          <w:hyperlink w:anchor="_Toc117018119" w:history="1">
            <w:r w:rsidR="00DE076F" w:rsidRPr="00667A1A">
              <w:rPr>
                <w:rStyle w:val="Hyperlink"/>
                <w:noProof/>
              </w:rPr>
              <w:t>Appendices</w:t>
            </w:r>
            <w:r w:rsidR="00DE076F">
              <w:rPr>
                <w:noProof/>
                <w:webHidden/>
              </w:rPr>
              <w:tab/>
            </w:r>
            <w:r w:rsidR="00DE076F">
              <w:rPr>
                <w:noProof/>
                <w:webHidden/>
              </w:rPr>
              <w:fldChar w:fldCharType="begin"/>
            </w:r>
            <w:r w:rsidR="00DE076F">
              <w:rPr>
                <w:noProof/>
                <w:webHidden/>
              </w:rPr>
              <w:instrText xml:space="preserve"> PAGEREF _Toc117018119 \h </w:instrText>
            </w:r>
            <w:r w:rsidR="00DE076F">
              <w:rPr>
                <w:noProof/>
                <w:webHidden/>
              </w:rPr>
            </w:r>
            <w:r w:rsidR="00DE076F">
              <w:rPr>
                <w:noProof/>
                <w:webHidden/>
              </w:rPr>
              <w:fldChar w:fldCharType="separate"/>
            </w:r>
            <w:r w:rsidR="00DE076F">
              <w:rPr>
                <w:noProof/>
                <w:webHidden/>
              </w:rPr>
              <w:t>19</w:t>
            </w:r>
            <w:r w:rsidR="00DE076F">
              <w:rPr>
                <w:noProof/>
                <w:webHidden/>
              </w:rPr>
              <w:fldChar w:fldCharType="end"/>
            </w:r>
          </w:hyperlink>
        </w:p>
        <w:p w14:paraId="11A806C2" w14:textId="5D54F9E6" w:rsidR="00607398" w:rsidRDefault="00607398" w:rsidP="111F97FE">
          <w:pPr>
            <w:pStyle w:val="TOC1"/>
            <w:tabs>
              <w:tab w:val="right" w:leader="dot" w:pos="9360"/>
            </w:tabs>
            <w:rPr>
              <w:rStyle w:val="Hyperlink"/>
              <w:noProof/>
            </w:rPr>
          </w:pPr>
          <w:r>
            <w:fldChar w:fldCharType="end"/>
          </w:r>
        </w:p>
      </w:sdtContent>
    </w:sdt>
    <w:p w14:paraId="1C262677" w14:textId="20C7D520" w:rsidR="60B8C571" w:rsidRDefault="60B8C571" w:rsidP="60B8C571">
      <w:pPr>
        <w:pStyle w:val="TOC1"/>
        <w:tabs>
          <w:tab w:val="right" w:leader="dot" w:pos="9360"/>
        </w:tabs>
        <w:rPr>
          <w:rStyle w:val="Hyperlink"/>
        </w:rPr>
      </w:pPr>
    </w:p>
    <w:p w14:paraId="5285A678" w14:textId="3453AC65" w:rsidR="00D53213" w:rsidRDefault="00D53213" w:rsidP="00E269E5">
      <w:pPr>
        <w:spacing w:line="240" w:lineRule="auto"/>
        <w:rPr>
          <w:b/>
          <w:bCs/>
          <w:noProof/>
        </w:rPr>
      </w:pPr>
    </w:p>
    <w:p w14:paraId="72F49782" w14:textId="77777777" w:rsidR="00B81A7F" w:rsidRDefault="00B81A7F">
      <w:pPr>
        <w:rPr>
          <w:rFonts w:ascii="Arial" w:hAnsi="Arial" w:cs="Arial"/>
          <w:sz w:val="30"/>
          <w:szCs w:val="30"/>
          <w:shd w:val="clear" w:color="auto" w:fill="FFFFFF"/>
        </w:rPr>
        <w:sectPr w:rsidR="00B81A7F" w:rsidSect="00B81A7F">
          <w:footerReference w:type="default" r:id="rId18"/>
          <w:pgSz w:w="12240" w:h="15840"/>
          <w:pgMar w:top="1440" w:right="1440" w:bottom="1440" w:left="1440" w:header="720" w:footer="720" w:gutter="0"/>
          <w:pgNumType w:fmt="lowerRoman" w:start="1"/>
          <w:cols w:space="720"/>
          <w:docGrid w:linePitch="360"/>
        </w:sectPr>
      </w:pPr>
    </w:p>
    <w:p w14:paraId="21CAF1E6" w14:textId="2738DDD4" w:rsidR="00984E9E" w:rsidRDefault="004B457F" w:rsidP="004B457F">
      <w:pPr>
        <w:pStyle w:val="Heading1"/>
      </w:pPr>
      <w:bookmarkStart w:id="37" w:name="_Toc117018077"/>
      <w:r>
        <w:lastRenderedPageBreak/>
        <w:t>1 Introduction</w:t>
      </w:r>
      <w:bookmarkEnd w:id="37"/>
    </w:p>
    <w:p w14:paraId="31661036" w14:textId="0893D32F" w:rsidR="00726AA1" w:rsidRDefault="00726AA1" w:rsidP="00726AA1">
      <w:r>
        <w:t xml:space="preserve">Carleton University’s Davy Lab is a </w:t>
      </w:r>
      <w:r w:rsidR="006346FF">
        <w:t>conservation</w:t>
      </w:r>
      <w:r w:rsidR="00CE2AA7">
        <w:t xml:space="preserve"> </w:t>
      </w:r>
      <w:r>
        <w:t>research group that works to better understand how environmental changes affect local threatened species of bats, amphibians, and reptiles. One such project involves investigating the effects of seismic vibrations from nearby wind turbine operation</w:t>
      </w:r>
      <w:r w:rsidR="005D6082">
        <w:t>s</w:t>
      </w:r>
      <w:r>
        <w:t xml:space="preserve"> on the development of turtle eggs. Further, nearby highways can also generate ground vibrations that may have similar effects that must be studied.</w:t>
      </w:r>
    </w:p>
    <w:p w14:paraId="43F4FA59" w14:textId="18AB135A" w:rsidR="00726AA1" w:rsidRDefault="00726AA1" w:rsidP="00726AA1">
      <w:r>
        <w:t xml:space="preserve">Meia Copeland, Shawaiz Khan, Talal Jaber, Marwan </w:t>
      </w:r>
      <w:proofErr w:type="spellStart"/>
      <w:r>
        <w:t>Zeyada</w:t>
      </w:r>
      <w:proofErr w:type="spellEnd"/>
      <w:r>
        <w:t xml:space="preserve"> and </w:t>
      </w:r>
      <w:proofErr w:type="spellStart"/>
      <w:r>
        <w:t>Ranishka</w:t>
      </w:r>
      <w:proofErr w:type="spellEnd"/>
      <w:r>
        <w:t xml:space="preserve"> Fernando</w:t>
      </w:r>
      <w:r w:rsidR="008C4007">
        <w:t xml:space="preserve"> are working to create a </w:t>
      </w:r>
      <w:r w:rsidR="00846212">
        <w:t>device that</w:t>
      </w:r>
      <w:r w:rsidR="00B53CCE">
        <w:t xml:space="preserve"> can simulate </w:t>
      </w:r>
      <w:r w:rsidR="00725FD1">
        <w:t xml:space="preserve">the ground vibrations around wind turbines, so that the lab can </w:t>
      </w:r>
      <w:r w:rsidR="001014EC">
        <w:t xml:space="preserve">study these effects in </w:t>
      </w:r>
      <w:r w:rsidR="006B5DC3">
        <w:t>a laboratory setting.</w:t>
      </w:r>
    </w:p>
    <w:p w14:paraId="295BB843" w14:textId="3267B917" w:rsidR="00BF202F" w:rsidRPr="00BF202F" w:rsidRDefault="004B457F" w:rsidP="00BF202F">
      <w:pPr>
        <w:pStyle w:val="Heading2"/>
        <w:numPr>
          <w:ilvl w:val="1"/>
          <w:numId w:val="8"/>
        </w:numPr>
      </w:pPr>
      <w:bookmarkStart w:id="38" w:name="_Toc117018078"/>
      <w:r>
        <w:t>Background</w:t>
      </w:r>
      <w:bookmarkEnd w:id="38"/>
    </w:p>
    <w:p w14:paraId="78BC3293" w14:textId="7010330F" w:rsidR="00004042" w:rsidRDefault="00004042" w:rsidP="00004042">
      <w:r>
        <w:t xml:space="preserve">In the past decade, wind power has been the fastest growing source of new energy in Canada </w:t>
      </w:r>
      <w:sdt>
        <w:sdtPr>
          <w:id w:val="-32810166"/>
          <w:citation/>
        </w:sdtPr>
        <w:sdtContent>
          <w:r>
            <w:fldChar w:fldCharType="begin"/>
          </w:r>
          <w:r>
            <w:instrText xml:space="preserve"> CITATION ByT22 \l 1033 </w:instrText>
          </w:r>
          <w:r>
            <w:fldChar w:fldCharType="separate"/>
          </w:r>
          <w:r w:rsidR="00DB2410" w:rsidRPr="00DB2410">
            <w:rPr>
              <w:noProof/>
            </w:rPr>
            <w:t>[1]</w:t>
          </w:r>
          <w:r>
            <w:fldChar w:fldCharType="end"/>
          </w:r>
        </w:sdtContent>
      </w:sdt>
      <w:r>
        <w:t xml:space="preserve">. As the country moves towards its climate goal of increasing the share of zero-emitting energy sources to 90% by 2030, wind power will be instrumental to success. While an extremely useful tool in emission-free power generation, there are a variety of potentially negative effects on wildlife. The most thoroughly studied </w:t>
      </w:r>
      <w:r w:rsidR="007140D1">
        <w:t xml:space="preserve">are </w:t>
      </w:r>
      <w:r>
        <w:t xml:space="preserve">the impacts on flying animals, such as bird and bats. Mortality from collision with the turbine rotors, as well as general avoidance of areas around turbines has been described </w:t>
      </w:r>
      <w:sdt>
        <w:sdtPr>
          <w:id w:val="-1136869867"/>
          <w:citation/>
        </w:sdtPr>
        <w:sdtContent>
          <w:r w:rsidR="00536177">
            <w:fldChar w:fldCharType="begin"/>
          </w:r>
          <w:r w:rsidR="00536177">
            <w:instrText xml:space="preserve"> CITATION Tha17 \l 1033 </w:instrText>
          </w:r>
          <w:r w:rsidR="00536177">
            <w:fldChar w:fldCharType="separate"/>
          </w:r>
          <w:r w:rsidR="00DB2410" w:rsidRPr="00DB2410">
            <w:rPr>
              <w:noProof/>
            </w:rPr>
            <w:t>[2]</w:t>
          </w:r>
          <w:r w:rsidR="00536177">
            <w:fldChar w:fldCharType="end"/>
          </w:r>
        </w:sdtContent>
      </w:sdt>
      <w:r>
        <w:t>. However, wind energy’s impacts on ground-dwelling animals are less known.</w:t>
      </w:r>
    </w:p>
    <w:p w14:paraId="66ED223E" w14:textId="67449C03" w:rsidR="00004042" w:rsidRDefault="00004042" w:rsidP="00004042">
      <w:r>
        <w:t xml:space="preserve">On-shore wind farms have been shown to produce low-frequency ground vibrations for many kilometers surrounding the turbines </w:t>
      </w:r>
      <w:sdt>
        <w:sdtPr>
          <w:id w:val="696041185"/>
          <w:citation/>
        </w:sdtPr>
        <w:sdtContent>
          <w:r w:rsidR="003E6476">
            <w:fldChar w:fldCharType="begin"/>
          </w:r>
          <w:r w:rsidR="003E6476">
            <w:instrText xml:space="preserve"> CITATION Edw15 \l 1033 </w:instrText>
          </w:r>
          <w:r w:rsidR="003E6476">
            <w:fldChar w:fldCharType="separate"/>
          </w:r>
          <w:r w:rsidR="00DB2410" w:rsidRPr="00DB2410">
            <w:rPr>
              <w:noProof/>
            </w:rPr>
            <w:t>[3]</w:t>
          </w:r>
          <w:r w:rsidR="003E6476">
            <w:fldChar w:fldCharType="end"/>
          </w:r>
        </w:sdtContent>
      </w:sdt>
      <w:r w:rsidR="003E6476">
        <w:t xml:space="preserve">. </w:t>
      </w:r>
      <w:r>
        <w:t xml:space="preserve">Some studies have investigated the impacts these vibrations have on the stress levels and behavior of ground-dwelling animals. While some terrestrial animals have shown increased levels of stress-hormones around wind turbines </w:t>
      </w:r>
      <w:sdt>
        <w:sdtPr>
          <w:id w:val="-309097292"/>
          <w:citation/>
        </w:sdtPr>
        <w:sdtContent>
          <w:r>
            <w:fldChar w:fldCharType="begin"/>
          </w:r>
          <w:r>
            <w:instrText xml:space="preserve"> CITATION Łop18 \l 1033 </w:instrText>
          </w:r>
          <w:r>
            <w:fldChar w:fldCharType="separate"/>
          </w:r>
          <w:r w:rsidR="00DB2410" w:rsidRPr="00DB2410">
            <w:rPr>
              <w:noProof/>
            </w:rPr>
            <w:t>[4]</w:t>
          </w:r>
          <w:r>
            <w:fldChar w:fldCharType="end"/>
          </w:r>
        </w:sdtContent>
      </w:sdt>
      <w:r>
        <w:t xml:space="preserve">, the behavior of most terrestrial animals has not been shown to be significantly affected </w:t>
      </w:r>
      <w:sdt>
        <w:sdtPr>
          <w:id w:val="-926649615"/>
          <w:citation/>
        </w:sdtPr>
        <w:sdtContent>
          <w:r w:rsidR="00690CF2">
            <w:fldChar w:fldCharType="begin"/>
          </w:r>
          <w:r w:rsidR="00690CF2">
            <w:instrText xml:space="preserve"> CITATION Łop16 \l 1033 </w:instrText>
          </w:r>
          <w:r w:rsidR="00690CF2">
            <w:fldChar w:fldCharType="separate"/>
          </w:r>
          <w:r w:rsidR="00DB2410" w:rsidRPr="00DB2410">
            <w:rPr>
              <w:noProof/>
            </w:rPr>
            <w:t>[5]</w:t>
          </w:r>
          <w:r w:rsidR="00690CF2">
            <w:fldChar w:fldCharType="end"/>
          </w:r>
        </w:sdtContent>
      </w:sdt>
      <w:r w:rsidR="00690CF2">
        <w:t>.</w:t>
      </w:r>
      <w:r w:rsidR="00493094">
        <w:t xml:space="preserve"> Most studies so far have focused on terrestrial mammals. The effects on </w:t>
      </w:r>
      <w:r w:rsidR="00AF0437">
        <w:t>egg development of reptiles and amphibians have not been examined.</w:t>
      </w:r>
    </w:p>
    <w:p w14:paraId="1611AB28" w14:textId="634A5983" w:rsidR="00EB7973" w:rsidRPr="00C71574" w:rsidRDefault="00BE7C1B" w:rsidP="00004042">
      <w:r>
        <w:t xml:space="preserve">The ground vibrations from wind turbines </w:t>
      </w:r>
      <w:r w:rsidR="00D54FC1">
        <w:t xml:space="preserve">are predominantly caused by interactions between the wind and the </w:t>
      </w:r>
      <w:r w:rsidR="00B51D0A">
        <w:t xml:space="preserve">entire </w:t>
      </w:r>
      <w:r w:rsidR="00D54FC1">
        <w:t xml:space="preserve">turbine </w:t>
      </w:r>
      <w:r w:rsidR="00B51D0A">
        <w:t>system, rather</w:t>
      </w:r>
      <w:r w:rsidR="00D54FC1">
        <w:t xml:space="preserve"> than just the spinning of the blades </w:t>
      </w:r>
      <w:sdt>
        <w:sdtPr>
          <w:id w:val="902566562"/>
          <w:citation/>
        </w:sdtPr>
        <w:sdtContent>
          <w:r w:rsidR="00D54FC1">
            <w:fldChar w:fldCharType="begin"/>
          </w:r>
          <w:r w:rsidR="00D54FC1">
            <w:instrText xml:space="preserve"> CITATION HeP19 \l 1033 </w:instrText>
          </w:r>
          <w:r w:rsidR="00D54FC1">
            <w:fldChar w:fldCharType="separate"/>
          </w:r>
          <w:r w:rsidR="00DB2410" w:rsidRPr="00DB2410">
            <w:rPr>
              <w:noProof/>
            </w:rPr>
            <w:t>[6]</w:t>
          </w:r>
          <w:r w:rsidR="00D54FC1">
            <w:fldChar w:fldCharType="end"/>
          </w:r>
        </w:sdtContent>
      </w:sdt>
      <w:r w:rsidR="00D54FC1">
        <w:t xml:space="preserve">. These frequencies typically range between 0.1 </w:t>
      </w:r>
      <w:r w:rsidR="00ED0AEE">
        <w:t>and</w:t>
      </w:r>
      <w:r w:rsidR="00D54FC1">
        <w:t xml:space="preserve"> 100 Hz</w:t>
      </w:r>
      <w:r w:rsidR="00EA7F59">
        <w:t xml:space="preserve"> </w:t>
      </w:r>
      <w:sdt>
        <w:sdtPr>
          <w:id w:val="1046572702"/>
          <w:citation/>
        </w:sdtPr>
        <w:sdtContent>
          <w:r w:rsidR="00EA7F59">
            <w:fldChar w:fldCharType="begin"/>
          </w:r>
          <w:r w:rsidR="00EA7F59">
            <w:instrText xml:space="preserve"> CITATION Edw15 \l 1033 </w:instrText>
          </w:r>
          <w:r w:rsidR="00EA7F59">
            <w:fldChar w:fldCharType="separate"/>
          </w:r>
          <w:r w:rsidR="00DB2410" w:rsidRPr="00DB2410">
            <w:rPr>
              <w:noProof/>
            </w:rPr>
            <w:t>[3]</w:t>
          </w:r>
          <w:r w:rsidR="00EA7F59">
            <w:fldChar w:fldCharType="end"/>
          </w:r>
        </w:sdtContent>
      </w:sdt>
      <w:r w:rsidR="00D54FC1">
        <w:t>.</w:t>
      </w:r>
      <w:r w:rsidR="00BC16BD">
        <w:t xml:space="preserve"> </w:t>
      </w:r>
      <w:r w:rsidR="00B87EBF">
        <w:t>To</w:t>
      </w:r>
      <w:r w:rsidR="00BC16BD">
        <w:t xml:space="preserve"> simulate these extremely low frequencies in a lab setting</w:t>
      </w:r>
      <w:r w:rsidR="00FC63F9">
        <w:t>, a shake-table will be needed. The turtle eggs may be place</w:t>
      </w:r>
      <w:r w:rsidR="00B87EBF">
        <w:t>d</w:t>
      </w:r>
      <w:r w:rsidR="00FC63F9">
        <w:t xml:space="preserve"> in an incubator, which in turn is attached to the top of the shake-table.</w:t>
      </w:r>
      <w:r w:rsidR="005A6D99">
        <w:t xml:space="preserve"> Devices capable of such low </w:t>
      </w:r>
      <w:r w:rsidR="00754ACB">
        <w:t xml:space="preserve">frequencies exist, such as the </w:t>
      </w:r>
      <w:r w:rsidR="005227CA">
        <w:t>Low Frequency Portable Shaker Table by the Modal Shop</w:t>
      </w:r>
      <w:ins w:id="39" w:author="Yuu Ono" w:date="2022-10-19T17:30:00Z">
        <w:r w:rsidR="00937196">
          <w:t xml:space="preserve"> [ref?]</w:t>
        </w:r>
      </w:ins>
      <w:r w:rsidR="005227CA">
        <w:t xml:space="preserve">, which is capable of frequencies as low as 0.7Hz. However, </w:t>
      </w:r>
      <w:commentRangeStart w:id="40"/>
      <w:r w:rsidR="002206DE">
        <w:t xml:space="preserve">the </w:t>
      </w:r>
      <w:r w:rsidR="00554A10">
        <w:t xml:space="preserve">price on such a device is prohibitive to </w:t>
      </w:r>
      <w:r w:rsidR="0053530C">
        <w:t>the Davy lab</w:t>
      </w:r>
      <w:commentRangeEnd w:id="40"/>
      <w:r w:rsidR="003051C4">
        <w:rPr>
          <w:rStyle w:val="CommentReference"/>
          <w:rFonts w:cstheme="minorBidi"/>
          <w:lang w:val="en-CA"/>
        </w:rPr>
        <w:commentReference w:id="40"/>
      </w:r>
      <w:r w:rsidR="0053530C">
        <w:t xml:space="preserve">. </w:t>
      </w:r>
      <w:commentRangeStart w:id="41"/>
      <w:r w:rsidR="0053530C">
        <w:t xml:space="preserve">The device is also not rated for continuous use throughout the incubation period of </w:t>
      </w:r>
      <w:r w:rsidR="00411B41">
        <w:t xml:space="preserve">snapping </w:t>
      </w:r>
      <w:r w:rsidR="0053530C">
        <w:t>turtle eggs</w:t>
      </w:r>
      <w:r w:rsidR="00F23823">
        <w:t xml:space="preserve">, </w:t>
      </w:r>
      <w:r w:rsidR="00411B41">
        <w:t xml:space="preserve">which is </w:t>
      </w:r>
      <w:r w:rsidR="00F23823">
        <w:t>65 to 95 days</w:t>
      </w:r>
      <w:r w:rsidR="0053530C">
        <w:t>.</w:t>
      </w:r>
      <w:commentRangeEnd w:id="41"/>
      <w:r w:rsidR="001C202D">
        <w:rPr>
          <w:rStyle w:val="CommentReference"/>
          <w:rFonts w:cstheme="minorBidi"/>
          <w:lang w:val="en-CA"/>
        </w:rPr>
        <w:commentReference w:id="41"/>
      </w:r>
    </w:p>
    <w:p w14:paraId="1F80F595" w14:textId="0528A9B3" w:rsidR="004B457F" w:rsidRDefault="004B457F" w:rsidP="00BF202F">
      <w:pPr>
        <w:pStyle w:val="Heading2"/>
        <w:numPr>
          <w:ilvl w:val="1"/>
          <w:numId w:val="8"/>
        </w:numPr>
      </w:pPr>
      <w:bookmarkStart w:id="42" w:name="_Toc117018079"/>
      <w:r>
        <w:t>Motivation</w:t>
      </w:r>
      <w:bookmarkEnd w:id="42"/>
    </w:p>
    <w:p w14:paraId="782B7AA1" w14:textId="761130E7" w:rsidR="0053530C" w:rsidRDefault="009D3A19" w:rsidP="0053530C">
      <w:r>
        <w:t xml:space="preserve">As wind power becomes </w:t>
      </w:r>
      <w:r w:rsidR="00CA3A30">
        <w:t>commonplace</w:t>
      </w:r>
      <w:r>
        <w:t xml:space="preserve"> around Canada and the world, it is important to determine the effects wind turbines have on native species that may live or nest nearby. </w:t>
      </w:r>
      <w:r w:rsidR="00EA3EC3">
        <w:t xml:space="preserve">The </w:t>
      </w:r>
      <w:r w:rsidR="00EA3EC3">
        <w:lastRenderedPageBreak/>
        <w:t>Davy Lab would like to investigate these effects on the development of turtle eggs</w:t>
      </w:r>
      <w:r w:rsidR="0083272D">
        <w:t>, particularly the ground vibrations caused by wind turbine use.</w:t>
      </w:r>
    </w:p>
    <w:p w14:paraId="64AAF2DD" w14:textId="1CAB562D" w:rsidR="00CF6D66" w:rsidRPr="0053530C" w:rsidRDefault="00CF6D66" w:rsidP="0053530C">
      <w:r>
        <w:t xml:space="preserve">Our goal is to create a device that will allow the Davy Lab </w:t>
      </w:r>
      <w:r w:rsidR="0083272D">
        <w:t xml:space="preserve">to simulate </w:t>
      </w:r>
      <w:ins w:id="43" w:author="Yuu Ono" w:date="2022-10-19T17:41:00Z">
        <w:r w:rsidR="00AC49FE">
          <w:t xml:space="preserve">and control </w:t>
        </w:r>
      </w:ins>
      <w:r w:rsidR="0083272D">
        <w:t>the</w:t>
      </w:r>
      <w:r w:rsidR="0096553E">
        <w:t>se ground vibrations in a laboratory environment</w:t>
      </w:r>
      <w:r w:rsidR="00E964B6">
        <w:t>, while also tracking environmental variables such as temperature and humidity.</w:t>
      </w:r>
      <w:r w:rsidR="00005C46">
        <w:t xml:space="preserve"> </w:t>
      </w:r>
    </w:p>
    <w:p w14:paraId="25EB163B" w14:textId="2CBE4E83" w:rsidR="004B457F" w:rsidRDefault="004B457F" w:rsidP="004B457F">
      <w:pPr>
        <w:pStyle w:val="Heading2"/>
      </w:pPr>
      <w:bookmarkStart w:id="44" w:name="_Toc117018080"/>
      <w:commentRangeStart w:id="45"/>
      <w:r>
        <w:t>1.3 Project Objective</w:t>
      </w:r>
      <w:commentRangeEnd w:id="45"/>
      <w:r w:rsidR="00295D45">
        <w:rPr>
          <w:rStyle w:val="CommentReference"/>
        </w:rPr>
        <w:commentReference w:id="45"/>
      </w:r>
      <w:r w:rsidR="00EE66E1">
        <w:t>s</w:t>
      </w:r>
      <w:bookmarkEnd w:id="44"/>
    </w:p>
    <w:p w14:paraId="3D17772B" w14:textId="6D499AE7" w:rsidR="00CA3A30" w:rsidRPr="00907778" w:rsidRDefault="00550CA5" w:rsidP="00001DDD">
      <w:r>
        <w:t xml:space="preserve">This device will simulate </w:t>
      </w:r>
      <w:ins w:id="46" w:author="Yuu Ono" w:date="2022-10-19T17:46:00Z">
        <w:r w:rsidR="007233F0">
          <w:t xml:space="preserve">ground </w:t>
        </w:r>
      </w:ins>
      <w:ins w:id="47" w:author="Yuu Ono" w:date="2022-10-19T17:42:00Z">
        <w:r w:rsidR="00096589">
          <w:t>vibrati</w:t>
        </w:r>
        <w:r w:rsidR="005933FE">
          <w:t xml:space="preserve">on at </w:t>
        </w:r>
      </w:ins>
      <w:r>
        <w:t xml:space="preserve">frequencies between 2 </w:t>
      </w:r>
      <w:r w:rsidR="00ED0AEE">
        <w:t>and</w:t>
      </w:r>
      <w:r>
        <w:t xml:space="preserve"> 10 Hz</w:t>
      </w:r>
      <w:r w:rsidR="00994163">
        <w:t xml:space="preserve">, with </w:t>
      </w:r>
      <w:commentRangeStart w:id="48"/>
      <w:del w:id="49" w:author="Yuu Ono" w:date="2022-10-19T18:07:00Z">
        <w:r w:rsidR="00EF0A42" w:rsidDel="00D130CB">
          <w:delText xml:space="preserve">amplitudes </w:delText>
        </w:r>
      </w:del>
      <w:commentRangeEnd w:id="48"/>
      <w:r w:rsidR="00D561ED">
        <w:rPr>
          <w:rStyle w:val="CommentReference"/>
          <w:rFonts w:cstheme="minorBidi"/>
          <w:lang w:val="en-CA"/>
        </w:rPr>
        <w:commentReference w:id="48"/>
      </w:r>
      <w:ins w:id="50" w:author="Yuu Ono" w:date="2022-10-19T18:07:00Z">
        <w:r w:rsidR="00D130CB">
          <w:t xml:space="preserve">displacement </w:t>
        </w:r>
      </w:ins>
      <w:ins w:id="51" w:author="Yuu Ono" w:date="2022-10-19T17:45:00Z">
        <w:r w:rsidR="00B0012C">
          <w:t>of</w:t>
        </w:r>
        <w:r w:rsidR="00163AB8">
          <w:t xml:space="preserve"> </w:t>
        </w:r>
        <w:r w:rsidR="00B0012C">
          <w:t xml:space="preserve">xxx mm </w:t>
        </w:r>
        <w:r w:rsidR="00163AB8">
          <w:t xml:space="preserve">and </w:t>
        </w:r>
      </w:ins>
      <w:ins w:id="52" w:author="Yuu Ono" w:date="2022-10-19T17:43:00Z">
        <w:r w:rsidR="00923380">
          <w:t xml:space="preserve">vibration velocity </w:t>
        </w:r>
      </w:ins>
      <w:r w:rsidR="00706A02">
        <w:t xml:space="preserve">around </w:t>
      </w:r>
      <w:r w:rsidR="00907778">
        <w:t>10</w:t>
      </w:r>
      <w:r w:rsidR="00907778">
        <w:rPr>
          <w:vertAlign w:val="superscript"/>
        </w:rPr>
        <w:t>-4</w:t>
      </w:r>
      <w:r w:rsidR="00907778">
        <w:t xml:space="preserve"> </w:t>
      </w:r>
      <w:commentRangeStart w:id="53"/>
      <w:r w:rsidR="00907778">
        <w:t>mm/s</w:t>
      </w:r>
      <w:commentRangeEnd w:id="53"/>
      <w:r w:rsidR="004E15A1">
        <w:rPr>
          <w:rStyle w:val="CommentReference"/>
          <w:rFonts w:cstheme="minorBidi"/>
          <w:lang w:val="en-CA"/>
        </w:rPr>
        <w:commentReference w:id="53"/>
      </w:r>
      <w:r w:rsidR="00907778">
        <w:t xml:space="preserve"> and 10</w:t>
      </w:r>
      <w:r w:rsidR="00907778">
        <w:rPr>
          <w:vertAlign w:val="superscript"/>
        </w:rPr>
        <w:t>-6</w:t>
      </w:r>
      <w:r w:rsidR="00907778">
        <w:t xml:space="preserve"> mm/s</w:t>
      </w:r>
      <w:r w:rsidR="00092D55">
        <w:t xml:space="preserve"> to simulate vibrations </w:t>
      </w:r>
      <w:del w:id="54" w:author="Yuu Ono" w:date="2022-10-19T17:47:00Z">
        <w:r w:rsidR="00A15929" w:rsidDel="00A0426C">
          <w:delText xml:space="preserve">directly around </w:delText>
        </w:r>
      </w:del>
      <w:ins w:id="55" w:author="Yuu Ono" w:date="2022-10-19T17:47:00Z">
        <w:r w:rsidR="00A0426C">
          <w:t xml:space="preserve">beside </w:t>
        </w:r>
      </w:ins>
      <w:r w:rsidR="00A15929">
        <w:t>the turbine, and up to 2.5 km away</w:t>
      </w:r>
      <w:ins w:id="56" w:author="Yuu Ono" w:date="2022-10-19T17:47:00Z">
        <w:r w:rsidR="00F87B50">
          <w:t xml:space="preserve"> [ref]</w:t>
        </w:r>
      </w:ins>
      <w:r w:rsidR="00A15929">
        <w:t>.</w:t>
      </w:r>
      <w:r w:rsidR="00322FC1">
        <w:t xml:space="preserve"> A </w:t>
      </w:r>
      <w:r w:rsidR="003642FC">
        <w:t>tabletop</w:t>
      </w:r>
      <w:r w:rsidR="00322FC1">
        <w:t xml:space="preserve"> will be used to hold multiple incubation tubs</w:t>
      </w:r>
      <w:r w:rsidR="00443235">
        <w:t>. Vibrations on each tub will be measured independently</w:t>
      </w:r>
      <w:r w:rsidR="00866E7A">
        <w:t xml:space="preserve">. The </w:t>
      </w:r>
      <w:r w:rsidR="00DA572E">
        <w:t>device will be able to create vibrations for up to 9</w:t>
      </w:r>
      <w:r w:rsidR="003642FC">
        <w:t>5</w:t>
      </w:r>
      <w:r w:rsidR="00DA572E">
        <w:t xml:space="preserve"> days</w:t>
      </w:r>
      <w:r w:rsidR="00E24727">
        <w:t xml:space="preserve">, </w:t>
      </w:r>
      <w:r w:rsidR="00DA379B">
        <w:t xml:space="preserve">which is the </w:t>
      </w:r>
      <w:r w:rsidR="00D66B7F">
        <w:t>incubation period for snapping turtle eggs.</w:t>
      </w:r>
    </w:p>
    <w:p w14:paraId="09C97B66" w14:textId="64B5414B" w:rsidR="003762FD" w:rsidRPr="003762FD" w:rsidRDefault="003762FD" w:rsidP="003762FD">
      <w:pPr>
        <w:pStyle w:val="Heading3"/>
      </w:pPr>
      <w:bookmarkStart w:id="57" w:name="_Toc117018081"/>
      <w:r>
        <w:t xml:space="preserve">1.3.1 </w:t>
      </w:r>
      <w:commentRangeStart w:id="58"/>
      <w:r w:rsidR="00F06160">
        <w:t>Specific Goals</w:t>
      </w:r>
      <w:bookmarkEnd w:id="57"/>
      <w:commentRangeEnd w:id="58"/>
      <w:r w:rsidR="0092315E">
        <w:rPr>
          <w:rStyle w:val="CommentReference"/>
          <w:rFonts w:asciiTheme="minorHAnsi" w:eastAsiaTheme="minorHAnsi" w:hAnsiTheme="minorHAnsi" w:cstheme="minorBidi"/>
          <w:color w:val="auto"/>
          <w:lang w:val="en-CA"/>
        </w:rPr>
        <w:commentReference w:id="58"/>
      </w:r>
    </w:p>
    <w:p w14:paraId="113082C5" w14:textId="046406EE" w:rsidR="00F82E31" w:rsidRDefault="00585FF4" w:rsidP="00585FF4">
      <w:r w:rsidRPr="004F2972">
        <w:rPr>
          <w:rStyle w:val="IntenseReference"/>
        </w:rPr>
        <w:t>Vibration</w:t>
      </w:r>
      <w:r>
        <w:t xml:space="preserve"> – </w:t>
      </w:r>
      <w:r w:rsidR="00392F72">
        <w:t xml:space="preserve">Motor angular motion will be translated to </w:t>
      </w:r>
      <w:commentRangeStart w:id="59"/>
      <w:r w:rsidR="00392F72">
        <w:t>linear displacement</w:t>
      </w:r>
      <w:r w:rsidR="00D26D1B">
        <w:t xml:space="preserve"> </w:t>
      </w:r>
      <w:commentRangeEnd w:id="59"/>
      <w:r w:rsidR="0000089A">
        <w:rPr>
          <w:rStyle w:val="CommentReference"/>
          <w:rFonts w:cstheme="minorBidi"/>
          <w:lang w:val="en-CA"/>
        </w:rPr>
        <w:commentReference w:id="59"/>
      </w:r>
      <w:r w:rsidR="00A74766">
        <w:t>using</w:t>
      </w:r>
      <w:r w:rsidR="00D26D1B">
        <w:t xml:space="preserve"> a linear actuator system. </w:t>
      </w:r>
      <w:r w:rsidR="0098544F">
        <w:t>This system use</w:t>
      </w:r>
      <w:r w:rsidR="004F2972">
        <w:t>s</w:t>
      </w:r>
      <w:r w:rsidR="0098544F">
        <w:t xml:space="preserve"> a camshaft and flexure</w:t>
      </w:r>
      <w:r w:rsidR="00F82E31">
        <w:t xml:space="preserve"> that can reduce the linear displacement to a nanometer scale.</w:t>
      </w:r>
      <w:r w:rsidR="004F2972">
        <w:t xml:space="preserve"> A stepper or DC motor will be used, with the angular motion reduced through gears as necessary.</w:t>
      </w:r>
    </w:p>
    <w:p w14:paraId="019D5FDB" w14:textId="59F71B5E" w:rsidR="00B35C15" w:rsidRDefault="00F82E31" w:rsidP="00585FF4">
      <w:r w:rsidRPr="004F2972">
        <w:rPr>
          <w:rStyle w:val="IntenseReference"/>
        </w:rPr>
        <w:t>Vibration Measurement</w:t>
      </w:r>
      <w:r>
        <w:t xml:space="preserve"> </w:t>
      </w:r>
      <w:r w:rsidR="00321E59">
        <w:t>–</w:t>
      </w:r>
      <w:r>
        <w:t xml:space="preserve"> </w:t>
      </w:r>
      <w:r w:rsidR="00321E59">
        <w:t>The amplitude and frequency of the vibration can be measured using an accelerometer, or a linear displacement sensor.</w:t>
      </w:r>
    </w:p>
    <w:p w14:paraId="0E943AB7" w14:textId="319104EA" w:rsidR="00C538C2" w:rsidRDefault="00C538C2" w:rsidP="00585FF4">
      <w:r w:rsidRPr="004F2972">
        <w:rPr>
          <w:rStyle w:val="IntenseReference"/>
        </w:rPr>
        <w:t>Control Signals</w:t>
      </w:r>
      <w:r>
        <w:t xml:space="preserve"> </w:t>
      </w:r>
      <w:r w:rsidR="00FA26CC">
        <w:t>–</w:t>
      </w:r>
      <w:r>
        <w:t xml:space="preserve"> </w:t>
      </w:r>
      <w:r w:rsidR="00FA26CC">
        <w:t xml:space="preserve">System must be able to take a frequency </w:t>
      </w:r>
      <w:r w:rsidR="000B0265">
        <w:t xml:space="preserve">and amplitude </w:t>
      </w:r>
      <w:r w:rsidR="00FA26CC">
        <w:t>input</w:t>
      </w:r>
      <w:r w:rsidR="000B0265">
        <w:t>s</w:t>
      </w:r>
      <w:r w:rsidR="00FA26CC">
        <w:t xml:space="preserve"> and operate the motor accordingly.</w:t>
      </w:r>
      <w:r w:rsidR="000B0265">
        <w:t xml:space="preserve"> System must also be able to take measurement outputs and calculate frequency and amplitude.</w:t>
      </w:r>
    </w:p>
    <w:p w14:paraId="759FACD5" w14:textId="5295DF80" w:rsidR="00FA26CC" w:rsidRDefault="00FA26CC" w:rsidP="00585FF4">
      <w:r w:rsidRPr="004F2972">
        <w:rPr>
          <w:rStyle w:val="IntenseReference"/>
        </w:rPr>
        <w:t>User Interface</w:t>
      </w:r>
      <w:r>
        <w:t xml:space="preserve"> – A small screen will be attached to the </w:t>
      </w:r>
      <w:r w:rsidR="00B47C28">
        <w:t xml:space="preserve">system and allow lab members to start and stop the experiment, set the </w:t>
      </w:r>
      <w:ins w:id="60" w:author="Yuu Ono" w:date="2022-10-19T17:58:00Z">
        <w:r w:rsidR="00324AB2">
          <w:t xml:space="preserve">vibration </w:t>
        </w:r>
      </w:ins>
      <w:r w:rsidR="00B47C28">
        <w:t>frequency</w:t>
      </w:r>
      <w:ins w:id="61" w:author="Yuu Ono" w:date="2022-10-19T17:58:00Z">
        <w:r w:rsidR="00324AB2">
          <w:t xml:space="preserve"> and amplitude</w:t>
        </w:r>
      </w:ins>
      <w:r w:rsidR="00B47C28">
        <w:t xml:space="preserve">, set the length of experiment, and export </w:t>
      </w:r>
      <w:ins w:id="62" w:author="Yuu Ono" w:date="2022-10-19T17:58:00Z">
        <w:r w:rsidR="00917033">
          <w:t xml:space="preserve">acquired </w:t>
        </w:r>
      </w:ins>
      <w:r w:rsidR="00B47C28">
        <w:t xml:space="preserve">data </w:t>
      </w:r>
      <w:r w:rsidR="00B93527">
        <w:t xml:space="preserve">in a spreadsheet </w:t>
      </w:r>
      <w:r w:rsidR="00B47C28">
        <w:t>to a list of emails</w:t>
      </w:r>
      <w:r w:rsidR="00B93527">
        <w:t xml:space="preserve">. Environmental and vibration variables </w:t>
      </w:r>
      <w:r w:rsidR="00330B7C">
        <w:t>will be displayed for monitoring while the experiment is active.</w:t>
      </w:r>
    </w:p>
    <w:p w14:paraId="3930DD2D" w14:textId="0C63DC13" w:rsidR="00330B7C" w:rsidRPr="003F02EC" w:rsidRDefault="00330B7C" w:rsidP="00585FF4">
      <w:commentRangeStart w:id="63"/>
      <w:r w:rsidRPr="004F2972">
        <w:rPr>
          <w:rStyle w:val="IntenseReference"/>
        </w:rPr>
        <w:t>Database</w:t>
      </w:r>
      <w:commentRangeEnd w:id="63"/>
      <w:r w:rsidR="00DB434F">
        <w:rPr>
          <w:rStyle w:val="CommentReference"/>
          <w:rFonts w:cstheme="minorBidi"/>
          <w:lang w:val="en-CA"/>
        </w:rPr>
        <w:commentReference w:id="63"/>
      </w:r>
      <w:r w:rsidRPr="004F2972">
        <w:rPr>
          <w:rStyle w:val="IntenseReference"/>
        </w:rPr>
        <w:t xml:space="preserve"> </w:t>
      </w:r>
      <w:r>
        <w:t xml:space="preserve">– Data for the frequency and amplitude of the vibrations will be </w:t>
      </w:r>
      <w:r w:rsidR="0038590D">
        <w:t xml:space="preserve">captured at a rate of </w:t>
      </w:r>
      <w:commentRangeStart w:id="64"/>
      <w:r w:rsidR="0038590D" w:rsidRPr="00884B8B">
        <w:rPr>
          <w:highlight w:val="yellow"/>
        </w:rPr>
        <w:t>__</w:t>
      </w:r>
      <w:commentRangeEnd w:id="64"/>
      <w:r w:rsidR="00CB70BD">
        <w:rPr>
          <w:rStyle w:val="CommentReference"/>
          <w:rFonts w:cstheme="minorBidi"/>
          <w:lang w:val="en-CA"/>
        </w:rPr>
        <w:commentReference w:id="64"/>
      </w:r>
      <w:r w:rsidR="0038590D">
        <w:t xml:space="preserve">. Environmental variables will be captured at a rate of </w:t>
      </w:r>
      <w:commentRangeStart w:id="65"/>
      <w:r w:rsidR="0038590D" w:rsidRPr="00884B8B">
        <w:rPr>
          <w:highlight w:val="yellow"/>
        </w:rPr>
        <w:t>__</w:t>
      </w:r>
      <w:commentRangeEnd w:id="65"/>
      <w:r w:rsidR="00CB70BD">
        <w:rPr>
          <w:rStyle w:val="CommentReference"/>
          <w:rFonts w:cstheme="minorBidi"/>
          <w:lang w:val="en-CA"/>
        </w:rPr>
        <w:commentReference w:id="65"/>
      </w:r>
      <w:r w:rsidR="0038590D">
        <w:t>. System must be able to convert</w:t>
      </w:r>
      <w:r w:rsidR="00A74766">
        <w:t xml:space="preserve"> the data into a spreadsheet for viewing after the experiment.</w:t>
      </w:r>
    </w:p>
    <w:p w14:paraId="16363EC0" w14:textId="650D685A" w:rsidR="00B665E6" w:rsidRDefault="00B665E6" w:rsidP="00BF202F">
      <w:pPr>
        <w:pStyle w:val="Heading1"/>
        <w:numPr>
          <w:ilvl w:val="0"/>
          <w:numId w:val="8"/>
        </w:numPr>
      </w:pPr>
      <w:bookmarkStart w:id="66" w:name="_Toc117018082"/>
      <w:commentRangeStart w:id="67"/>
      <w:r>
        <w:t>Research</w:t>
      </w:r>
      <w:bookmarkEnd w:id="66"/>
      <w:commentRangeEnd w:id="67"/>
      <w:r w:rsidR="00FC3A65">
        <w:rPr>
          <w:rStyle w:val="CommentReference"/>
          <w:rFonts w:asciiTheme="minorHAnsi" w:eastAsiaTheme="minorHAnsi" w:hAnsiTheme="minorHAnsi" w:cstheme="minorBidi"/>
          <w:color w:val="auto"/>
          <w:lang w:val="en-CA"/>
        </w:rPr>
        <w:commentReference w:id="67"/>
      </w:r>
    </w:p>
    <w:p w14:paraId="3D6A310E" w14:textId="42F35F3F" w:rsidR="008F0E6B" w:rsidRDefault="001628EC" w:rsidP="00BF202F">
      <w:pPr>
        <w:pStyle w:val="Heading2"/>
        <w:numPr>
          <w:ilvl w:val="1"/>
          <w:numId w:val="8"/>
        </w:numPr>
      </w:pPr>
      <w:bookmarkStart w:id="68" w:name="_Toc117018083"/>
      <w:r>
        <w:t xml:space="preserve">Vibrations </w:t>
      </w:r>
      <w:r w:rsidR="00EE66E1">
        <w:t>to</w:t>
      </w:r>
      <w:r>
        <w:t xml:space="preserve"> </w:t>
      </w:r>
      <w:r w:rsidR="00EE66E1">
        <w:t>b</w:t>
      </w:r>
      <w:r>
        <w:t xml:space="preserve">e </w:t>
      </w:r>
      <w:r w:rsidR="00EE66E1">
        <w:t>S</w:t>
      </w:r>
      <w:r>
        <w:t>imulated</w:t>
      </w:r>
      <w:bookmarkEnd w:id="68"/>
    </w:p>
    <w:p w14:paraId="31D0769D" w14:textId="1F753758" w:rsidR="00DF4EC3" w:rsidRDefault="004A7806" w:rsidP="00DF4EC3">
      <w:r>
        <w:t xml:space="preserve">Several </w:t>
      </w:r>
      <w:del w:id="69" w:author="Yuu Ono" w:date="2022-10-19T17:59:00Z">
        <w:r w:rsidDel="005A4D0D">
          <w:delText xml:space="preserve">papers </w:delText>
        </w:r>
      </w:del>
      <w:ins w:id="70" w:author="Yuu Ono" w:date="2022-10-19T17:59:00Z">
        <w:r w:rsidR="002B0FF7">
          <w:t>studies</w:t>
        </w:r>
        <w:r w:rsidR="005A4D0D">
          <w:t xml:space="preserve"> </w:t>
        </w:r>
      </w:ins>
      <w:r>
        <w:t xml:space="preserve">on the ground vibrations around wind turbines were </w:t>
      </w:r>
      <w:del w:id="71" w:author="Yuu Ono" w:date="2022-10-19T18:00:00Z">
        <w:r w:rsidDel="002B0FF7">
          <w:delText xml:space="preserve">examined </w:delText>
        </w:r>
      </w:del>
      <w:ins w:id="72" w:author="Yuu Ono" w:date="2022-10-19T18:00:00Z">
        <w:r w:rsidR="002B0FF7">
          <w:t xml:space="preserve">conducted </w:t>
        </w:r>
      </w:ins>
      <w:r>
        <w:t>to determine the target frequencies and amplitudes for the simulation device.</w:t>
      </w:r>
      <w:r w:rsidR="00D35BED">
        <w:t xml:space="preserve"> Much of this research</w:t>
      </w:r>
      <w:r w:rsidR="00B24BE7">
        <w:t xml:space="preserve"> has been conducted to examine the interference </w:t>
      </w:r>
      <w:ins w:id="73" w:author="Yuu Ono" w:date="2022-10-19T18:03:00Z">
        <w:r w:rsidR="00C67CDF">
          <w:t xml:space="preserve">that </w:t>
        </w:r>
      </w:ins>
      <w:r w:rsidR="00B24BE7">
        <w:t>wind turbine ground vibrations may have on sensitive seismic monitoring systems</w:t>
      </w:r>
      <w:r w:rsidR="00825E71">
        <w:t xml:space="preserve"> </w:t>
      </w:r>
      <w:sdt>
        <w:sdtPr>
          <w:id w:val="-213120588"/>
          <w:citation/>
        </w:sdtPr>
        <w:sdtContent>
          <w:r w:rsidR="00825E71">
            <w:fldChar w:fldCharType="begin"/>
          </w:r>
          <w:r w:rsidR="00825E71">
            <w:instrText xml:space="preserve"> CITATION Edw15 \l 1033 </w:instrText>
          </w:r>
          <w:r w:rsidR="00825E71">
            <w:fldChar w:fldCharType="separate"/>
          </w:r>
          <w:r w:rsidR="00DB2410" w:rsidRPr="00DB2410">
            <w:rPr>
              <w:noProof/>
            </w:rPr>
            <w:t>[3]</w:t>
          </w:r>
          <w:r w:rsidR="00825E71">
            <w:fldChar w:fldCharType="end"/>
          </w:r>
        </w:sdtContent>
      </w:sdt>
      <w:sdt>
        <w:sdtPr>
          <w:id w:val="-306084817"/>
          <w:citation/>
        </w:sdtPr>
        <w:sdtContent>
          <w:r w:rsidR="00825E71">
            <w:fldChar w:fldCharType="begin"/>
          </w:r>
          <w:r w:rsidR="00825E71">
            <w:instrText xml:space="preserve"> CITATION Sch02 \l 1033 </w:instrText>
          </w:r>
          <w:r w:rsidR="00825E71">
            <w:fldChar w:fldCharType="separate"/>
          </w:r>
          <w:r w:rsidR="00DB2410">
            <w:rPr>
              <w:noProof/>
            </w:rPr>
            <w:t xml:space="preserve"> </w:t>
          </w:r>
          <w:r w:rsidR="00DB2410" w:rsidRPr="00DB2410">
            <w:rPr>
              <w:noProof/>
            </w:rPr>
            <w:t>[7]</w:t>
          </w:r>
          <w:r w:rsidR="00825E71">
            <w:fldChar w:fldCharType="end"/>
          </w:r>
        </w:sdtContent>
      </w:sdt>
      <w:r w:rsidR="00B33160">
        <w:t xml:space="preserve">. Reports have shown that </w:t>
      </w:r>
      <w:r w:rsidR="00B33160">
        <w:lastRenderedPageBreak/>
        <w:t xml:space="preserve">vibrations from wind turbines can </w:t>
      </w:r>
      <w:r w:rsidR="00CA7281">
        <w:t>interfere with these systems</w:t>
      </w:r>
      <w:r w:rsidR="00995414">
        <w:t xml:space="preserve"> as far as 62 km away when wind speeds are high </w:t>
      </w:r>
      <w:sdt>
        <w:sdtPr>
          <w:id w:val="-215197010"/>
          <w:citation/>
        </w:sdtPr>
        <w:sdtContent>
          <w:r w:rsidR="00995414">
            <w:fldChar w:fldCharType="begin"/>
          </w:r>
          <w:r w:rsidR="00995414">
            <w:instrText xml:space="preserve"> CITATION Edw15 \l 1033 </w:instrText>
          </w:r>
          <w:r w:rsidR="00995414">
            <w:fldChar w:fldCharType="separate"/>
          </w:r>
          <w:r w:rsidR="00DB2410" w:rsidRPr="00DB2410">
            <w:rPr>
              <w:noProof/>
            </w:rPr>
            <w:t>[3]</w:t>
          </w:r>
          <w:r w:rsidR="00995414">
            <w:fldChar w:fldCharType="end"/>
          </w:r>
        </w:sdtContent>
      </w:sdt>
      <w:r w:rsidR="00995414">
        <w:t>.</w:t>
      </w:r>
    </w:p>
    <w:p w14:paraId="1130BB79" w14:textId="6A49AFC7" w:rsidR="00316A44" w:rsidRDefault="00F75D3C" w:rsidP="00DF4EC3">
      <w:r>
        <w:t xml:space="preserve">Several reports agreed that there </w:t>
      </w:r>
      <w:r w:rsidR="00685C89">
        <w:t>are</w:t>
      </w:r>
      <w:r w:rsidR="003C26B2">
        <w:t xml:space="preserve"> distinct structural bending modes detected around typical 80m tall turbines </w:t>
      </w:r>
      <w:sdt>
        <w:sdtPr>
          <w:id w:val="-398289602"/>
          <w:citation/>
        </w:sdtPr>
        <w:sdtContent>
          <w:r w:rsidR="003C26B2">
            <w:fldChar w:fldCharType="begin"/>
          </w:r>
          <w:r w:rsidR="003C26B2">
            <w:instrText xml:space="preserve"> CITATION Edw15 \l 1033 </w:instrText>
          </w:r>
          <w:r w:rsidR="003C26B2">
            <w:fldChar w:fldCharType="separate"/>
          </w:r>
          <w:r w:rsidR="00DB2410" w:rsidRPr="00DB2410">
            <w:rPr>
              <w:noProof/>
            </w:rPr>
            <w:t>[3]</w:t>
          </w:r>
          <w:r w:rsidR="003C26B2">
            <w:fldChar w:fldCharType="end"/>
          </w:r>
        </w:sdtContent>
      </w:sdt>
      <w:sdt>
        <w:sdtPr>
          <w:id w:val="-2052831726"/>
          <w:citation/>
        </w:sdtPr>
        <w:sdtContent>
          <w:r w:rsidR="003C26B2">
            <w:fldChar w:fldCharType="begin"/>
          </w:r>
          <w:r w:rsidR="003C26B2">
            <w:instrText xml:space="preserve"> CITATION Sch02 \l 1033 </w:instrText>
          </w:r>
          <w:r w:rsidR="003C26B2">
            <w:fldChar w:fldCharType="separate"/>
          </w:r>
          <w:r w:rsidR="00DB2410">
            <w:rPr>
              <w:noProof/>
            </w:rPr>
            <w:t xml:space="preserve"> </w:t>
          </w:r>
          <w:r w:rsidR="00DB2410" w:rsidRPr="00DB2410">
            <w:rPr>
              <w:noProof/>
            </w:rPr>
            <w:t>[7]</w:t>
          </w:r>
          <w:r w:rsidR="003C26B2">
            <w:fldChar w:fldCharType="end"/>
          </w:r>
        </w:sdtContent>
      </w:sdt>
      <w:r w:rsidR="00685C89">
        <w:t xml:space="preserve">. These modes </w:t>
      </w:r>
      <w:r w:rsidR="00F11026">
        <w:t>correspond to vibrations of 0.32 Hz, 2.56 Hz and 5.88 Hz.</w:t>
      </w:r>
    </w:p>
    <w:p w14:paraId="7953839F" w14:textId="476EA102" w:rsidR="00C73A5E" w:rsidRDefault="00C73A5E" w:rsidP="00DF4EC3">
      <w:r>
        <w:t xml:space="preserve">The amplitude of vibrations is also needed to create an accurate simulation of the </w:t>
      </w:r>
      <w:r w:rsidR="00F14878">
        <w:t xml:space="preserve">vibrations around turbines. </w:t>
      </w:r>
      <w:r w:rsidR="002E1DC3">
        <w:t>Botha found that</w:t>
      </w:r>
      <w:r w:rsidR="001953A7">
        <w:t xml:space="preserve">, at approximately 5.8 Hz </w:t>
      </w:r>
      <w:r w:rsidR="00071245">
        <w:t>and 90 m from the base of the turbine,</w:t>
      </w:r>
      <w:r w:rsidR="002E1DC3">
        <w:t xml:space="preserve"> the amplitude </w:t>
      </w:r>
      <w:r w:rsidR="00C540AF">
        <w:t>was 10</w:t>
      </w:r>
      <w:r w:rsidR="00C540AF">
        <w:rPr>
          <w:vertAlign w:val="superscript"/>
        </w:rPr>
        <w:t>-4</w:t>
      </w:r>
      <w:r w:rsidR="00C540AF">
        <w:t xml:space="preserve"> mm/s </w:t>
      </w:r>
      <w:sdt>
        <w:sdtPr>
          <w:id w:val="1753775739"/>
          <w:citation/>
        </w:sdtPr>
        <w:sdtContent>
          <w:r w:rsidR="00C540AF">
            <w:fldChar w:fldCharType="begin"/>
          </w:r>
          <w:r w:rsidR="00C540AF">
            <w:instrText xml:space="preserve"> CITATION Bot13 \l 1033 </w:instrText>
          </w:r>
          <w:r w:rsidR="00C540AF">
            <w:fldChar w:fldCharType="separate"/>
          </w:r>
          <w:r w:rsidR="00DB2410" w:rsidRPr="00DB2410">
            <w:rPr>
              <w:noProof/>
            </w:rPr>
            <w:t>[8]</w:t>
          </w:r>
          <w:r w:rsidR="00C540AF">
            <w:fldChar w:fldCharType="end"/>
          </w:r>
        </w:sdtContent>
      </w:sdt>
      <w:r w:rsidR="00C540AF">
        <w:t xml:space="preserve">. At 2 km from the base, the </w:t>
      </w:r>
      <w:r w:rsidR="00AB7783">
        <w:t xml:space="preserve">vibration </w:t>
      </w:r>
      <w:del w:id="74" w:author="Yuu Ono" w:date="2022-10-19T18:11:00Z">
        <w:r w:rsidR="00AB7783" w:rsidDel="00B22028">
          <w:delText xml:space="preserve">attenuation </w:delText>
        </w:r>
      </w:del>
      <w:r w:rsidR="00AB7783">
        <w:t xml:space="preserve">reduced </w:t>
      </w:r>
      <w:del w:id="75" w:author="Yuu Ono" w:date="2022-10-19T18:12:00Z">
        <w:r w:rsidR="00AB7783" w:rsidDel="00A923E5">
          <w:delText xml:space="preserve">the </w:delText>
        </w:r>
      </w:del>
      <w:ins w:id="76" w:author="Yuu Ono" w:date="2022-10-19T18:12:00Z">
        <w:r w:rsidR="00A923E5">
          <w:t xml:space="preserve">its </w:t>
        </w:r>
      </w:ins>
      <w:r w:rsidR="00AB7783">
        <w:t>amplitude</w:t>
      </w:r>
      <w:r w:rsidR="00F5150E">
        <w:t xml:space="preserve"> </w:t>
      </w:r>
      <w:ins w:id="77" w:author="Yuu Ono" w:date="2022-10-19T18:12:00Z">
        <w:r w:rsidR="00A923E5">
          <w:t xml:space="preserve">from xxx </w:t>
        </w:r>
        <w:r w:rsidR="009638C4">
          <w:t xml:space="preserve">m/s </w:t>
        </w:r>
      </w:ins>
      <w:r w:rsidR="00F5150E">
        <w:t>to 10</w:t>
      </w:r>
      <w:r w:rsidR="00F5150E">
        <w:rPr>
          <w:vertAlign w:val="superscript"/>
        </w:rPr>
        <w:t>-6</w:t>
      </w:r>
      <w:r w:rsidR="00F5150E">
        <w:t xml:space="preserve"> mm/s</w:t>
      </w:r>
      <w:r w:rsidR="00071245">
        <w:t>, with the same frequency</w:t>
      </w:r>
      <w:r w:rsidR="00F5150E">
        <w:t>.</w:t>
      </w:r>
    </w:p>
    <w:p w14:paraId="7CB99CC6" w14:textId="29F8A72C" w:rsidR="00636845" w:rsidRDefault="00636845" w:rsidP="00DF4EC3">
      <w:r>
        <w:t xml:space="preserve">Most of the literature </w:t>
      </w:r>
      <w:commentRangeStart w:id="78"/>
      <w:del w:id="79" w:author="Yuu Ono" w:date="2022-10-19T18:14:00Z">
        <w:r w:rsidDel="009D61DE">
          <w:delText xml:space="preserve">measured </w:delText>
        </w:r>
      </w:del>
      <w:commentRangeEnd w:id="78"/>
      <w:r w:rsidR="00285E3F">
        <w:rPr>
          <w:rStyle w:val="CommentReference"/>
          <w:rFonts w:cstheme="minorBidi"/>
          <w:lang w:val="en-CA"/>
        </w:rPr>
        <w:commentReference w:id="78"/>
      </w:r>
      <w:ins w:id="80" w:author="Yuu Ono" w:date="2022-10-19T18:14:00Z">
        <w:r w:rsidR="009D61DE">
          <w:t>monitor</w:t>
        </w:r>
      </w:ins>
      <w:ins w:id="81" w:author="Yuu Ono" w:date="2022-10-19T18:16:00Z">
        <w:r w:rsidR="001573BB">
          <w:t>ed</w:t>
        </w:r>
      </w:ins>
      <w:ins w:id="82" w:author="Yuu Ono" w:date="2022-10-19T18:14:00Z">
        <w:r w:rsidR="009D61DE">
          <w:t xml:space="preserve"> </w:t>
        </w:r>
      </w:ins>
      <w:r>
        <w:t xml:space="preserve">the vibrations using </w:t>
      </w:r>
      <w:r w:rsidR="00B25A21">
        <w:t xml:space="preserve">triaxial </w:t>
      </w:r>
      <w:r w:rsidR="000376D5">
        <w:t>seismometers and accelerometers</w:t>
      </w:r>
      <w:r w:rsidR="00B25A21">
        <w:t xml:space="preserve">, therefore capturing the vibrations along the </w:t>
      </w:r>
      <w:commentRangeStart w:id="83"/>
      <w:r w:rsidR="00B25A21">
        <w:t>X-, Y-, and Z-axes</w:t>
      </w:r>
      <w:commentRangeEnd w:id="83"/>
      <w:r w:rsidR="0083535A">
        <w:rPr>
          <w:rStyle w:val="CommentReference"/>
          <w:rFonts w:cstheme="minorBidi"/>
          <w:lang w:val="en-CA"/>
        </w:rPr>
        <w:commentReference w:id="83"/>
      </w:r>
      <w:r w:rsidR="00B25A21">
        <w:t xml:space="preserve">. However, </w:t>
      </w:r>
      <w:r w:rsidR="0094379F">
        <w:t xml:space="preserve">many only presented the data along the Z-axis, as this vibration was far more significant </w:t>
      </w:r>
      <w:ins w:id="84" w:author="Yuu Ono" w:date="2022-10-19T18:18:00Z">
        <w:r w:rsidR="00751D3F">
          <w:t xml:space="preserve">than </w:t>
        </w:r>
      </w:ins>
      <w:r w:rsidR="0094379F">
        <w:t>the horizontal movement</w:t>
      </w:r>
      <w:ins w:id="85" w:author="Yuu Ono" w:date="2022-10-19T18:18:00Z">
        <w:r w:rsidR="001415B0">
          <w:t>s</w:t>
        </w:r>
      </w:ins>
      <w:r w:rsidR="0094379F">
        <w:t xml:space="preserve"> </w:t>
      </w:r>
      <w:sdt>
        <w:sdtPr>
          <w:id w:val="-319892575"/>
          <w:citation/>
        </w:sdtPr>
        <w:sdtContent>
          <w:r w:rsidR="008B5301">
            <w:fldChar w:fldCharType="begin"/>
          </w:r>
          <w:r w:rsidR="008B5301">
            <w:instrText xml:space="preserve"> CITATION Bot13 \l 1033 </w:instrText>
          </w:r>
          <w:r w:rsidR="008B5301">
            <w:fldChar w:fldCharType="separate"/>
          </w:r>
          <w:r w:rsidR="00DB2410" w:rsidRPr="00DB2410">
            <w:rPr>
              <w:noProof/>
            </w:rPr>
            <w:t>[8]</w:t>
          </w:r>
          <w:r w:rsidR="008B5301">
            <w:fldChar w:fldCharType="end"/>
          </w:r>
        </w:sdtContent>
      </w:sdt>
      <w:r w:rsidR="000376D5">
        <w:t xml:space="preserve"> </w:t>
      </w:r>
      <w:sdt>
        <w:sdtPr>
          <w:id w:val="-2091686454"/>
          <w:citation/>
        </w:sdtPr>
        <w:sdtContent>
          <w:r w:rsidR="000376D5">
            <w:fldChar w:fldCharType="begin"/>
          </w:r>
          <w:r w:rsidR="000376D5">
            <w:instrText xml:space="preserve"> CITATION Edw15 \l 1033 </w:instrText>
          </w:r>
          <w:r w:rsidR="000376D5">
            <w:fldChar w:fldCharType="separate"/>
          </w:r>
          <w:r w:rsidR="00DB2410" w:rsidRPr="00DB2410">
            <w:rPr>
              <w:noProof/>
            </w:rPr>
            <w:t>[3]</w:t>
          </w:r>
          <w:r w:rsidR="000376D5">
            <w:fldChar w:fldCharType="end"/>
          </w:r>
        </w:sdtContent>
      </w:sdt>
      <w:r w:rsidR="0094379F">
        <w:t>.</w:t>
      </w:r>
      <w:r w:rsidR="00F54006">
        <w:t xml:space="preserve"> Other research only measured the Z-axis for this reason </w:t>
      </w:r>
      <w:sdt>
        <w:sdtPr>
          <w:id w:val="-503503931"/>
          <w:citation/>
        </w:sdtPr>
        <w:sdtContent>
          <w:r w:rsidR="00F54006">
            <w:fldChar w:fldCharType="begin"/>
          </w:r>
          <w:r w:rsidR="00F54006">
            <w:instrText xml:space="preserve"> CITATION Bor191 \l 1033 </w:instrText>
          </w:r>
          <w:r w:rsidR="00F54006">
            <w:fldChar w:fldCharType="separate"/>
          </w:r>
          <w:r w:rsidR="00DB2410" w:rsidRPr="00DB2410">
            <w:rPr>
              <w:noProof/>
            </w:rPr>
            <w:t>[9]</w:t>
          </w:r>
          <w:r w:rsidR="00F54006">
            <w:fldChar w:fldCharType="end"/>
          </w:r>
        </w:sdtContent>
      </w:sdt>
      <w:r w:rsidR="00F54006">
        <w:t>.</w:t>
      </w:r>
    </w:p>
    <w:p w14:paraId="4066C41A" w14:textId="6163E5C5" w:rsidR="00F5150E" w:rsidRDefault="00F5150E" w:rsidP="00DF4EC3">
      <w:r>
        <w:t xml:space="preserve">For this simulator, creating </w:t>
      </w:r>
      <w:r w:rsidR="00CB2BDA">
        <w:t xml:space="preserve">vibrations like those felt </w:t>
      </w:r>
      <w:commentRangeStart w:id="86"/>
      <w:r w:rsidR="00CB2BDA">
        <w:t xml:space="preserve">close </w:t>
      </w:r>
      <w:commentRangeEnd w:id="86"/>
      <w:r w:rsidR="00BC00AE">
        <w:rPr>
          <w:rStyle w:val="CommentReference"/>
          <w:rFonts w:cstheme="minorBidi"/>
          <w:lang w:val="en-CA"/>
        </w:rPr>
        <w:commentReference w:id="86"/>
      </w:r>
      <w:r w:rsidR="00CB2BDA">
        <w:t xml:space="preserve">to the base of the turbine will be prioritized. </w:t>
      </w:r>
      <w:r w:rsidR="007B456B">
        <w:t xml:space="preserve">A frequency of 5.8 Hz and amplitude of </w:t>
      </w:r>
      <w:r w:rsidR="007B456B" w:rsidRPr="00AB7783">
        <w:t>10</w:t>
      </w:r>
      <w:r w:rsidR="007B456B" w:rsidRPr="00AB7783">
        <w:rPr>
          <w:vertAlign w:val="superscript"/>
        </w:rPr>
        <w:t>-</w:t>
      </w:r>
      <w:r w:rsidR="007B456B">
        <w:rPr>
          <w:vertAlign w:val="superscript"/>
        </w:rPr>
        <w:t>4</w:t>
      </w:r>
      <w:r w:rsidR="007B456B">
        <w:t xml:space="preserve"> mm/s </w:t>
      </w:r>
      <w:r w:rsidR="007B456B" w:rsidRPr="007B456B">
        <w:t>will</w:t>
      </w:r>
      <w:r w:rsidR="007B456B">
        <w:t xml:space="preserve"> be targeted.</w:t>
      </w:r>
      <w:r w:rsidR="004538EE">
        <w:t xml:space="preserve"> If these variables are achieved, reducing the amplitude and frequency will be </w:t>
      </w:r>
      <w:r w:rsidR="00780BE5">
        <w:t>attempted.</w:t>
      </w:r>
    </w:p>
    <w:p w14:paraId="5D6E2972" w14:textId="5E3FE3B8" w:rsidR="001628EC" w:rsidRDefault="001628EC" w:rsidP="00BF202F">
      <w:pPr>
        <w:pStyle w:val="Heading2"/>
        <w:numPr>
          <w:ilvl w:val="1"/>
          <w:numId w:val="8"/>
        </w:numPr>
      </w:pPr>
      <w:bookmarkStart w:id="87" w:name="_Toc117018084"/>
      <w:r>
        <w:t xml:space="preserve">Methods of </w:t>
      </w:r>
      <w:r w:rsidR="00EE66E1">
        <w:t>S</w:t>
      </w:r>
      <w:r>
        <w:t>imulation</w:t>
      </w:r>
      <w:bookmarkEnd w:id="87"/>
    </w:p>
    <w:p w14:paraId="51436E00" w14:textId="7AA85AA4" w:rsidR="00067306" w:rsidRDefault="00067306" w:rsidP="00067306">
      <w:r>
        <w:t xml:space="preserve">Creating </w:t>
      </w:r>
      <w:r w:rsidR="00C94C94">
        <w:t xml:space="preserve">vibrations of both extremely low frequency and small amplitude is the hardest </w:t>
      </w:r>
      <w:r w:rsidR="00CE79D9">
        <w:t>and most critical piece of achieving success with this project.</w:t>
      </w:r>
      <w:r w:rsidR="00334AF0">
        <w:t xml:space="preserve"> The vibration treatment would have to be </w:t>
      </w:r>
      <w:r w:rsidR="00A71EBB">
        <w:t>applied continuously over the incubation period of the turtle eggs, 65</w:t>
      </w:r>
      <w:r w:rsidR="00F23823">
        <w:t xml:space="preserve"> to </w:t>
      </w:r>
      <w:r w:rsidR="00A71EBB">
        <w:t xml:space="preserve">95 days </w:t>
      </w:r>
      <w:sdt>
        <w:sdtPr>
          <w:id w:val="1084796128"/>
          <w:citation/>
        </w:sdtPr>
        <w:sdtContent>
          <w:r w:rsidR="00A71EBB">
            <w:fldChar w:fldCharType="begin"/>
          </w:r>
          <w:r w:rsidR="00A71EBB">
            <w:instrText xml:space="preserve"> CITATION Ser21 \l 1033 </w:instrText>
          </w:r>
          <w:r w:rsidR="00A71EBB">
            <w:fldChar w:fldCharType="separate"/>
          </w:r>
          <w:r w:rsidR="00DB2410" w:rsidRPr="00DB2410">
            <w:rPr>
              <w:noProof/>
            </w:rPr>
            <w:t>[10]</w:t>
          </w:r>
          <w:r w:rsidR="00A71EBB">
            <w:fldChar w:fldCharType="end"/>
          </w:r>
        </w:sdtContent>
      </w:sdt>
      <w:r w:rsidR="00A71EBB">
        <w:t>.</w:t>
      </w:r>
      <w:r w:rsidR="00016840">
        <w:t xml:space="preserve"> Over the course of </w:t>
      </w:r>
      <w:ins w:id="88" w:author="Yuu Ono" w:date="2022-10-19T18:24:00Z">
        <w:r w:rsidR="00B0776A">
          <w:t xml:space="preserve">literature </w:t>
        </w:r>
        <w:r w:rsidR="002F4DD6">
          <w:t xml:space="preserve">review and </w:t>
        </w:r>
      </w:ins>
      <w:del w:id="89" w:author="Yuu Ono" w:date="2022-10-19T18:26:00Z">
        <w:r w:rsidR="00016840" w:rsidDel="00D824B6">
          <w:delText>research</w:delText>
        </w:r>
      </w:del>
      <w:ins w:id="90" w:author="Yuu Ono" w:date="2022-10-19T18:26:00Z">
        <w:r w:rsidR="00D824B6">
          <w:t xml:space="preserve">investigation </w:t>
        </w:r>
      </w:ins>
      <w:ins w:id="91" w:author="Yuu Ono" w:date="2022-10-19T18:25:00Z">
        <w:r w:rsidR="00C64032">
          <w:t xml:space="preserve">on </w:t>
        </w:r>
      </w:ins>
      <w:ins w:id="92" w:author="Yuu Ono" w:date="2022-10-19T18:24:00Z">
        <w:r w:rsidR="00C64032">
          <w:t>potential</w:t>
        </w:r>
        <w:r w:rsidR="002F4DD6">
          <w:t xml:space="preserve"> </w:t>
        </w:r>
      </w:ins>
      <w:ins w:id="93" w:author="Yuu Ono" w:date="2022-10-19T18:29:00Z">
        <w:r w:rsidR="00775E20">
          <w:t xml:space="preserve">vibration </w:t>
        </w:r>
      </w:ins>
      <w:ins w:id="94" w:author="Yuu Ono" w:date="2022-10-19T18:24:00Z">
        <w:r w:rsidR="002F4DD6">
          <w:t>method</w:t>
        </w:r>
        <w:r w:rsidR="00C64032">
          <w:t>s</w:t>
        </w:r>
      </w:ins>
      <w:r w:rsidR="00016840">
        <w:t xml:space="preserve">, </w:t>
      </w:r>
      <w:del w:id="95" w:author="Yuu Ono" w:date="2022-10-19T18:26:00Z">
        <w:r w:rsidR="00016840" w:rsidDel="009B441E">
          <w:delText xml:space="preserve">many </w:delText>
        </w:r>
      </w:del>
      <w:ins w:id="96" w:author="Yuu Ono" w:date="2022-10-19T18:26:00Z">
        <w:r w:rsidR="009B441E">
          <w:t xml:space="preserve">several </w:t>
        </w:r>
      </w:ins>
      <w:r w:rsidR="00016840">
        <w:t>methods were investigated</w:t>
      </w:r>
      <w:r w:rsidR="00C22604">
        <w:t>, and will be discussed here.</w:t>
      </w:r>
    </w:p>
    <w:p w14:paraId="69DD9846" w14:textId="3F8E85A2" w:rsidR="00C22604" w:rsidRDefault="00C22604" w:rsidP="00BF202F">
      <w:pPr>
        <w:pStyle w:val="Heading3"/>
        <w:numPr>
          <w:ilvl w:val="2"/>
          <w:numId w:val="8"/>
        </w:numPr>
      </w:pPr>
      <w:bookmarkStart w:id="97" w:name="_Toc117018085"/>
      <w:r>
        <w:t xml:space="preserve">Earthquake </w:t>
      </w:r>
      <w:r w:rsidR="00EE66E1">
        <w:t>S</w:t>
      </w:r>
      <w:r>
        <w:t xml:space="preserve">hake </w:t>
      </w:r>
      <w:r w:rsidR="00EE66E1">
        <w:t>T</w:t>
      </w:r>
      <w:r>
        <w:t>able</w:t>
      </w:r>
      <w:bookmarkEnd w:id="97"/>
    </w:p>
    <w:p w14:paraId="122F8AFA" w14:textId="24B047F6" w:rsidR="00C22604" w:rsidRPr="00C22604" w:rsidRDefault="006E5151" w:rsidP="00C22604">
      <w:r>
        <w:t>The first method investigated was to recreate a shake table</w:t>
      </w:r>
      <w:r w:rsidR="008D4820">
        <w:t xml:space="preserve">, like those used in civil engineering research to examine the natural frequency of structures. These machines </w:t>
      </w:r>
      <w:r w:rsidR="00447E07">
        <w:t>can</w:t>
      </w:r>
      <w:r w:rsidR="00642B2A">
        <w:t xml:space="preserve"> produce extremely small frequencies, as earthquakes gen</w:t>
      </w:r>
      <w:r w:rsidR="00447E07">
        <w:t>erate vibration frequencies between 0.2 Hz and 20 Hz</w:t>
      </w:r>
      <w:r w:rsidR="002C45ED">
        <w:t xml:space="preserve"> </w:t>
      </w:r>
      <w:sdt>
        <w:sdtPr>
          <w:id w:val="-998725954"/>
          <w:citation/>
        </w:sdtPr>
        <w:sdtContent>
          <w:r w:rsidR="002C45ED">
            <w:fldChar w:fldCharType="begin"/>
          </w:r>
          <w:r w:rsidR="002C45ED">
            <w:instrText xml:space="preserve"> CITATION Wha22 \l 1033 </w:instrText>
          </w:r>
          <w:r w:rsidR="002C45ED">
            <w:fldChar w:fldCharType="separate"/>
          </w:r>
          <w:r w:rsidR="00DB2410" w:rsidRPr="00DB2410">
            <w:rPr>
              <w:noProof/>
            </w:rPr>
            <w:t>[11]</w:t>
          </w:r>
          <w:r w:rsidR="002C45ED">
            <w:fldChar w:fldCharType="end"/>
          </w:r>
        </w:sdtContent>
      </w:sdt>
      <w:r w:rsidR="00447E07">
        <w:t>.</w:t>
      </w:r>
      <w:r w:rsidR="0074351C">
        <w:t xml:space="preserve"> However, the amplitude of these machines </w:t>
      </w:r>
      <w:r w:rsidR="006C3EB5">
        <w:t xml:space="preserve">is </w:t>
      </w:r>
      <w:r w:rsidR="00B10F96">
        <w:t>too high for our uses. Further, most shake tables act in an X</w:t>
      </w:r>
      <w:r w:rsidR="00010929">
        <w:t>-</w:t>
      </w:r>
      <w:r w:rsidR="00B10F96">
        <w:t xml:space="preserve"> or Y</w:t>
      </w:r>
      <w:r w:rsidR="00010929">
        <w:t>-</w:t>
      </w:r>
      <w:r w:rsidR="00B10F96">
        <w:t xml:space="preserve">axis direction, whereas the </w:t>
      </w:r>
      <w:r w:rsidR="00010929">
        <w:t>most significant vibrations from wind turbines is accepted to be vertical, in the Z-axis.</w:t>
      </w:r>
      <w:r w:rsidR="00D87936">
        <w:t xml:space="preserve"> While this idea was overall scrapped, some elements were </w:t>
      </w:r>
      <w:r w:rsidR="004D4EA2">
        <w:t xml:space="preserve">eventually reconsidered, such as the linear actuators used in many </w:t>
      </w:r>
      <w:proofErr w:type="gramStart"/>
      <w:r w:rsidR="004D4EA2">
        <w:t>shake</w:t>
      </w:r>
      <w:proofErr w:type="gramEnd"/>
      <w:r w:rsidR="004D4EA2">
        <w:t xml:space="preserve"> table designs.</w:t>
      </w:r>
    </w:p>
    <w:p w14:paraId="327DBEAA" w14:textId="786925E2" w:rsidR="001628EC" w:rsidRDefault="007B78E5" w:rsidP="00BF202F">
      <w:pPr>
        <w:pStyle w:val="Heading3"/>
        <w:numPr>
          <w:ilvl w:val="2"/>
          <w:numId w:val="8"/>
        </w:numPr>
      </w:pPr>
      <w:bookmarkStart w:id="98" w:name="_Toc117018086"/>
      <w:r>
        <w:t xml:space="preserve">Sub-woofers and </w:t>
      </w:r>
      <w:r w:rsidR="004535A0">
        <w:t>Haptic</w:t>
      </w:r>
      <w:r w:rsidR="00C22604">
        <w:t xml:space="preserve"> Transducer</w:t>
      </w:r>
      <w:r w:rsidR="004535A0">
        <w:t>s</w:t>
      </w:r>
      <w:bookmarkEnd w:id="98"/>
    </w:p>
    <w:p w14:paraId="408F124F" w14:textId="6F1C89DF" w:rsidR="003C3662" w:rsidRDefault="00F716BC" w:rsidP="79BA2FB1">
      <w:r>
        <w:t xml:space="preserve">A mechanical solution overall was not ideal, considering the expertise of the students involved in the project. Because of this, an electrical solution was investigated. First, </w:t>
      </w:r>
      <w:r w:rsidR="003829E9">
        <w:t xml:space="preserve">sub-woofers and speakers capable of extremely low bass were looked at. Most sub-woofers can reach </w:t>
      </w:r>
      <w:r w:rsidR="001D7DFA">
        <w:t>frequencies as low as 25 Hz, with some specialty designs going lower.</w:t>
      </w:r>
      <w:r w:rsidR="00272D3D">
        <w:t xml:space="preserve"> Being able to turn up or down the volume would allow for more customization regarding the amplitude, as well.</w:t>
      </w:r>
      <w:r w:rsidR="001D7DFA">
        <w:t xml:space="preserve"> </w:t>
      </w:r>
      <w:r w:rsidR="001D7DFA">
        <w:lastRenderedPageBreak/>
        <w:t>However, no realistic and cost-effective options were available in the 2</w:t>
      </w:r>
      <w:r w:rsidR="00411B41">
        <w:t xml:space="preserve"> to </w:t>
      </w:r>
      <w:r w:rsidR="001D7DFA">
        <w:t>10 Hz range needed for this project.</w:t>
      </w:r>
    </w:p>
    <w:p w14:paraId="3790569B" w14:textId="60DC00B8" w:rsidR="00C4398D" w:rsidRDefault="005C2646" w:rsidP="79BA2FB1">
      <w:r>
        <w:t xml:space="preserve">Another option </w:t>
      </w:r>
      <w:r w:rsidR="4374B607">
        <w:t>that w</w:t>
      </w:r>
      <w:r w:rsidR="00BE59B1">
        <w:t>as</w:t>
      </w:r>
      <w:r w:rsidR="4374B607">
        <w:t xml:space="preserve"> considered </w:t>
      </w:r>
      <w:r w:rsidR="00BE59B1">
        <w:t>wa</w:t>
      </w:r>
      <w:r w:rsidR="4374B607">
        <w:t xml:space="preserve">s a </w:t>
      </w:r>
      <w:r w:rsidR="004535A0">
        <w:t>haptic</w:t>
      </w:r>
      <w:r w:rsidR="4374B607">
        <w:t xml:space="preserve"> </w:t>
      </w:r>
      <w:r w:rsidR="69918DD4">
        <w:t>transducer</w:t>
      </w:r>
      <w:r w:rsidR="00A54BA7">
        <w:t>, such as those used in gaming and home theater setups. These transducers</w:t>
      </w:r>
      <w:r w:rsidR="00C4398D">
        <w:t xml:space="preserve"> are capable of much lower frequencies, some purportedly as low as 5</w:t>
      </w:r>
      <w:r w:rsidR="00334AF0">
        <w:t xml:space="preserve"> </w:t>
      </w:r>
      <w:r w:rsidR="00C4398D">
        <w:t xml:space="preserve">Hz </w:t>
      </w:r>
      <w:sdt>
        <w:sdtPr>
          <w:id w:val="1069070546"/>
          <w:citation/>
        </w:sdtPr>
        <w:sdtContent>
          <w:r w:rsidR="00C4398D">
            <w:fldChar w:fldCharType="begin"/>
          </w:r>
          <w:r w:rsidR="00C4398D">
            <w:instrText xml:space="preserve"> CITATION BUT22 \l 1033 </w:instrText>
          </w:r>
          <w:r w:rsidR="00C4398D">
            <w:fldChar w:fldCharType="separate"/>
          </w:r>
          <w:r w:rsidR="00DB2410" w:rsidRPr="00DB2410">
            <w:rPr>
              <w:noProof/>
            </w:rPr>
            <w:t>[12]</w:t>
          </w:r>
          <w:r w:rsidR="00C4398D">
            <w:fldChar w:fldCharType="end"/>
          </w:r>
        </w:sdtContent>
      </w:sdt>
      <w:r w:rsidR="00C4398D">
        <w:t>.</w:t>
      </w:r>
      <w:r w:rsidR="00334AF0">
        <w:t xml:space="preserve"> </w:t>
      </w:r>
      <w:r w:rsidR="00272D3D">
        <w:t>These devices</w:t>
      </w:r>
      <w:r w:rsidR="001E2A11">
        <w:t xml:space="preserve"> are also able to be turned up and down, like sub-woofers and speakers. </w:t>
      </w:r>
      <w:r w:rsidR="00C673B0">
        <w:t xml:space="preserve">However, these devices are </w:t>
      </w:r>
      <w:r w:rsidR="006409DE">
        <w:t xml:space="preserve">not built to use continuous sine waves, as would be needed for this application. The devices are </w:t>
      </w:r>
      <w:r w:rsidR="00C673B0">
        <w:t xml:space="preserve">meant to be active in short </w:t>
      </w:r>
      <w:r w:rsidR="002C07B7">
        <w:t xml:space="preserve">bursts, such as to accentuate rumbling in a video game or movie. </w:t>
      </w:r>
      <w:r w:rsidR="00E97061">
        <w:t xml:space="preserve">Using a continuous sine wave at frequencies lower than 20 Hz, the transducer will run out of excursion </w:t>
      </w:r>
      <w:r w:rsidR="00304562">
        <w:t>potential</w:t>
      </w:r>
      <w:r w:rsidR="00E97061">
        <w:t xml:space="preserve"> and </w:t>
      </w:r>
      <w:r w:rsidR="00304562">
        <w:t xml:space="preserve">attempt to self-brake to prevent physical collision between internal components </w:t>
      </w:r>
      <w:sdt>
        <w:sdtPr>
          <w:id w:val="1684556898"/>
          <w:citation/>
        </w:sdtPr>
        <w:sdtContent>
          <w:r w:rsidR="00304562">
            <w:fldChar w:fldCharType="begin"/>
          </w:r>
          <w:r w:rsidR="00304562">
            <w:instrText xml:space="preserve"> CITATION hquakeEurope \l 1033 </w:instrText>
          </w:r>
          <w:r w:rsidR="00304562">
            <w:fldChar w:fldCharType="separate"/>
          </w:r>
          <w:r w:rsidR="00DB2410" w:rsidRPr="00DB2410">
            <w:rPr>
              <w:noProof/>
            </w:rPr>
            <w:t>[13]</w:t>
          </w:r>
          <w:r w:rsidR="00304562">
            <w:fldChar w:fldCharType="end"/>
          </w:r>
        </w:sdtContent>
      </w:sdt>
      <w:r w:rsidR="00304562">
        <w:t>.</w:t>
      </w:r>
      <w:r w:rsidR="0011304D">
        <w:t xml:space="preserve"> </w:t>
      </w:r>
      <w:r w:rsidR="00B3288A">
        <w:t xml:space="preserve">To solve the issue of using a continuous sine wave, it is recommended to pulse the sine wave </w:t>
      </w:r>
      <w:sdt>
        <w:sdtPr>
          <w:id w:val="2033999514"/>
          <w:citation/>
        </w:sdtPr>
        <w:sdtContent>
          <w:r w:rsidR="00B3288A">
            <w:fldChar w:fldCharType="begin"/>
          </w:r>
          <w:r w:rsidR="00B3288A">
            <w:instrText xml:space="preserve"> CITATION hquakeEurope \l 1033 </w:instrText>
          </w:r>
          <w:r w:rsidR="00B3288A">
            <w:fldChar w:fldCharType="separate"/>
          </w:r>
          <w:r w:rsidR="00DB2410" w:rsidRPr="00DB2410">
            <w:rPr>
              <w:noProof/>
            </w:rPr>
            <w:t>[13]</w:t>
          </w:r>
          <w:r w:rsidR="00B3288A">
            <w:fldChar w:fldCharType="end"/>
          </w:r>
        </w:sdtContent>
      </w:sdt>
      <w:r w:rsidR="00B3288A">
        <w:t>. However, t</w:t>
      </w:r>
      <w:r w:rsidR="0011304D">
        <w:t xml:space="preserve">ransducers </w:t>
      </w:r>
      <w:r w:rsidR="00B3288A">
        <w:t>c</w:t>
      </w:r>
      <w:r w:rsidR="0011304D">
        <w:t>ould also over-heat when used continuously</w:t>
      </w:r>
      <w:r w:rsidR="00DC320F">
        <w:t xml:space="preserve">. Finally, if the desired frequency could be achieved, damping the amplitude to </w:t>
      </w:r>
      <w:r w:rsidR="00633BBF">
        <w:t>the desired values would also be difficult. Testing with surfaces of different weights and materials would be conducted.</w:t>
      </w:r>
    </w:p>
    <w:p w14:paraId="6E7C53C9" w14:textId="24174B2B" w:rsidR="001628EC" w:rsidRDefault="00D40C43" w:rsidP="00BF202F">
      <w:pPr>
        <w:pStyle w:val="Heading3"/>
        <w:numPr>
          <w:ilvl w:val="2"/>
          <w:numId w:val="8"/>
        </w:numPr>
      </w:pPr>
      <w:bookmarkStart w:id="99" w:name="_Toc117018087"/>
      <w:r>
        <w:t>DC Brushless Motor</w:t>
      </w:r>
      <w:bookmarkEnd w:id="99"/>
    </w:p>
    <w:p w14:paraId="4F6C2148" w14:textId="78144E51" w:rsidR="1990C508" w:rsidRDefault="00575523" w:rsidP="60B8C571">
      <w:r>
        <w:t>A mechanical solution was revisited</w:t>
      </w:r>
      <w:r w:rsidR="00525DDC">
        <w:t xml:space="preserve">, as most students in the group had some experience with systems involving motors. </w:t>
      </w:r>
      <w:r w:rsidR="00387E93">
        <w:t xml:space="preserve">This solution first examines a </w:t>
      </w:r>
      <w:r w:rsidR="1990C508">
        <w:t xml:space="preserve">simple vibrating motor </w:t>
      </w:r>
      <w:r w:rsidR="325F9E8F">
        <w:t>attached</w:t>
      </w:r>
      <w:r w:rsidR="1990C508">
        <w:t xml:space="preserve"> under a </w:t>
      </w:r>
      <w:r w:rsidR="7EAC2E1D">
        <w:t xml:space="preserve">tabletop with some insulating pads near the legs for eliminating noise. </w:t>
      </w:r>
      <w:r w:rsidR="007347D6">
        <w:t>First looked at was a</w:t>
      </w:r>
      <w:r w:rsidR="0083469D">
        <w:t xml:space="preserve"> brushless 3-phase motor</w:t>
      </w:r>
      <w:r w:rsidR="73169DD1">
        <w:t xml:space="preserve"> </w:t>
      </w:r>
      <w:r w:rsidR="007347D6">
        <w:t xml:space="preserve">with </w:t>
      </w:r>
      <w:r w:rsidR="73169DD1">
        <w:t xml:space="preserve">a </w:t>
      </w:r>
      <w:r w:rsidR="5281E9C3">
        <w:t>P</w:t>
      </w:r>
      <w:r w:rsidR="37C5010D">
        <w:t>WM</w:t>
      </w:r>
      <w:r w:rsidR="47486372">
        <w:t xml:space="preserve"> controll</w:t>
      </w:r>
      <w:r w:rsidR="60B8C571">
        <w:t>e</w:t>
      </w:r>
      <w:r w:rsidR="47486372">
        <w:t xml:space="preserve">r to control the </w:t>
      </w:r>
      <w:r w:rsidR="1B09A191">
        <w:t>RPM of the motor</w:t>
      </w:r>
      <w:r w:rsidR="007347D6">
        <w:t>.</w:t>
      </w:r>
      <w:r w:rsidR="1B09A191">
        <w:t xml:space="preserve"> </w:t>
      </w:r>
      <w:r w:rsidR="005D77ED">
        <w:t>However, most small motors have a limit where</w:t>
      </w:r>
      <w:r w:rsidR="13384B00">
        <w:t xml:space="preserve"> the vibration frequency </w:t>
      </w:r>
      <w:r w:rsidR="58DAB1A1">
        <w:t>stops d</w:t>
      </w:r>
      <w:r w:rsidR="5FED9E9D">
        <w:t>ecreasing at around 30</w:t>
      </w:r>
      <w:r w:rsidR="005D77ED">
        <w:t xml:space="preserve"> H</w:t>
      </w:r>
      <w:r w:rsidR="5FED9E9D">
        <w:t>z due to weight and size</w:t>
      </w:r>
      <w:r w:rsidR="00CC6541">
        <w:t xml:space="preserve"> </w:t>
      </w:r>
      <w:r w:rsidR="005D77ED">
        <w:t xml:space="preserve">constraints </w:t>
      </w:r>
      <w:r w:rsidR="00CC6541">
        <w:t>(</w:t>
      </w:r>
      <w:r w:rsidR="00411B41">
        <w:fldChar w:fldCharType="begin"/>
      </w:r>
      <w:r w:rsidR="00411B41">
        <w:instrText xml:space="preserve"> REF _Ref117017625 \h </w:instrText>
      </w:r>
      <w:r w:rsidR="00411B41">
        <w:fldChar w:fldCharType="separate"/>
      </w:r>
      <w:r w:rsidR="00411B41">
        <w:t xml:space="preserve">Figure </w:t>
      </w:r>
      <w:r w:rsidR="00411B41">
        <w:rPr>
          <w:noProof/>
        </w:rPr>
        <w:t>1</w:t>
      </w:r>
      <w:r w:rsidR="00411B41">
        <w:fldChar w:fldCharType="end"/>
      </w:r>
      <w:r w:rsidR="00CC6541">
        <w:t xml:space="preserve">). </w:t>
      </w:r>
    </w:p>
    <w:p w14:paraId="5C41F67B" w14:textId="77777777" w:rsidR="00D50371" w:rsidRDefault="00D50371" w:rsidP="00D50371">
      <w:pPr>
        <w:keepNext/>
        <w:jc w:val="center"/>
      </w:pPr>
      <w:commentRangeStart w:id="100"/>
      <w:r>
        <w:rPr>
          <w:noProof/>
        </w:rPr>
        <w:drawing>
          <wp:inline distT="0" distB="0" distL="0" distR="0" wp14:anchorId="4ABAE4A1" wp14:editId="7EE1DBBC">
            <wp:extent cx="6082625" cy="3269411"/>
            <wp:effectExtent l="0" t="0" r="0" b="7620"/>
            <wp:docPr id="313292484" name="Picture 31329248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92484" name="Picture 313292484"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101645" cy="3279634"/>
                    </a:xfrm>
                    <a:prstGeom prst="rect">
                      <a:avLst/>
                    </a:prstGeom>
                  </pic:spPr>
                </pic:pic>
              </a:graphicData>
            </a:graphic>
          </wp:inline>
        </w:drawing>
      </w:r>
      <w:commentRangeEnd w:id="100"/>
      <w:r w:rsidR="004B5E63">
        <w:rPr>
          <w:rStyle w:val="CommentReference"/>
          <w:rFonts w:cstheme="minorBidi"/>
          <w:lang w:val="en-CA"/>
        </w:rPr>
        <w:commentReference w:id="100"/>
      </w:r>
    </w:p>
    <w:p w14:paraId="6999C22B" w14:textId="68CE5826" w:rsidR="00D50371" w:rsidRDefault="00D50371" w:rsidP="00D50371">
      <w:pPr>
        <w:pStyle w:val="Caption"/>
        <w:jc w:val="center"/>
      </w:pPr>
      <w:bookmarkStart w:id="103" w:name="_Ref117017625"/>
      <w:r>
        <w:t xml:space="preserve">Figure </w:t>
      </w:r>
      <w:r>
        <w:fldChar w:fldCharType="begin"/>
      </w:r>
      <w:r>
        <w:instrText xml:space="preserve"> SEQ Figure \* ARABIC </w:instrText>
      </w:r>
      <w:r>
        <w:fldChar w:fldCharType="separate"/>
      </w:r>
      <w:r w:rsidR="00881A51">
        <w:rPr>
          <w:noProof/>
        </w:rPr>
        <w:t>1</w:t>
      </w:r>
      <w:r>
        <w:fldChar w:fldCharType="end"/>
      </w:r>
      <w:bookmarkEnd w:id="103"/>
      <w:r>
        <w:t xml:space="preserve"> - </w:t>
      </w:r>
      <w:r w:rsidRPr="00E7376D">
        <w:t>DC motor frequencies [11]</w:t>
      </w:r>
    </w:p>
    <w:p w14:paraId="4201DB2C" w14:textId="77777777" w:rsidR="00D50371" w:rsidRDefault="00D50371" w:rsidP="60B8C571"/>
    <w:p w14:paraId="28C52EE5" w14:textId="0AC56046" w:rsidR="50B423E5" w:rsidRDefault="50B423E5" w:rsidP="50B423E5"/>
    <w:p w14:paraId="2B21AC52" w14:textId="121BA2C6" w:rsidR="00952B69" w:rsidRDefault="00575523" w:rsidP="00BF202F">
      <w:pPr>
        <w:pStyle w:val="Heading3"/>
        <w:numPr>
          <w:ilvl w:val="2"/>
          <w:numId w:val="8"/>
        </w:numPr>
        <w:rPr>
          <w:lang w:val="en-CA"/>
        </w:rPr>
      </w:pPr>
      <w:bookmarkStart w:id="104" w:name="_Toc117018088"/>
      <w:r>
        <w:rPr>
          <w:lang w:val="en-CA"/>
        </w:rPr>
        <w:t xml:space="preserve">Stepper Motor and </w:t>
      </w:r>
      <w:r w:rsidR="00952B69">
        <w:rPr>
          <w:lang w:val="en-CA"/>
        </w:rPr>
        <w:t>Fine Control Linear Actuator</w:t>
      </w:r>
      <w:bookmarkEnd w:id="104"/>
    </w:p>
    <w:p w14:paraId="15575016" w14:textId="191B1362" w:rsidR="00952B69" w:rsidRDefault="00575523" w:rsidP="00952B69">
      <w:pPr>
        <w:rPr>
          <w:lang w:val="en-CA"/>
        </w:rPr>
      </w:pPr>
      <w:r>
        <w:rPr>
          <w:lang w:val="en-CA"/>
        </w:rPr>
        <w:t xml:space="preserve">Finally, stepper motors </w:t>
      </w:r>
      <w:r w:rsidR="004862D8">
        <w:rPr>
          <w:lang w:val="en-CA"/>
        </w:rPr>
        <w:t>were considered since they generally have a maximum frequency limit around 15 Hz.</w:t>
      </w:r>
      <w:r w:rsidR="00115C94">
        <w:rPr>
          <w:lang w:val="en-CA"/>
        </w:rPr>
        <w:t xml:space="preserve"> </w:t>
      </w:r>
      <w:r w:rsidR="00C31FFB">
        <w:rPr>
          <w:lang w:val="en-CA"/>
        </w:rPr>
        <w:t xml:space="preserve">Once again, an issue arose in deciding how to attach the stepper motor to the bottom of a tabletop to produce the correct frequencies. </w:t>
      </w:r>
      <w:r w:rsidR="00EB475B">
        <w:rPr>
          <w:lang w:val="en-CA"/>
        </w:rPr>
        <w:t>Simply attaching the motor would produce equal vibrations in a vertical and horizontal direction</w:t>
      </w:r>
      <w:r w:rsidR="00171200">
        <w:rPr>
          <w:lang w:val="en-CA"/>
        </w:rPr>
        <w:t>.</w:t>
      </w:r>
    </w:p>
    <w:p w14:paraId="1BCD3EB7" w14:textId="0A26B1D4" w:rsidR="00952B69" w:rsidRPr="00952B69" w:rsidRDefault="00171200" w:rsidP="00952B69">
      <w:pPr>
        <w:rPr>
          <w:lang w:val="en-CA"/>
        </w:rPr>
      </w:pPr>
      <w:r>
        <w:rPr>
          <w:lang w:val="en-CA"/>
        </w:rPr>
        <w:t>Linear actuators in earthquake shake tables were revisited</w:t>
      </w:r>
      <w:r w:rsidR="00293DBF">
        <w:rPr>
          <w:lang w:val="en-CA"/>
        </w:rPr>
        <w:t xml:space="preserve">. These actuators could operate at low enough frequencies and provide vibrations in one direction. Depending on the actuator, the amplitude could also be </w:t>
      </w:r>
      <w:r w:rsidR="00C0470B">
        <w:rPr>
          <w:lang w:val="en-CA"/>
        </w:rPr>
        <w:t>controlled. Further, a linear actuator could be designed to be controlled by a simple and cheap stepper motor.</w:t>
      </w:r>
      <w:r w:rsidR="0084340B">
        <w:rPr>
          <w:lang w:val="en-CA"/>
        </w:rPr>
        <w:t xml:space="preserve"> In fact, such a design exists and is used on the James Webb </w:t>
      </w:r>
      <w:r w:rsidR="00F91E9F">
        <w:rPr>
          <w:lang w:val="en-CA"/>
        </w:rPr>
        <w:t xml:space="preserve">Space </w:t>
      </w:r>
      <w:r w:rsidR="0084340B">
        <w:rPr>
          <w:lang w:val="en-CA"/>
        </w:rPr>
        <w:t>Telescope</w:t>
      </w:r>
      <w:ins w:id="105" w:author="Yuu Ono" w:date="2022-10-19T18:35:00Z">
        <w:r w:rsidR="00741749">
          <w:rPr>
            <w:lang w:val="en-CA"/>
          </w:rPr>
          <w:t xml:space="preserve"> (JWST)</w:t>
        </w:r>
      </w:ins>
      <w:r w:rsidR="0084340B">
        <w:rPr>
          <w:lang w:val="en-CA"/>
        </w:rPr>
        <w:t xml:space="preserve">, to position the mirrors </w:t>
      </w:r>
      <w:sdt>
        <w:sdtPr>
          <w:rPr>
            <w:lang w:val="en-CA"/>
          </w:rPr>
          <w:id w:val="-1901283011"/>
          <w:lock w:val="contentLocked"/>
          <w:placeholder>
            <w:docPart w:val="DDC3B96692004F5897CBD34A0182182F"/>
          </w:placeholder>
          <w:citation/>
        </w:sdtPr>
        <w:sdtContent>
          <w:r w:rsidR="0084340B">
            <w:rPr>
              <w:lang w:val="en-CA"/>
            </w:rPr>
            <w:fldChar w:fldCharType="begin"/>
          </w:r>
          <w:r w:rsidR="0084340B">
            <w:instrText xml:space="preserve"> CITATION War06 \l 1033 </w:instrText>
          </w:r>
          <w:r w:rsidR="0084340B">
            <w:rPr>
              <w:lang w:val="en-CA"/>
            </w:rPr>
            <w:fldChar w:fldCharType="separate"/>
          </w:r>
          <w:r w:rsidR="00DB2410" w:rsidRPr="00DB2410">
            <w:rPr>
              <w:noProof/>
            </w:rPr>
            <w:t>[14]</w:t>
          </w:r>
          <w:r w:rsidR="0084340B">
            <w:rPr>
              <w:lang w:val="en-CA"/>
            </w:rPr>
            <w:fldChar w:fldCharType="end"/>
          </w:r>
        </w:sdtContent>
      </w:sdt>
      <w:r w:rsidR="0084340B">
        <w:rPr>
          <w:lang w:val="en-CA"/>
        </w:rPr>
        <w:t xml:space="preserve">. </w:t>
      </w:r>
      <w:r w:rsidR="00E0450E">
        <w:rPr>
          <w:lang w:val="en-CA"/>
        </w:rPr>
        <w:t>Due to the precision required by the JWST</w:t>
      </w:r>
      <w:r w:rsidR="00F91E9F">
        <w:rPr>
          <w:lang w:val="en-CA"/>
        </w:rPr>
        <w:t>, the linear actuators used are capable of</w:t>
      </w:r>
      <w:r w:rsidR="007E4E41">
        <w:rPr>
          <w:lang w:val="en-CA"/>
        </w:rPr>
        <w:t xml:space="preserve"> </w:t>
      </w:r>
      <w:del w:id="106" w:author="Yuu Ono" w:date="2022-10-19T18:36:00Z">
        <w:r w:rsidR="007E4E41" w:rsidDel="00D70BAD">
          <w:rPr>
            <w:lang w:val="en-CA"/>
          </w:rPr>
          <w:delText xml:space="preserve">amplitudes </w:delText>
        </w:r>
      </w:del>
      <w:ins w:id="107" w:author="Yuu Ono" w:date="2022-10-19T18:36:00Z">
        <w:r w:rsidR="00D70BAD">
          <w:rPr>
            <w:lang w:val="en-CA"/>
          </w:rPr>
          <w:t xml:space="preserve">displacements </w:t>
        </w:r>
      </w:ins>
      <w:r w:rsidR="007E4E41">
        <w:rPr>
          <w:lang w:val="en-CA"/>
        </w:rPr>
        <w:t xml:space="preserve">in the micron range. The fine positioning mechanism involves </w:t>
      </w:r>
      <w:r w:rsidR="00AE172D">
        <w:rPr>
          <w:lang w:val="en-CA"/>
        </w:rPr>
        <w:t xml:space="preserve">gears to reduce the frequency of the stepper motor, which controls a </w:t>
      </w:r>
      <w:r w:rsidR="00A01947">
        <w:rPr>
          <w:lang w:val="en-CA"/>
        </w:rPr>
        <w:t>camshaft</w:t>
      </w:r>
      <w:r w:rsidR="00AE172D">
        <w:rPr>
          <w:lang w:val="en-CA"/>
        </w:rPr>
        <w:t xml:space="preserve"> with a small offset. This </w:t>
      </w:r>
      <w:r w:rsidR="00A01947">
        <w:rPr>
          <w:lang w:val="en-CA"/>
        </w:rPr>
        <w:t>camshaft</w:t>
      </w:r>
      <w:r w:rsidR="00AE172D">
        <w:rPr>
          <w:lang w:val="en-CA"/>
        </w:rPr>
        <w:t xml:space="preserve"> </w:t>
      </w:r>
      <w:r w:rsidR="002B0A44">
        <w:rPr>
          <w:lang w:val="en-CA"/>
        </w:rPr>
        <w:t>is coupled to a flexure</w:t>
      </w:r>
      <w:r w:rsidR="007E15E0">
        <w:rPr>
          <w:lang w:val="en-CA"/>
        </w:rPr>
        <w:t xml:space="preserve">, which in turn </w:t>
      </w:r>
      <w:r w:rsidR="003E2CDC">
        <w:rPr>
          <w:lang w:val="en-CA"/>
        </w:rPr>
        <w:t>creates an amplitude on the micron-scale</w:t>
      </w:r>
      <w:r w:rsidR="00EC0604">
        <w:rPr>
          <w:lang w:val="en-CA"/>
        </w:rPr>
        <w:t xml:space="preserve"> at the top of the flexure. Open-source 3D model replicas are available</w:t>
      </w:r>
      <w:r w:rsidR="00D7490D">
        <w:rPr>
          <w:lang w:val="en-CA"/>
        </w:rPr>
        <w:t xml:space="preserve"> under a Creative Commons license</w:t>
      </w:r>
      <w:r w:rsidR="00EC0604">
        <w:rPr>
          <w:lang w:val="en-CA"/>
        </w:rPr>
        <w:t xml:space="preserve">, and the flexure </w:t>
      </w:r>
      <w:r w:rsidR="00050C28">
        <w:rPr>
          <w:lang w:val="en-CA"/>
        </w:rPr>
        <w:t xml:space="preserve">and camshaft </w:t>
      </w:r>
      <w:r w:rsidR="00EC0604">
        <w:rPr>
          <w:lang w:val="en-CA"/>
        </w:rPr>
        <w:t>can be altered to reduce the amplitude further.</w:t>
      </w:r>
      <w:r w:rsidR="00A01947">
        <w:rPr>
          <w:lang w:val="en-CA"/>
        </w:rPr>
        <w:t xml:space="preserve"> </w:t>
      </w:r>
      <w:r w:rsidR="00607398">
        <w:rPr>
          <w:lang w:val="en-CA"/>
        </w:rPr>
        <w:t>T</w:t>
      </w:r>
      <w:r w:rsidR="00A01947">
        <w:rPr>
          <w:lang w:val="en-CA"/>
        </w:rPr>
        <w:t>his solution will be used going forward.</w:t>
      </w:r>
    </w:p>
    <w:p w14:paraId="7F2CB982" w14:textId="2F9536BC" w:rsidR="7A0A58AB" w:rsidRDefault="7A0A58AB" w:rsidP="53DBEA96">
      <w:pPr>
        <w:pStyle w:val="Heading2"/>
      </w:pPr>
      <w:bookmarkStart w:id="108" w:name="_Toc117018089"/>
      <w:r>
        <w:t>2.3</w:t>
      </w:r>
      <w:r>
        <w:tab/>
      </w:r>
      <w:commentRangeStart w:id="109"/>
      <w:r>
        <w:t>Software</w:t>
      </w:r>
      <w:bookmarkEnd w:id="108"/>
      <w:commentRangeEnd w:id="109"/>
      <w:r w:rsidR="00571DD5">
        <w:rPr>
          <w:rStyle w:val="CommentReference"/>
          <w:rFonts w:asciiTheme="minorHAnsi" w:eastAsiaTheme="minorHAnsi" w:hAnsiTheme="minorHAnsi" w:cstheme="minorBidi"/>
          <w:color w:val="auto"/>
          <w:lang w:val="en-CA"/>
        </w:rPr>
        <w:commentReference w:id="109"/>
      </w:r>
    </w:p>
    <w:p w14:paraId="31593B63" w14:textId="53B39DEC" w:rsidR="7A0A58AB" w:rsidRDefault="7A0A58AB" w:rsidP="53DBEA96">
      <w:pPr>
        <w:pStyle w:val="Heading3"/>
      </w:pPr>
      <w:bookmarkStart w:id="110" w:name="_Toc117018090"/>
      <w:r>
        <w:t>2.3.1</w:t>
      </w:r>
      <w:r>
        <w:tab/>
        <w:t xml:space="preserve">Database </w:t>
      </w:r>
      <w:r w:rsidR="00EE66E1">
        <w:t>O</w:t>
      </w:r>
      <w:r>
        <w:t>ptions</w:t>
      </w:r>
      <w:bookmarkEnd w:id="110"/>
    </w:p>
    <w:p w14:paraId="7984C688" w14:textId="325D5873" w:rsidR="53DBEA96" w:rsidRDefault="09FE7D69" w:rsidP="111F97FE">
      <w:pPr>
        <w:rPr>
          <w:rFonts w:eastAsiaTheme="minorEastAsia" w:cstheme="minorBidi"/>
          <w:color w:val="000000" w:themeColor="text1"/>
          <w:szCs w:val="24"/>
        </w:rPr>
      </w:pPr>
      <w:r w:rsidRPr="111F97FE">
        <w:rPr>
          <w:rFonts w:eastAsiaTheme="minorEastAsia" w:cstheme="minorBidi"/>
          <w:color w:val="000000" w:themeColor="text1"/>
          <w:szCs w:val="24"/>
        </w:rPr>
        <w:t xml:space="preserve">Keeping in mind the requirements of this project, a database was needed to store and retrieve </w:t>
      </w:r>
      <w:commentRangeStart w:id="111"/>
      <w:r w:rsidRPr="111F97FE">
        <w:rPr>
          <w:rFonts w:eastAsiaTheme="minorEastAsia" w:cstheme="minorBidi"/>
          <w:color w:val="000000" w:themeColor="text1"/>
          <w:szCs w:val="24"/>
        </w:rPr>
        <w:t>data</w:t>
      </w:r>
      <w:commentRangeEnd w:id="111"/>
      <w:r w:rsidR="00DE2793">
        <w:rPr>
          <w:rStyle w:val="CommentReference"/>
          <w:rFonts w:cstheme="minorBidi"/>
          <w:lang w:val="en-CA"/>
        </w:rPr>
        <w:commentReference w:id="111"/>
      </w:r>
      <w:r w:rsidRPr="111F97FE">
        <w:rPr>
          <w:rFonts w:eastAsiaTheme="minorEastAsia" w:cstheme="minorBidi"/>
          <w:color w:val="000000" w:themeColor="text1"/>
          <w:szCs w:val="24"/>
        </w:rPr>
        <w:t xml:space="preserve">. Various options were available. Our first choice was between </w:t>
      </w:r>
      <w:commentRangeStart w:id="112"/>
      <w:commentRangeStart w:id="113"/>
      <w:r w:rsidRPr="111F97FE">
        <w:rPr>
          <w:rFonts w:eastAsiaTheme="minorEastAsia" w:cstheme="minorBidi"/>
          <w:color w:val="000000" w:themeColor="text1"/>
          <w:szCs w:val="24"/>
        </w:rPr>
        <w:t xml:space="preserve">SQL and a NoSQL </w:t>
      </w:r>
      <w:commentRangeEnd w:id="112"/>
      <w:r w:rsidR="004B5E63">
        <w:rPr>
          <w:rStyle w:val="CommentReference"/>
          <w:rFonts w:cstheme="minorBidi"/>
          <w:lang w:val="en-CA"/>
        </w:rPr>
        <w:commentReference w:id="112"/>
      </w:r>
      <w:commentRangeEnd w:id="113"/>
      <w:r w:rsidR="004D3A02">
        <w:rPr>
          <w:rStyle w:val="CommentReference"/>
          <w:rFonts w:cstheme="minorBidi"/>
          <w:lang w:val="en-CA"/>
        </w:rPr>
        <w:commentReference w:id="113"/>
      </w:r>
      <w:r w:rsidRPr="111F97FE">
        <w:rPr>
          <w:rFonts w:eastAsiaTheme="minorEastAsia" w:cstheme="minorBidi"/>
          <w:color w:val="000000" w:themeColor="text1"/>
          <w:szCs w:val="24"/>
        </w:rPr>
        <w:t>type of databas</w:t>
      </w:r>
      <w:r w:rsidR="00567782">
        <w:rPr>
          <w:rFonts w:eastAsiaTheme="minorEastAsia" w:cstheme="minorBidi"/>
          <w:color w:val="000000" w:themeColor="text1"/>
          <w:szCs w:val="24"/>
        </w:rPr>
        <w:t>e</w:t>
      </w:r>
      <w:r w:rsidRPr="111F97FE">
        <w:rPr>
          <w:rFonts w:eastAsiaTheme="minorEastAsia" w:cstheme="minorBidi"/>
          <w:color w:val="000000" w:themeColor="text1"/>
          <w:szCs w:val="24"/>
        </w:rPr>
        <w:t xml:space="preserve">, with pros and cons for both. </w:t>
      </w:r>
    </w:p>
    <w:p w14:paraId="09476B9F" w14:textId="24743010" w:rsidR="53DBEA96" w:rsidRDefault="09FE7D69" w:rsidP="111F97FE">
      <w:pPr>
        <w:rPr>
          <w:rFonts w:eastAsiaTheme="minorEastAsia" w:cstheme="minorBidi"/>
          <w:color w:val="000000" w:themeColor="text1"/>
          <w:szCs w:val="24"/>
        </w:rPr>
      </w:pPr>
      <w:r w:rsidRPr="111F97FE">
        <w:rPr>
          <w:rFonts w:eastAsiaTheme="minorEastAsia" w:cstheme="minorBidi"/>
          <w:color w:val="000000" w:themeColor="text1"/>
          <w:szCs w:val="24"/>
        </w:rPr>
        <w:t>Other than being the most common database management approach, using SQL offered us faster query processing, standardized and user-friendly language. NoSQL on the other hand offers flexible scalability and flexible data types. Taking the needs of the lab into consideration, flexibility would not be a big concern since our schema will stay consistent over time, which is why we chose SQL over NoSQL.</w:t>
      </w:r>
    </w:p>
    <w:p w14:paraId="2CFE6538" w14:textId="53076BE7" w:rsidR="53DBEA96" w:rsidRDefault="09FE7D69" w:rsidP="111F97FE">
      <w:pPr>
        <w:rPr>
          <w:rFonts w:eastAsiaTheme="minorEastAsia" w:cstheme="minorBidi"/>
          <w:color w:val="000000" w:themeColor="text1"/>
          <w:szCs w:val="24"/>
        </w:rPr>
      </w:pPr>
      <w:r w:rsidRPr="111F97FE">
        <w:rPr>
          <w:rFonts w:eastAsiaTheme="minorEastAsia" w:cstheme="minorBidi"/>
          <w:color w:val="000000" w:themeColor="text1"/>
          <w:szCs w:val="24"/>
        </w:rPr>
        <w:t xml:space="preserve">Under SQL, we narrowed our choices to the industry standards, namely MySQL and SQLite. SQLite is a software library providing a relational database management system, not requiring servers to run, and relatively easy to master when compared to MySQL. MySQL on the other hand offers remote access and data security as well as the possibility of handling much larger amounts of data. Keeping in mind the requirements of the project, MySQL </w:t>
      </w:r>
      <w:r w:rsidR="67CCA0FD" w:rsidRPr="111F97FE">
        <w:rPr>
          <w:rFonts w:eastAsiaTheme="minorEastAsia" w:cstheme="minorBidi"/>
          <w:color w:val="000000" w:themeColor="text1"/>
          <w:szCs w:val="24"/>
        </w:rPr>
        <w:t>se</w:t>
      </w:r>
      <w:r w:rsidRPr="111F97FE">
        <w:rPr>
          <w:rFonts w:eastAsiaTheme="minorEastAsia" w:cstheme="minorBidi"/>
          <w:color w:val="000000" w:themeColor="text1"/>
          <w:szCs w:val="24"/>
        </w:rPr>
        <w:t>e</w:t>
      </w:r>
      <w:r w:rsidR="67CCA0FD" w:rsidRPr="111F97FE">
        <w:rPr>
          <w:rFonts w:eastAsiaTheme="minorEastAsia" w:cstheme="minorBidi"/>
          <w:color w:val="000000" w:themeColor="text1"/>
          <w:szCs w:val="24"/>
        </w:rPr>
        <w:t>med</w:t>
      </w:r>
      <w:r w:rsidRPr="111F97FE">
        <w:rPr>
          <w:rFonts w:eastAsiaTheme="minorEastAsia" w:cstheme="minorBidi"/>
          <w:color w:val="000000" w:themeColor="text1"/>
          <w:szCs w:val="24"/>
        </w:rPr>
        <w:t xml:space="preserve"> overkill, which is why we chose SQLite as our database management approach</w:t>
      </w:r>
      <w:r w:rsidR="4A1D94E8" w:rsidRPr="111F97FE">
        <w:rPr>
          <w:rFonts w:eastAsiaTheme="minorEastAsia" w:cstheme="minorBidi"/>
          <w:color w:val="000000" w:themeColor="text1"/>
          <w:szCs w:val="24"/>
        </w:rPr>
        <w:t xml:space="preserve"> for no</w:t>
      </w:r>
      <w:r w:rsidR="50E433BD" w:rsidRPr="111F97FE">
        <w:rPr>
          <w:rFonts w:eastAsiaTheme="minorEastAsia" w:cstheme="minorBidi"/>
          <w:color w:val="000000" w:themeColor="text1"/>
          <w:szCs w:val="24"/>
        </w:rPr>
        <w:t>w. Further development may result in a change in approach and further consideration might be given to MySQL if required.</w:t>
      </w:r>
    </w:p>
    <w:p w14:paraId="1FCCC87F" w14:textId="4E577F3A" w:rsidR="53DBEA96" w:rsidRDefault="53DBEA96" w:rsidP="53DBEA96">
      <w:pPr>
        <w:rPr>
          <w:szCs w:val="24"/>
        </w:rPr>
      </w:pPr>
      <w:r>
        <w:lastRenderedPageBreak/>
        <w:br/>
      </w:r>
    </w:p>
    <w:p w14:paraId="57CBC5D5" w14:textId="7EEE1C20" w:rsidR="7A0A58AB" w:rsidRDefault="7A0A58AB" w:rsidP="53DBEA96">
      <w:pPr>
        <w:pStyle w:val="Heading3"/>
      </w:pPr>
      <w:bookmarkStart w:id="115" w:name="_Toc117018091"/>
      <w:commentRangeStart w:id="116"/>
      <w:r>
        <w:t>2.3.2</w:t>
      </w:r>
      <w:r>
        <w:tab/>
        <w:t>User Interface Framework</w:t>
      </w:r>
      <w:commentRangeEnd w:id="116"/>
      <w:r w:rsidR="00627FEF">
        <w:rPr>
          <w:rStyle w:val="CommentReference"/>
        </w:rPr>
        <w:commentReference w:id="116"/>
      </w:r>
      <w:bookmarkEnd w:id="115"/>
    </w:p>
    <w:p w14:paraId="69275C00" w14:textId="31DDFD41" w:rsidR="1BCB1AF1" w:rsidRDefault="00926670" w:rsidP="571EDABE">
      <w:pPr>
        <w:rPr>
          <w:lang w:val="en-CA"/>
        </w:rPr>
      </w:pPr>
      <w:r>
        <w:rPr>
          <w:lang w:val="en-CA"/>
        </w:rPr>
        <w:t xml:space="preserve">The User Interface (UI) </w:t>
      </w:r>
      <w:r w:rsidR="6C41F7D7" w:rsidRPr="571EDABE">
        <w:rPr>
          <w:lang w:val="en-CA"/>
        </w:rPr>
        <w:t xml:space="preserve">is one of the main components </w:t>
      </w:r>
      <w:r w:rsidR="46146F3E" w:rsidRPr="571EDABE">
        <w:rPr>
          <w:lang w:val="en-CA"/>
        </w:rPr>
        <w:t>that</w:t>
      </w:r>
      <w:r w:rsidR="6C41F7D7" w:rsidRPr="571EDABE">
        <w:rPr>
          <w:lang w:val="en-CA"/>
        </w:rPr>
        <w:t xml:space="preserve"> </w:t>
      </w:r>
      <w:r w:rsidR="46146F3E" w:rsidRPr="571EDABE">
        <w:rPr>
          <w:lang w:val="en-CA"/>
        </w:rPr>
        <w:t>determines the user experience and how effectively the device can be used. After researching the various options of f</w:t>
      </w:r>
      <w:r w:rsidR="50FA5C3D" w:rsidRPr="571EDABE">
        <w:rPr>
          <w:lang w:val="en-CA"/>
        </w:rPr>
        <w:t xml:space="preserve">rameworks available, mainly the python ones, our results got narrowed down to 2 options: </w:t>
      </w:r>
      <w:proofErr w:type="spellStart"/>
      <w:r w:rsidR="50FA5C3D" w:rsidRPr="571EDABE">
        <w:rPr>
          <w:lang w:val="en-CA"/>
        </w:rPr>
        <w:t>Kivy</w:t>
      </w:r>
      <w:proofErr w:type="spellEnd"/>
      <w:r w:rsidR="50FA5C3D" w:rsidRPr="571EDABE">
        <w:rPr>
          <w:lang w:val="en-CA"/>
        </w:rPr>
        <w:t xml:space="preserve"> and PyQT6.</w:t>
      </w:r>
    </w:p>
    <w:p w14:paraId="398315F5" w14:textId="05AC9EE0" w:rsidR="6A5CF3F4" w:rsidRDefault="6A5CF3F4" w:rsidP="571EDABE">
      <w:pPr>
        <w:rPr>
          <w:lang w:val="en-CA"/>
        </w:rPr>
      </w:pPr>
      <w:commentRangeStart w:id="118"/>
      <w:proofErr w:type="spellStart"/>
      <w:r w:rsidRPr="571EDABE">
        <w:rPr>
          <w:lang w:val="en-CA"/>
        </w:rPr>
        <w:t>Kivy</w:t>
      </w:r>
      <w:proofErr w:type="spellEnd"/>
      <w:r w:rsidRPr="571EDABE">
        <w:rPr>
          <w:lang w:val="en-CA"/>
        </w:rPr>
        <w:t xml:space="preserve"> and PyQT6 </w:t>
      </w:r>
      <w:commentRangeEnd w:id="118"/>
      <w:r w:rsidR="00926670">
        <w:rPr>
          <w:rStyle w:val="CommentReference"/>
          <w:rFonts w:cstheme="minorBidi"/>
          <w:lang w:val="en-CA"/>
        </w:rPr>
        <w:commentReference w:id="118"/>
      </w:r>
      <w:r w:rsidRPr="571EDABE">
        <w:rPr>
          <w:lang w:val="en-CA"/>
        </w:rPr>
        <w:t>are two of the most used</w:t>
      </w:r>
      <w:r w:rsidR="55828FCD" w:rsidRPr="571EDABE">
        <w:rPr>
          <w:lang w:val="en-CA"/>
        </w:rPr>
        <w:t xml:space="preserve"> python</w:t>
      </w:r>
      <w:r w:rsidRPr="571EDABE">
        <w:rPr>
          <w:lang w:val="en-CA"/>
        </w:rPr>
        <w:t xml:space="preserve"> GUI frameworks in the industry</w:t>
      </w:r>
      <w:r w:rsidR="22B0AC3A" w:rsidRPr="571EDABE">
        <w:rPr>
          <w:lang w:val="en-CA"/>
        </w:rPr>
        <w:t>.</w:t>
      </w:r>
      <w:r w:rsidR="3A416DA0" w:rsidRPr="571EDABE">
        <w:rPr>
          <w:lang w:val="en-CA"/>
        </w:rPr>
        <w:t xml:space="preserve"> </w:t>
      </w:r>
      <w:proofErr w:type="spellStart"/>
      <w:r w:rsidR="6E7C1D65" w:rsidRPr="571EDABE">
        <w:rPr>
          <w:lang w:val="en-CA"/>
        </w:rPr>
        <w:t>Kivy</w:t>
      </w:r>
      <w:proofErr w:type="spellEnd"/>
      <w:r w:rsidR="6E7C1D65" w:rsidRPr="571EDABE">
        <w:rPr>
          <w:lang w:val="en-CA"/>
        </w:rPr>
        <w:t xml:space="preserve">, was made from the ground up for mobile GUI design, with the </w:t>
      </w:r>
      <w:r w:rsidR="3552042A" w:rsidRPr="571EDABE">
        <w:rPr>
          <w:lang w:val="en-CA"/>
        </w:rPr>
        <w:t xml:space="preserve">purpose of making clean modern looking GUIs that can be used on most system </w:t>
      </w:r>
      <w:r w:rsidR="592BC036" w:rsidRPr="571EDABE">
        <w:rPr>
          <w:lang w:val="en-CA"/>
        </w:rPr>
        <w:t>software</w:t>
      </w:r>
      <w:r w:rsidR="3552042A" w:rsidRPr="571EDABE">
        <w:rPr>
          <w:lang w:val="en-CA"/>
        </w:rPr>
        <w:t xml:space="preserve"> like </w:t>
      </w:r>
      <w:r w:rsidR="56622216" w:rsidRPr="571EDABE">
        <w:rPr>
          <w:lang w:val="en-CA"/>
        </w:rPr>
        <w:t>Linux</w:t>
      </w:r>
      <w:r w:rsidR="3552042A" w:rsidRPr="571EDABE">
        <w:rPr>
          <w:lang w:val="en-CA"/>
        </w:rPr>
        <w:t xml:space="preserve">, </w:t>
      </w:r>
      <w:r w:rsidR="50DA0CF6" w:rsidRPr="571EDABE">
        <w:rPr>
          <w:lang w:val="en-CA"/>
        </w:rPr>
        <w:t>W</w:t>
      </w:r>
      <w:r w:rsidR="3552042A" w:rsidRPr="571EDABE">
        <w:rPr>
          <w:lang w:val="en-CA"/>
        </w:rPr>
        <w:t xml:space="preserve">indows, </w:t>
      </w:r>
      <w:r w:rsidR="4A3AC90D" w:rsidRPr="571EDABE">
        <w:rPr>
          <w:lang w:val="en-CA"/>
        </w:rPr>
        <w:t xml:space="preserve">macOS, and </w:t>
      </w:r>
      <w:r w:rsidR="1992CD41" w:rsidRPr="571EDABE">
        <w:rPr>
          <w:lang w:val="en-CA"/>
        </w:rPr>
        <w:t>R</w:t>
      </w:r>
      <w:r w:rsidR="4A3AC90D" w:rsidRPr="571EDABE">
        <w:rPr>
          <w:lang w:val="en-CA"/>
        </w:rPr>
        <w:t>aspberry pi.</w:t>
      </w:r>
      <w:r w:rsidR="13809C3D" w:rsidRPr="571EDABE">
        <w:rPr>
          <w:lang w:val="en-CA"/>
        </w:rPr>
        <w:t xml:space="preserve"> It has great </w:t>
      </w:r>
      <w:r w:rsidR="53CD8E16" w:rsidRPr="571EDABE">
        <w:rPr>
          <w:lang w:val="en-CA"/>
        </w:rPr>
        <w:t>documentation but lacks on the online resources.</w:t>
      </w:r>
    </w:p>
    <w:p w14:paraId="51A8CB2E" w14:textId="108E1382" w:rsidR="53CD8E16" w:rsidRDefault="53CD8E16" w:rsidP="571EDABE">
      <w:pPr>
        <w:rPr>
          <w:lang w:val="en-CA"/>
        </w:rPr>
      </w:pPr>
      <w:r w:rsidRPr="571EDABE">
        <w:rPr>
          <w:lang w:val="en-CA"/>
        </w:rPr>
        <w:t xml:space="preserve">PyQT6 on the other hand, has almost all the same features as </w:t>
      </w:r>
      <w:proofErr w:type="spellStart"/>
      <w:r w:rsidRPr="571EDABE">
        <w:rPr>
          <w:lang w:val="en-CA"/>
        </w:rPr>
        <w:t>Kivy</w:t>
      </w:r>
      <w:proofErr w:type="spellEnd"/>
      <w:r w:rsidRPr="571EDABE">
        <w:rPr>
          <w:lang w:val="en-CA"/>
        </w:rPr>
        <w:t xml:space="preserve"> but has an extra important feature that </w:t>
      </w:r>
      <w:r w:rsidR="6B5E4F7C" w:rsidRPr="571EDABE">
        <w:rPr>
          <w:lang w:val="en-CA"/>
        </w:rPr>
        <w:t xml:space="preserve">will be of great use in our project. This feature is called </w:t>
      </w:r>
      <w:proofErr w:type="spellStart"/>
      <w:r w:rsidR="6B5E4F7C" w:rsidRPr="571EDABE">
        <w:rPr>
          <w:lang w:val="en-CA"/>
        </w:rPr>
        <w:t>QT</w:t>
      </w:r>
      <w:r w:rsidR="44C024B9" w:rsidRPr="571EDABE">
        <w:rPr>
          <w:lang w:val="en-CA"/>
        </w:rPr>
        <w:t>d</w:t>
      </w:r>
      <w:r w:rsidR="6B5E4F7C" w:rsidRPr="571EDABE">
        <w:rPr>
          <w:lang w:val="en-CA"/>
        </w:rPr>
        <w:t>esigner</w:t>
      </w:r>
      <w:proofErr w:type="spellEnd"/>
      <w:r w:rsidR="6B5E4F7C" w:rsidRPr="571EDABE">
        <w:rPr>
          <w:lang w:val="en-CA"/>
        </w:rPr>
        <w:t>, it’s a program that allows you to seamlessly create GUI</w:t>
      </w:r>
      <w:r w:rsidR="2A0334AE" w:rsidRPr="571EDABE">
        <w:rPr>
          <w:lang w:val="en-CA"/>
        </w:rPr>
        <w:t>s</w:t>
      </w:r>
      <w:r w:rsidR="6B5E4F7C" w:rsidRPr="571EDABE">
        <w:rPr>
          <w:lang w:val="en-CA"/>
        </w:rPr>
        <w:t xml:space="preserve"> by designing i</w:t>
      </w:r>
      <w:r w:rsidR="4DBD1177" w:rsidRPr="571EDABE">
        <w:rPr>
          <w:lang w:val="en-CA"/>
        </w:rPr>
        <w:t>t</w:t>
      </w:r>
      <w:r w:rsidR="6B5E4F7C" w:rsidRPr="571EDABE">
        <w:rPr>
          <w:lang w:val="en-CA"/>
        </w:rPr>
        <w:t xml:space="preserve"> on a 2D plane in a drag </w:t>
      </w:r>
      <w:r w:rsidR="0EBB09C5" w:rsidRPr="571EDABE">
        <w:rPr>
          <w:lang w:val="en-CA"/>
        </w:rPr>
        <w:t>and</w:t>
      </w:r>
      <w:r w:rsidR="6B5E4F7C" w:rsidRPr="571EDABE">
        <w:rPr>
          <w:lang w:val="en-CA"/>
        </w:rPr>
        <w:t xml:space="preserve"> drop </w:t>
      </w:r>
      <w:r w:rsidR="4B56AE9C" w:rsidRPr="571EDABE">
        <w:rPr>
          <w:lang w:val="en-CA"/>
        </w:rPr>
        <w:t>fashion</w:t>
      </w:r>
      <w:r w:rsidR="6241837B" w:rsidRPr="571EDABE">
        <w:rPr>
          <w:lang w:val="en-CA"/>
        </w:rPr>
        <w:t>, and then adding functionality and style using python code. This allows for beautiful looking graphical interfaces that can be made with ease.</w:t>
      </w:r>
      <w:r w:rsidR="1EEF15FA" w:rsidRPr="571EDABE">
        <w:rPr>
          <w:lang w:val="en-CA"/>
        </w:rPr>
        <w:t xml:space="preserve"> Thus, we will be choosing the PyQT6 framework for our graphical user interface.</w:t>
      </w:r>
    </w:p>
    <w:p w14:paraId="241B1ABD" w14:textId="2E39D7D1" w:rsidR="00F06160" w:rsidRDefault="00F06160" w:rsidP="00BF202F">
      <w:pPr>
        <w:pStyle w:val="Heading1"/>
        <w:numPr>
          <w:ilvl w:val="0"/>
          <w:numId w:val="8"/>
        </w:numPr>
      </w:pPr>
      <w:bookmarkStart w:id="120" w:name="_Toc117018092"/>
      <w:del w:id="121" w:author="Yuu Ono" w:date="2022-10-19T18:46:00Z">
        <w:r w:rsidDel="00494288">
          <w:delText xml:space="preserve">System </w:delText>
        </w:r>
      </w:del>
      <w:ins w:id="122" w:author="Yuu Ono" w:date="2022-10-19T18:46:00Z">
        <w:r w:rsidR="00494288">
          <w:t xml:space="preserve">Vibration simulator </w:t>
        </w:r>
      </w:ins>
      <w:r>
        <w:t>Design</w:t>
      </w:r>
      <w:bookmarkEnd w:id="120"/>
    </w:p>
    <w:p w14:paraId="4FED7B77" w14:textId="79D6C9E6" w:rsidR="009B6E58" w:rsidRDefault="00A67FEB" w:rsidP="009B6E58">
      <w:pPr>
        <w:pStyle w:val="Heading2"/>
        <w:numPr>
          <w:ilvl w:val="1"/>
          <w:numId w:val="8"/>
        </w:numPr>
      </w:pPr>
      <w:bookmarkStart w:id="123" w:name="_Toc117018093"/>
      <w:commentRangeStart w:id="124"/>
      <w:r>
        <w:t>Motor Test Plan</w:t>
      </w:r>
      <w:bookmarkEnd w:id="123"/>
      <w:commentRangeEnd w:id="124"/>
      <w:r w:rsidR="00815A0A">
        <w:rPr>
          <w:rStyle w:val="CommentReference"/>
          <w:rFonts w:asciiTheme="minorHAnsi" w:eastAsiaTheme="minorHAnsi" w:hAnsiTheme="minorHAnsi" w:cstheme="minorBidi"/>
          <w:color w:val="auto"/>
          <w:lang w:val="en-CA"/>
        </w:rPr>
        <w:commentReference w:id="124"/>
      </w:r>
    </w:p>
    <w:p w14:paraId="3219BC9A" w14:textId="2969BD72" w:rsidR="002058E2" w:rsidRDefault="00CA6A99" w:rsidP="00032771">
      <w:r>
        <w:t>The 3D model replica</w:t>
      </w:r>
      <w:r w:rsidR="004C155E">
        <w:t xml:space="preserve"> (</w:t>
      </w:r>
      <w:r w:rsidR="004C155E">
        <w:fldChar w:fldCharType="begin"/>
      </w:r>
      <w:r w:rsidR="004C155E">
        <w:instrText xml:space="preserve"> REF _Ref116745115 \h </w:instrText>
      </w:r>
      <w:r w:rsidR="004C155E">
        <w:fldChar w:fldCharType="separate"/>
      </w:r>
      <w:r w:rsidR="0025386F">
        <w:t xml:space="preserve">Figure </w:t>
      </w:r>
      <w:r w:rsidR="0025386F">
        <w:rPr>
          <w:noProof/>
        </w:rPr>
        <w:t>2</w:t>
      </w:r>
      <w:r w:rsidR="004C155E">
        <w:fldChar w:fldCharType="end"/>
      </w:r>
      <w:r w:rsidR="004C155E">
        <w:t>)</w:t>
      </w:r>
      <w:r>
        <w:t xml:space="preserve"> used as a starting point for the design </w:t>
      </w:r>
      <w:r w:rsidR="00D64ABE">
        <w:t xml:space="preserve">is available under a Creative Commons license, </w:t>
      </w:r>
      <w:r w:rsidR="002058E2">
        <w:t>provided</w:t>
      </w:r>
      <w:r>
        <w:t xml:space="preserve"> by user </w:t>
      </w:r>
      <w:proofErr w:type="spellStart"/>
      <w:r w:rsidR="002058E2">
        <w:t>P</w:t>
      </w:r>
      <w:r>
        <w:t>olyfractal</w:t>
      </w:r>
      <w:proofErr w:type="spellEnd"/>
      <w:r>
        <w:t xml:space="preserve"> </w:t>
      </w:r>
      <w:r w:rsidR="00D64ABE">
        <w:t>on Thingiverse.com</w:t>
      </w:r>
      <w:r w:rsidR="006F2031">
        <w:t xml:space="preserve"> </w:t>
      </w:r>
      <w:sdt>
        <w:sdtPr>
          <w:id w:val="-1255119453"/>
          <w:citation/>
        </w:sdtPr>
        <w:sdtContent>
          <w:r w:rsidR="006F2031">
            <w:fldChar w:fldCharType="begin"/>
          </w:r>
          <w:r w:rsidR="006F2031">
            <w:instrText xml:space="preserve"> CITATION Pol22 \l 1033 </w:instrText>
          </w:r>
          <w:r w:rsidR="006F2031">
            <w:fldChar w:fldCharType="separate"/>
          </w:r>
          <w:r w:rsidR="00DB2410" w:rsidRPr="00DB2410">
            <w:rPr>
              <w:noProof/>
            </w:rPr>
            <w:t>[15]</w:t>
          </w:r>
          <w:r w:rsidR="006F2031">
            <w:fldChar w:fldCharType="end"/>
          </w:r>
        </w:sdtContent>
      </w:sdt>
      <w:r w:rsidR="006F2031">
        <w:t>.</w:t>
      </w:r>
      <w:r w:rsidR="00D64ABE">
        <w:t xml:space="preserve"> </w:t>
      </w:r>
      <w:r w:rsidR="00250D15">
        <w:t>The specific components used from the print are the frame, flexure, motor shaft, and camshaft.</w:t>
      </w:r>
    </w:p>
    <w:p w14:paraId="4405730F" w14:textId="093CD5D7" w:rsidR="00250D15" w:rsidRDefault="006F2031" w:rsidP="006F2031">
      <w:pPr>
        <w:keepNext/>
      </w:pPr>
      <w:r>
        <w:rPr>
          <w:noProof/>
        </w:rPr>
        <w:drawing>
          <wp:inline distT="0" distB="0" distL="0" distR="0" wp14:anchorId="7D52B825" wp14:editId="696F6DFB">
            <wp:extent cx="2190672" cy="2373630"/>
            <wp:effectExtent l="0" t="0" r="0" b="0"/>
            <wp:docPr id="7" name="Picture 7"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clock&#10;&#10;Description automatically generated"/>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28320" t="4336" r="24719" b="9757"/>
                    <a:stretch/>
                  </pic:blipFill>
                  <pic:spPr bwMode="auto">
                    <a:xfrm>
                      <a:off x="0" y="0"/>
                      <a:ext cx="2194383" cy="2377651"/>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0ED3CBB" wp14:editId="654FF8A2">
            <wp:extent cx="2209275" cy="238061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26401" t="18428" r="33826" b="9214"/>
                    <a:stretch/>
                  </pic:blipFill>
                  <pic:spPr bwMode="auto">
                    <a:xfrm>
                      <a:off x="0" y="0"/>
                      <a:ext cx="2211777" cy="2383311"/>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109A107" wp14:editId="1B480D51">
            <wp:extent cx="1543050" cy="23899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39807" t="18970" r="32419" b="8401"/>
                    <a:stretch/>
                  </pic:blipFill>
                  <pic:spPr bwMode="auto">
                    <a:xfrm>
                      <a:off x="0" y="0"/>
                      <a:ext cx="1548556" cy="2398487"/>
                    </a:xfrm>
                    <a:prstGeom prst="rect">
                      <a:avLst/>
                    </a:prstGeom>
                    <a:noFill/>
                    <a:ln>
                      <a:noFill/>
                    </a:ln>
                    <a:extLst>
                      <a:ext uri="{53640926-AAD7-44D8-BBD7-CCE9431645EC}">
                        <a14:shadowObscured xmlns:a14="http://schemas.microsoft.com/office/drawing/2010/main"/>
                      </a:ext>
                    </a:extLst>
                  </pic:spPr>
                </pic:pic>
              </a:graphicData>
            </a:graphic>
          </wp:inline>
        </w:drawing>
      </w:r>
    </w:p>
    <w:p w14:paraId="31AC39D8" w14:textId="0956A1C1" w:rsidR="006F2031" w:rsidRDefault="006F2031" w:rsidP="008A061F">
      <w:pPr>
        <w:pStyle w:val="Caption"/>
        <w:jc w:val="center"/>
      </w:pPr>
      <w:bookmarkStart w:id="125" w:name="_Ref116745115"/>
      <w:r>
        <w:t xml:space="preserve">Figure </w:t>
      </w:r>
      <w:r>
        <w:fldChar w:fldCharType="begin"/>
      </w:r>
      <w:r>
        <w:instrText xml:space="preserve"> SEQ Figure \* ARABIC </w:instrText>
      </w:r>
      <w:r>
        <w:fldChar w:fldCharType="separate"/>
      </w:r>
      <w:r w:rsidR="00881A51">
        <w:rPr>
          <w:noProof/>
        </w:rPr>
        <w:t>2</w:t>
      </w:r>
      <w:r>
        <w:fldChar w:fldCharType="end"/>
      </w:r>
      <w:bookmarkEnd w:id="125"/>
      <w:r>
        <w:t xml:space="preserve"> - Front and side views of the</w:t>
      </w:r>
      <w:r w:rsidR="004C155E">
        <w:t xml:space="preserve"> JWST Mirror</w:t>
      </w:r>
      <w:r>
        <w:t xml:space="preserve"> fine positioning mechanism as designed by </w:t>
      </w:r>
      <w:proofErr w:type="spellStart"/>
      <w:r>
        <w:t>Polyfractal</w:t>
      </w:r>
      <w:proofErr w:type="spellEnd"/>
      <w:r>
        <w:t xml:space="preserve"> </w:t>
      </w:r>
      <w:sdt>
        <w:sdtPr>
          <w:id w:val="-1769456762"/>
          <w:citation/>
        </w:sdtPr>
        <w:sdtContent>
          <w:r>
            <w:fldChar w:fldCharType="begin"/>
          </w:r>
          <w:r>
            <w:rPr>
              <w:lang w:val="en-US"/>
            </w:rPr>
            <w:instrText xml:space="preserve"> CITATION Pol22 \l 1033 </w:instrText>
          </w:r>
          <w:r>
            <w:fldChar w:fldCharType="separate"/>
          </w:r>
          <w:r w:rsidR="00DB2410" w:rsidRPr="00DB2410">
            <w:rPr>
              <w:noProof/>
              <w:lang w:val="en-US"/>
            </w:rPr>
            <w:t>[15]</w:t>
          </w:r>
          <w:r>
            <w:fldChar w:fldCharType="end"/>
          </w:r>
        </w:sdtContent>
      </w:sdt>
    </w:p>
    <w:p w14:paraId="5A4D2B9E" w14:textId="2FD8716F" w:rsidR="006F2031" w:rsidRDefault="007E7F1C" w:rsidP="006F2031">
      <w:pPr>
        <w:rPr>
          <w:lang w:val="en-CA"/>
        </w:rPr>
      </w:pPr>
      <w:r>
        <w:rPr>
          <w:lang w:val="en-CA"/>
        </w:rPr>
        <w:t>This model replicates the JWST Mirror Actuator</w:t>
      </w:r>
      <w:r w:rsidR="009552AB">
        <w:rPr>
          <w:lang w:val="en-CA"/>
        </w:rPr>
        <w:t xml:space="preserve"> fine positioning mechanism</w:t>
      </w:r>
      <w:r w:rsidR="008A061F">
        <w:rPr>
          <w:lang w:val="en-CA"/>
        </w:rPr>
        <w:t xml:space="preserve">, as described in a research paper </w:t>
      </w:r>
      <w:r w:rsidR="008F5528">
        <w:rPr>
          <w:lang w:val="en-CA"/>
        </w:rPr>
        <w:t>by Robert Warden</w:t>
      </w:r>
      <w:r w:rsidR="00291A1E">
        <w:rPr>
          <w:lang w:val="en-CA"/>
        </w:rPr>
        <w:t xml:space="preserve">. The flexure and camshaft of this design can be altered to </w:t>
      </w:r>
      <w:r w:rsidR="00291A1E">
        <w:rPr>
          <w:lang w:val="en-CA"/>
        </w:rPr>
        <w:lastRenderedPageBreak/>
        <w:t>achieve the correct movement. As is, the flexure has an amplitude of approx</w:t>
      </w:r>
      <w:r w:rsidR="003A36CF">
        <w:rPr>
          <w:lang w:val="en-CA"/>
        </w:rPr>
        <w:t>imately</w:t>
      </w:r>
      <w:r w:rsidR="00844FD8">
        <w:rPr>
          <w:lang w:val="en-CA"/>
        </w:rPr>
        <w:t xml:space="preserve"> 40 </w:t>
      </w:r>
      <w:proofErr w:type="spellStart"/>
      <w:r w:rsidR="00844FD8">
        <w:rPr>
          <w:rFonts w:cstheme="minorHAnsi"/>
          <w:lang w:val="en-CA"/>
        </w:rPr>
        <w:t>μ</w:t>
      </w:r>
      <w:r w:rsidR="00844FD8">
        <w:rPr>
          <w:lang w:val="en-CA"/>
        </w:rPr>
        <w:t>m</w:t>
      </w:r>
      <w:proofErr w:type="spellEnd"/>
      <w:r w:rsidR="00844FD8">
        <w:rPr>
          <w:lang w:val="en-CA"/>
        </w:rPr>
        <w:t>.</w:t>
      </w:r>
      <w:r w:rsidR="00177909">
        <w:rPr>
          <w:lang w:val="en-CA"/>
        </w:rPr>
        <w:t xml:space="preserve"> Changing the camshaft </w:t>
      </w:r>
      <w:r w:rsidR="00D662E3">
        <w:rPr>
          <w:lang w:val="en-CA"/>
        </w:rPr>
        <w:t>offset or</w:t>
      </w:r>
      <w:r w:rsidR="00177909">
        <w:rPr>
          <w:lang w:val="en-CA"/>
        </w:rPr>
        <w:t xml:space="preserve"> </w:t>
      </w:r>
      <w:r w:rsidR="00705F52">
        <w:rPr>
          <w:lang w:val="en-CA"/>
        </w:rPr>
        <w:t>the width</w:t>
      </w:r>
      <w:r w:rsidR="00846D91">
        <w:rPr>
          <w:lang w:val="en-CA"/>
        </w:rPr>
        <w:t>/</w:t>
      </w:r>
      <w:r w:rsidR="00705F52">
        <w:rPr>
          <w:lang w:val="en-CA"/>
        </w:rPr>
        <w:t xml:space="preserve">height of the flexure </w:t>
      </w:r>
      <w:r w:rsidR="00724F99">
        <w:rPr>
          <w:lang w:val="en-CA"/>
        </w:rPr>
        <w:t>can reduce the amplitude further.</w:t>
      </w:r>
    </w:p>
    <w:p w14:paraId="49FFBEA0" w14:textId="4FF01E22" w:rsidR="006156D5" w:rsidRDefault="006156D5" w:rsidP="006F2031">
      <w:pPr>
        <w:rPr>
          <w:lang w:val="en-CA"/>
        </w:rPr>
      </w:pPr>
      <w:r>
        <w:rPr>
          <w:lang w:val="en-CA"/>
        </w:rPr>
        <w:t xml:space="preserve">The </w:t>
      </w:r>
      <w:r w:rsidR="00E40661">
        <w:rPr>
          <w:lang w:val="en-CA"/>
        </w:rPr>
        <w:t xml:space="preserve">flexure model will be simulated in </w:t>
      </w:r>
      <w:commentRangeStart w:id="126"/>
      <w:r w:rsidR="00E40661">
        <w:rPr>
          <w:lang w:val="en-CA"/>
        </w:rPr>
        <w:t xml:space="preserve">ANSYS </w:t>
      </w:r>
      <w:commentRangeEnd w:id="126"/>
      <w:r w:rsidR="00972468">
        <w:rPr>
          <w:rStyle w:val="CommentReference"/>
          <w:rFonts w:cstheme="minorBidi"/>
          <w:lang w:val="en-CA"/>
        </w:rPr>
        <w:commentReference w:id="126"/>
      </w:r>
      <w:r w:rsidR="00E40661">
        <w:rPr>
          <w:lang w:val="en-CA"/>
        </w:rPr>
        <w:t xml:space="preserve">to </w:t>
      </w:r>
      <w:r w:rsidR="00186121">
        <w:rPr>
          <w:lang w:val="en-CA"/>
        </w:rPr>
        <w:t>test displacement capability</w:t>
      </w:r>
      <w:r w:rsidR="00146F72">
        <w:rPr>
          <w:lang w:val="en-CA"/>
        </w:rPr>
        <w:t xml:space="preserve">. This method allows for faster iteration on the flexure and camshaft design, which can </w:t>
      </w:r>
      <w:r w:rsidR="00C667DA">
        <w:rPr>
          <w:lang w:val="en-CA"/>
        </w:rPr>
        <w:t xml:space="preserve">then be printed and </w:t>
      </w:r>
      <w:r w:rsidR="00F51113">
        <w:rPr>
          <w:lang w:val="en-CA"/>
        </w:rPr>
        <w:t>integrated into the system for further testing.</w:t>
      </w:r>
    </w:p>
    <w:p w14:paraId="5495FBF8" w14:textId="3B05FC13" w:rsidR="003A36CF" w:rsidRDefault="003A36CF" w:rsidP="006F2031">
      <w:pPr>
        <w:rPr>
          <w:lang w:val="en-CA"/>
        </w:rPr>
      </w:pPr>
      <w:r>
        <w:rPr>
          <w:lang w:val="en-CA"/>
        </w:rPr>
        <w:t xml:space="preserve">Tests will use a </w:t>
      </w:r>
      <w:r w:rsidR="00A066D7">
        <w:rPr>
          <w:lang w:val="en-CA"/>
        </w:rPr>
        <w:t>28BYJ-48 stepper motor</w:t>
      </w:r>
      <w:r w:rsidR="00FD4C17">
        <w:rPr>
          <w:lang w:val="en-CA"/>
        </w:rPr>
        <w:t xml:space="preserve"> and </w:t>
      </w:r>
      <w:r w:rsidR="00232C48">
        <w:rPr>
          <w:lang w:val="en-CA"/>
        </w:rPr>
        <w:t>DC</w:t>
      </w:r>
      <w:r w:rsidR="00FD4C17">
        <w:rPr>
          <w:lang w:val="en-CA"/>
        </w:rPr>
        <w:t xml:space="preserve"> brushless motors. </w:t>
      </w:r>
      <w:r w:rsidR="00465D7A">
        <w:rPr>
          <w:lang w:val="en-CA"/>
        </w:rPr>
        <w:t xml:space="preserve">The gears from the print will be replaced by metal spur gears intended for RC cars. These gears </w:t>
      </w:r>
      <w:r w:rsidR="004D53FE">
        <w:rPr>
          <w:lang w:val="en-CA"/>
        </w:rPr>
        <w:t xml:space="preserve">are available as a </w:t>
      </w:r>
      <w:commentRangeStart w:id="127"/>
      <w:r w:rsidR="005D42DA">
        <w:rPr>
          <w:lang w:val="en-CA"/>
        </w:rPr>
        <w:t>64</w:t>
      </w:r>
      <w:r w:rsidR="00174C2E">
        <w:rPr>
          <w:lang w:val="en-CA"/>
        </w:rPr>
        <w:t>T</w:t>
      </w:r>
      <w:commentRangeEnd w:id="127"/>
      <w:r w:rsidR="00B23F2A">
        <w:rPr>
          <w:rStyle w:val="CommentReference"/>
          <w:rFonts w:cstheme="minorBidi"/>
          <w:lang w:val="en-CA"/>
        </w:rPr>
        <w:commentReference w:id="127"/>
      </w:r>
      <w:r w:rsidR="005D42DA">
        <w:rPr>
          <w:lang w:val="en-CA"/>
        </w:rPr>
        <w:t xml:space="preserve"> output gear, and options of 17T, 21T, 26T, and 29T </w:t>
      </w:r>
      <w:r w:rsidR="00174C2E">
        <w:rPr>
          <w:lang w:val="en-CA"/>
        </w:rPr>
        <w:t>input gears.</w:t>
      </w:r>
      <w:r w:rsidR="00C4317C">
        <w:rPr>
          <w:lang w:val="en-CA"/>
        </w:rPr>
        <w:t xml:space="preserve"> Other configurations are also available and will be tested as needed.</w:t>
      </w:r>
      <w:r w:rsidR="00174C2E">
        <w:rPr>
          <w:lang w:val="en-CA"/>
        </w:rPr>
        <w:t xml:space="preserve"> The combination of these gears offers a significant reduction to the input frequency</w:t>
      </w:r>
      <w:r w:rsidR="008C41EB">
        <w:rPr>
          <w:lang w:val="en-CA"/>
        </w:rPr>
        <w:t>.</w:t>
      </w:r>
    </w:p>
    <w:p w14:paraId="5389D3B1" w14:textId="36EDC88C" w:rsidR="005C2105" w:rsidRDefault="00596F1C" w:rsidP="006F2031">
      <w:pPr>
        <w:rPr>
          <w:lang w:val="en-CA"/>
        </w:rPr>
      </w:pPr>
      <w:r>
        <w:rPr>
          <w:lang w:val="en-CA"/>
        </w:rPr>
        <w:t xml:space="preserve">This </w:t>
      </w:r>
      <w:r w:rsidR="00593507">
        <w:rPr>
          <w:lang w:val="en-CA"/>
        </w:rPr>
        <w:t>design</w:t>
      </w:r>
      <w:r w:rsidR="00CB28A4">
        <w:rPr>
          <w:lang w:val="en-CA"/>
        </w:rPr>
        <w:t xml:space="preserve"> takes advantage of students’ knowledge of electronics, </w:t>
      </w:r>
      <w:r w:rsidR="00C73C65">
        <w:rPr>
          <w:lang w:val="en-CA"/>
        </w:rPr>
        <w:t>CAD</w:t>
      </w:r>
      <w:r w:rsidR="00593507">
        <w:rPr>
          <w:lang w:val="en-CA"/>
        </w:rPr>
        <w:t xml:space="preserve"> design, and control systems as was learned in courses such as </w:t>
      </w:r>
      <w:commentRangeStart w:id="128"/>
      <w:commentRangeStart w:id="129"/>
      <w:r w:rsidR="00593507">
        <w:rPr>
          <w:lang w:val="en-CA"/>
        </w:rPr>
        <w:t>ELEC 2507, ELEC 3105</w:t>
      </w:r>
      <w:r w:rsidR="61794CC8" w:rsidRPr="06164740">
        <w:rPr>
          <w:lang w:val="en-CA"/>
        </w:rPr>
        <w:t>,</w:t>
      </w:r>
      <w:r w:rsidR="61794CC8" w:rsidRPr="43E5CF81">
        <w:rPr>
          <w:lang w:val="en-CA"/>
        </w:rPr>
        <w:t xml:space="preserve"> ELEC</w:t>
      </w:r>
      <w:r w:rsidR="61794CC8" w:rsidRPr="06164740">
        <w:rPr>
          <w:lang w:val="en-CA"/>
        </w:rPr>
        <w:t xml:space="preserve"> 3509</w:t>
      </w:r>
      <w:r w:rsidR="00593507">
        <w:rPr>
          <w:lang w:val="en-CA"/>
        </w:rPr>
        <w:t xml:space="preserve">, ECOR 1010, SYSC 3600, and SYSC 4505. </w:t>
      </w:r>
      <w:commentRangeEnd w:id="128"/>
      <w:r w:rsidR="006A6BDE">
        <w:rPr>
          <w:rStyle w:val="CommentReference"/>
        </w:rPr>
        <w:commentReference w:id="128"/>
      </w:r>
      <w:commentRangeEnd w:id="129"/>
      <w:r w:rsidR="00972468">
        <w:rPr>
          <w:rStyle w:val="CommentReference"/>
          <w:rFonts w:cstheme="minorBidi"/>
          <w:lang w:val="en-CA"/>
        </w:rPr>
        <w:commentReference w:id="129"/>
      </w:r>
      <w:r w:rsidR="00151EA2">
        <w:rPr>
          <w:lang w:val="en-CA"/>
        </w:rPr>
        <w:t xml:space="preserve">As well, </w:t>
      </w:r>
      <w:r w:rsidR="00D81DA7">
        <w:rPr>
          <w:lang w:val="en-CA"/>
        </w:rPr>
        <w:t>th</w:t>
      </w:r>
      <w:r w:rsidR="00D54EE8">
        <w:rPr>
          <w:lang w:val="en-CA"/>
        </w:rPr>
        <w:t xml:space="preserve">is concept will </w:t>
      </w:r>
      <w:r w:rsidR="00B331AB">
        <w:rPr>
          <w:lang w:val="en-CA"/>
        </w:rPr>
        <w:t xml:space="preserve">exercise </w:t>
      </w:r>
      <w:r w:rsidR="001C5B6D">
        <w:rPr>
          <w:lang w:val="en-CA"/>
        </w:rPr>
        <w:t xml:space="preserve">the team’s ability </w:t>
      </w:r>
      <w:r w:rsidR="006E7493">
        <w:rPr>
          <w:lang w:val="en-CA"/>
        </w:rPr>
        <w:t>to understand that</w:t>
      </w:r>
      <w:r w:rsidR="00FC013B">
        <w:rPr>
          <w:lang w:val="en-CA"/>
        </w:rPr>
        <w:t xml:space="preserve"> where </w:t>
      </w:r>
      <w:r w:rsidR="00A64C45">
        <w:rPr>
          <w:lang w:val="en-CA"/>
        </w:rPr>
        <w:t>expertise is lacking</w:t>
      </w:r>
      <w:r w:rsidR="00FC013B">
        <w:rPr>
          <w:lang w:val="en-CA"/>
        </w:rPr>
        <w:t xml:space="preserve">, intuition and </w:t>
      </w:r>
      <w:r w:rsidR="00062BEB">
        <w:rPr>
          <w:lang w:val="en-CA"/>
        </w:rPr>
        <w:t xml:space="preserve">ingenuity can be used to take an existing solution and </w:t>
      </w:r>
      <w:r w:rsidR="0098229E">
        <w:rPr>
          <w:lang w:val="en-CA"/>
        </w:rPr>
        <w:t>transform it</w:t>
      </w:r>
      <w:r w:rsidR="00854E32">
        <w:rPr>
          <w:lang w:val="en-CA"/>
        </w:rPr>
        <w:t xml:space="preserve"> to work for a new problem.</w:t>
      </w:r>
    </w:p>
    <w:p w14:paraId="574DD063" w14:textId="6DB72E9B" w:rsidR="00703FA6" w:rsidRDefault="00703FA6" w:rsidP="00703FA6">
      <w:pPr>
        <w:pStyle w:val="Heading2"/>
        <w:numPr>
          <w:ilvl w:val="1"/>
          <w:numId w:val="8"/>
        </w:numPr>
        <w:rPr>
          <w:lang w:val="en-CA"/>
        </w:rPr>
      </w:pPr>
      <w:bookmarkStart w:id="132" w:name="_Toc117018094"/>
      <w:r>
        <w:rPr>
          <w:lang w:val="en-CA"/>
        </w:rPr>
        <w:t>Measurements</w:t>
      </w:r>
      <w:bookmarkEnd w:id="132"/>
    </w:p>
    <w:p w14:paraId="02BB7D01" w14:textId="2BF6154D" w:rsidR="00703FA6" w:rsidRDefault="00096BED" w:rsidP="00703FA6">
      <w:pPr>
        <w:rPr>
          <w:lang w:val="en-CA"/>
        </w:rPr>
      </w:pPr>
      <w:r>
        <w:rPr>
          <w:lang w:val="en-CA"/>
        </w:rPr>
        <w:t xml:space="preserve">To ensure accurate </w:t>
      </w:r>
      <w:del w:id="133" w:author="Yuu Ono" w:date="2022-10-19T18:48:00Z">
        <w:r w:rsidDel="006440F4">
          <w:rPr>
            <w:lang w:val="en-CA"/>
          </w:rPr>
          <w:delText>data for research</w:delText>
        </w:r>
      </w:del>
      <w:ins w:id="134" w:author="Yuu Ono" w:date="2022-10-19T18:48:00Z">
        <w:r w:rsidR="006440F4">
          <w:rPr>
            <w:lang w:val="en-CA"/>
          </w:rPr>
          <w:t>vibration control and monitor</w:t>
        </w:r>
      </w:ins>
      <w:ins w:id="135" w:author="Yuu Ono" w:date="2022-10-19T18:49:00Z">
        <w:r w:rsidR="0057678C">
          <w:rPr>
            <w:lang w:val="en-CA"/>
          </w:rPr>
          <w:t>ing of</w:t>
        </w:r>
      </w:ins>
      <w:ins w:id="136" w:author="Yuu Ono" w:date="2022-10-19T18:48:00Z">
        <w:r w:rsidR="006440F4">
          <w:rPr>
            <w:lang w:val="en-CA"/>
          </w:rPr>
          <w:t xml:space="preserve"> the environment</w:t>
        </w:r>
      </w:ins>
      <w:ins w:id="137" w:author="Yuu Ono" w:date="2022-10-19T18:50:00Z">
        <w:r w:rsidR="001C079D">
          <w:rPr>
            <w:lang w:val="en-CA"/>
          </w:rPr>
          <w:t>al</w:t>
        </w:r>
      </w:ins>
      <w:ins w:id="138" w:author="Yuu Ono" w:date="2022-10-19T18:49:00Z">
        <w:r w:rsidR="0057678C">
          <w:rPr>
            <w:lang w:val="en-CA"/>
          </w:rPr>
          <w:t xml:space="preserve"> parameters</w:t>
        </w:r>
      </w:ins>
      <w:r>
        <w:rPr>
          <w:lang w:val="en-CA"/>
        </w:rPr>
        <w:t>, several measurements devices will be included in the project.</w:t>
      </w:r>
      <w:r w:rsidR="00144786">
        <w:rPr>
          <w:lang w:val="en-CA"/>
        </w:rPr>
        <w:t xml:space="preserve"> Sensor </w:t>
      </w:r>
      <w:r w:rsidR="004A5443">
        <w:rPr>
          <w:lang w:val="en-CA"/>
        </w:rPr>
        <w:t>setup and data retrieval in</w:t>
      </w:r>
      <w:r w:rsidR="00C07EE9">
        <w:rPr>
          <w:lang w:val="en-CA"/>
        </w:rPr>
        <w:t xml:space="preserve">volves </w:t>
      </w:r>
      <w:r w:rsidR="008E64BB">
        <w:rPr>
          <w:lang w:val="en-CA"/>
        </w:rPr>
        <w:t xml:space="preserve">students’ knowledge of </w:t>
      </w:r>
      <w:r w:rsidR="005B2024">
        <w:rPr>
          <w:lang w:val="en-CA"/>
        </w:rPr>
        <w:t xml:space="preserve">data capture with microcontrollers </w:t>
      </w:r>
      <w:r w:rsidR="00F7512D">
        <w:rPr>
          <w:lang w:val="en-CA"/>
        </w:rPr>
        <w:t xml:space="preserve">and I2C as </w:t>
      </w:r>
      <w:r w:rsidR="00E71801">
        <w:rPr>
          <w:lang w:val="en-CA"/>
        </w:rPr>
        <w:t xml:space="preserve">was learned in courses such as </w:t>
      </w:r>
      <w:commentRangeStart w:id="139"/>
      <w:r w:rsidR="00E71801">
        <w:rPr>
          <w:lang w:val="en-CA"/>
        </w:rPr>
        <w:t>SYSC 3010</w:t>
      </w:r>
      <w:r w:rsidR="006A6BDE">
        <w:rPr>
          <w:lang w:val="en-CA"/>
        </w:rPr>
        <w:t xml:space="preserve"> and </w:t>
      </w:r>
      <w:r w:rsidR="00E71801">
        <w:rPr>
          <w:lang w:val="en-CA"/>
        </w:rPr>
        <w:t>SYSC 4805</w:t>
      </w:r>
      <w:commentRangeEnd w:id="139"/>
      <w:r w:rsidR="006A6BDE">
        <w:rPr>
          <w:rStyle w:val="CommentReference"/>
          <w:rFonts w:cstheme="minorBidi"/>
          <w:lang w:val="en-CA"/>
        </w:rPr>
        <w:commentReference w:id="139"/>
      </w:r>
      <w:r w:rsidR="006A6BDE">
        <w:rPr>
          <w:lang w:val="en-CA"/>
        </w:rPr>
        <w:t>.</w:t>
      </w:r>
    </w:p>
    <w:p w14:paraId="2F284D6E" w14:textId="0D1B8324" w:rsidR="008A2660" w:rsidRDefault="008417A1" w:rsidP="008A2660">
      <w:pPr>
        <w:pStyle w:val="Heading3"/>
        <w:numPr>
          <w:ilvl w:val="2"/>
          <w:numId w:val="8"/>
        </w:numPr>
        <w:rPr>
          <w:lang w:val="en-CA"/>
        </w:rPr>
      </w:pPr>
      <w:bookmarkStart w:id="142" w:name="_Toc117018095"/>
      <w:r>
        <w:rPr>
          <w:lang w:val="en-CA"/>
        </w:rPr>
        <w:t>Vibration Sensor</w:t>
      </w:r>
      <w:bookmarkEnd w:id="142"/>
    </w:p>
    <w:p w14:paraId="265A9CDE" w14:textId="6261054A" w:rsidR="008A2660" w:rsidRDefault="008A2660" w:rsidP="008A2660">
      <w:pPr>
        <w:rPr>
          <w:lang w:val="en-CA"/>
        </w:rPr>
      </w:pPr>
      <w:r>
        <w:rPr>
          <w:lang w:val="en-CA"/>
        </w:rPr>
        <w:t xml:space="preserve">Measuring the </w:t>
      </w:r>
      <w:commentRangeStart w:id="143"/>
      <w:r>
        <w:rPr>
          <w:lang w:val="en-CA"/>
        </w:rPr>
        <w:t xml:space="preserve">displacement </w:t>
      </w:r>
      <w:commentRangeEnd w:id="143"/>
      <w:r w:rsidR="00071179">
        <w:rPr>
          <w:rStyle w:val="CommentReference"/>
          <w:rFonts w:cstheme="minorBidi"/>
          <w:lang w:val="en-CA"/>
        </w:rPr>
        <w:commentReference w:id="143"/>
      </w:r>
      <w:r>
        <w:rPr>
          <w:lang w:val="en-CA"/>
        </w:rPr>
        <w:t>and frequency of the vibrations</w:t>
      </w:r>
      <w:r w:rsidR="00480AE4">
        <w:rPr>
          <w:lang w:val="en-CA"/>
        </w:rPr>
        <w:t xml:space="preserve"> will be essential for matching the simulated vibrations to measured vibrations in the field.</w:t>
      </w:r>
      <w:r w:rsidR="00085FA5">
        <w:rPr>
          <w:lang w:val="en-CA"/>
        </w:rPr>
        <w:t xml:space="preserve"> By using an accelerometer, the acceleration of the surface moving up and down can be measured. </w:t>
      </w:r>
      <w:del w:id="144" w:author="Yuu Ono" w:date="2022-10-19T18:53:00Z">
        <w:r w:rsidR="00085FA5" w:rsidDel="0070325E">
          <w:rPr>
            <w:lang w:val="en-CA"/>
          </w:rPr>
          <w:delText>Calculations can convert this data to</w:delText>
        </w:r>
      </w:del>
      <w:ins w:id="145" w:author="Yuu Ono" w:date="2022-10-19T18:53:00Z">
        <w:r w:rsidR="0070325E">
          <w:rPr>
            <w:lang w:val="en-CA"/>
          </w:rPr>
          <w:t>The</w:t>
        </w:r>
      </w:ins>
      <w:r w:rsidR="00085FA5">
        <w:rPr>
          <w:lang w:val="en-CA"/>
        </w:rPr>
        <w:t xml:space="preserve"> displacement </w:t>
      </w:r>
      <w:ins w:id="146" w:author="Yuu Ono" w:date="2022-10-19T18:53:00Z">
        <w:r w:rsidR="0070325E">
          <w:rPr>
            <w:lang w:val="en-CA"/>
          </w:rPr>
          <w:t xml:space="preserve">can be </w:t>
        </w:r>
        <w:proofErr w:type="gramStart"/>
        <w:r w:rsidR="0070325E">
          <w:rPr>
            <w:lang w:val="en-CA"/>
          </w:rPr>
          <w:t>calculated</w:t>
        </w:r>
        <w:proofErr w:type="gramEnd"/>
        <w:r w:rsidR="0070325E">
          <w:rPr>
            <w:lang w:val="en-CA"/>
          </w:rPr>
          <w:t xml:space="preserve"> </w:t>
        </w:r>
      </w:ins>
      <w:r w:rsidR="00085FA5">
        <w:rPr>
          <w:lang w:val="en-CA"/>
        </w:rPr>
        <w:t xml:space="preserve">and </w:t>
      </w:r>
      <w:ins w:id="147" w:author="Yuu Ono" w:date="2022-10-19T18:53:00Z">
        <w:r w:rsidR="00B96617">
          <w:rPr>
            <w:lang w:val="en-CA"/>
          </w:rPr>
          <w:t>vi</w:t>
        </w:r>
      </w:ins>
      <w:ins w:id="148" w:author="Yuu Ono" w:date="2022-10-19T18:54:00Z">
        <w:r w:rsidR="00B96617">
          <w:rPr>
            <w:lang w:val="en-CA"/>
          </w:rPr>
          <w:t xml:space="preserve">bration </w:t>
        </w:r>
      </w:ins>
      <w:r w:rsidR="00085FA5">
        <w:rPr>
          <w:lang w:val="en-CA"/>
        </w:rPr>
        <w:t>frequency</w:t>
      </w:r>
      <w:ins w:id="149" w:author="Yuu Ono" w:date="2022-10-19T18:53:00Z">
        <w:r w:rsidR="0070325E">
          <w:rPr>
            <w:lang w:val="en-CA"/>
          </w:rPr>
          <w:t xml:space="preserve"> </w:t>
        </w:r>
      </w:ins>
      <w:ins w:id="150" w:author="Yuu Ono" w:date="2022-10-19T18:54:00Z">
        <w:r w:rsidR="00B96617">
          <w:rPr>
            <w:lang w:val="en-CA"/>
          </w:rPr>
          <w:t>can be</w:t>
        </w:r>
      </w:ins>
      <w:ins w:id="151" w:author="Yuu Ono" w:date="2022-10-19T18:53:00Z">
        <w:r w:rsidR="0070325E">
          <w:rPr>
            <w:lang w:val="en-CA"/>
          </w:rPr>
          <w:t xml:space="preserve"> estimated from the acceleration measured</w:t>
        </w:r>
      </w:ins>
      <w:r w:rsidR="00085FA5">
        <w:rPr>
          <w:lang w:val="en-CA"/>
        </w:rPr>
        <w:t xml:space="preserve">. </w:t>
      </w:r>
      <w:del w:id="152" w:author="Yuu Ono" w:date="2022-10-19T18:56:00Z">
        <w:r w:rsidR="00085FA5" w:rsidDel="00225DB4">
          <w:rPr>
            <w:lang w:val="en-CA"/>
          </w:rPr>
          <w:delText>However, d</w:delText>
        </w:r>
      </w:del>
      <w:ins w:id="153" w:author="Yuu Ono" w:date="2022-10-19T18:56:00Z">
        <w:r w:rsidR="00225DB4">
          <w:rPr>
            <w:lang w:val="en-CA"/>
          </w:rPr>
          <w:t>D</w:t>
        </w:r>
      </w:ins>
      <w:r w:rsidR="00085FA5">
        <w:rPr>
          <w:lang w:val="en-CA"/>
        </w:rPr>
        <w:t xml:space="preserve">ue to the </w:t>
      </w:r>
      <w:r w:rsidR="00722591">
        <w:rPr>
          <w:lang w:val="en-CA"/>
        </w:rPr>
        <w:t xml:space="preserve">small frequency and </w:t>
      </w:r>
      <w:r w:rsidR="00833B7F">
        <w:rPr>
          <w:lang w:val="en-CA"/>
        </w:rPr>
        <w:t xml:space="preserve">extremely small displacement, </w:t>
      </w:r>
      <w:del w:id="154" w:author="Yuu Ono" w:date="2022-10-19T18:54:00Z">
        <w:r w:rsidR="00C33DB2" w:rsidDel="00FD0FE1">
          <w:rPr>
            <w:lang w:val="en-CA"/>
          </w:rPr>
          <w:delText xml:space="preserve">further </w:delText>
        </w:r>
      </w:del>
      <w:r w:rsidR="00C33DB2">
        <w:rPr>
          <w:lang w:val="en-CA"/>
        </w:rPr>
        <w:t xml:space="preserve">filtering is likely required to </w:t>
      </w:r>
      <w:del w:id="155" w:author="Yuu Ono" w:date="2022-10-19T18:55:00Z">
        <w:r w:rsidR="00C33DB2" w:rsidDel="00FD0FE1">
          <w:rPr>
            <w:lang w:val="en-CA"/>
          </w:rPr>
          <w:delText>cancel out</w:delText>
        </w:r>
      </w:del>
      <w:ins w:id="156" w:author="Yuu Ono" w:date="2022-10-19T18:55:00Z">
        <w:r w:rsidR="00FD0FE1">
          <w:rPr>
            <w:lang w:val="en-CA"/>
          </w:rPr>
          <w:t>remove</w:t>
        </w:r>
        <w:r w:rsidR="0081777A">
          <w:rPr>
            <w:lang w:val="en-CA"/>
          </w:rPr>
          <w:t xml:space="preserve"> the</w:t>
        </w:r>
      </w:ins>
      <w:r w:rsidR="00C33DB2">
        <w:rPr>
          <w:lang w:val="en-CA"/>
        </w:rPr>
        <w:t xml:space="preserve"> noise</w:t>
      </w:r>
      <w:ins w:id="157" w:author="Yuu Ono" w:date="2022-10-19T18:55:00Z">
        <w:r w:rsidR="0081777A">
          <w:rPr>
            <w:lang w:val="en-CA"/>
          </w:rPr>
          <w:t>s</w:t>
        </w:r>
      </w:ins>
      <w:r w:rsidR="00C33DB2">
        <w:rPr>
          <w:lang w:val="en-CA"/>
        </w:rPr>
        <w:t xml:space="preserve"> outside of the </w:t>
      </w:r>
      <w:del w:id="158" w:author="Yuu Ono" w:date="2022-10-19T18:56:00Z">
        <w:r w:rsidR="00C33DB2" w:rsidDel="003A37CF">
          <w:rPr>
            <w:lang w:val="en-CA"/>
          </w:rPr>
          <w:delText xml:space="preserve">accepted </w:delText>
        </w:r>
      </w:del>
      <w:ins w:id="159" w:author="Yuu Ono" w:date="2022-10-19T18:56:00Z">
        <w:r w:rsidR="003A37CF">
          <w:rPr>
            <w:lang w:val="en-CA"/>
          </w:rPr>
          <w:t xml:space="preserve">target </w:t>
        </w:r>
        <w:proofErr w:type="spellStart"/>
        <w:r w:rsidR="003A37CF">
          <w:rPr>
            <w:lang w:val="en-CA"/>
          </w:rPr>
          <w:t>frqeucy</w:t>
        </w:r>
        <w:proofErr w:type="spellEnd"/>
        <w:r w:rsidR="003A37CF">
          <w:rPr>
            <w:lang w:val="en-CA"/>
          </w:rPr>
          <w:t xml:space="preserve"> </w:t>
        </w:r>
      </w:ins>
      <w:r w:rsidR="00C33DB2">
        <w:rPr>
          <w:lang w:val="en-CA"/>
        </w:rPr>
        <w:t>ranges of vibration.</w:t>
      </w:r>
      <w:r w:rsidR="00C30D13">
        <w:rPr>
          <w:lang w:val="en-CA"/>
        </w:rPr>
        <w:t xml:space="preserve"> Appropriate accelerometers will be examined and tested to find the right fit.</w:t>
      </w:r>
    </w:p>
    <w:p w14:paraId="65D27082" w14:textId="67020674" w:rsidR="00C30D13" w:rsidRDefault="00C30D13" w:rsidP="008A2660">
      <w:pPr>
        <w:rPr>
          <w:lang w:val="en-CA"/>
        </w:rPr>
      </w:pPr>
      <w:r>
        <w:rPr>
          <w:lang w:val="en-CA"/>
        </w:rPr>
        <w:t xml:space="preserve">Another option for sensing vibration is a linear </w:t>
      </w:r>
      <w:r w:rsidR="00AB7BC8">
        <w:rPr>
          <w:lang w:val="en-CA"/>
        </w:rPr>
        <w:t xml:space="preserve">position sensor. Because the displacement will only be in the vertical direction, a sensitive linear position sensor </w:t>
      </w:r>
      <w:r w:rsidR="00453C3D">
        <w:rPr>
          <w:lang w:val="en-CA"/>
        </w:rPr>
        <w:t>could be set up in contact with the table surface. Frequency can be calculated from the data</w:t>
      </w:r>
      <w:r w:rsidR="001B6834">
        <w:rPr>
          <w:lang w:val="en-CA"/>
        </w:rPr>
        <w:t>.</w:t>
      </w:r>
    </w:p>
    <w:p w14:paraId="21CE4E19" w14:textId="7DA26E5A" w:rsidR="00C33DB2" w:rsidRDefault="00C33DB2" w:rsidP="00C33DB2">
      <w:pPr>
        <w:pStyle w:val="Heading3"/>
        <w:numPr>
          <w:ilvl w:val="2"/>
          <w:numId w:val="8"/>
        </w:numPr>
        <w:rPr>
          <w:lang w:val="en-CA"/>
        </w:rPr>
      </w:pPr>
      <w:bookmarkStart w:id="160" w:name="_Toc117018096"/>
      <w:r>
        <w:rPr>
          <w:lang w:val="en-CA"/>
        </w:rPr>
        <w:t>Environmental Sensors</w:t>
      </w:r>
      <w:bookmarkEnd w:id="160"/>
    </w:p>
    <w:p w14:paraId="29696C84" w14:textId="1C76C917" w:rsidR="0024550C" w:rsidRPr="008F3839" w:rsidRDefault="003F4FFB" w:rsidP="0024550C">
      <w:pPr>
        <w:rPr>
          <w:lang w:val="en-CA"/>
        </w:rPr>
      </w:pPr>
      <w:r>
        <w:rPr>
          <w:lang w:val="en-CA"/>
        </w:rPr>
        <w:t xml:space="preserve">Research involving the incubation of reptile eggs </w:t>
      </w:r>
      <w:r w:rsidR="00EC6258">
        <w:rPr>
          <w:lang w:val="en-CA"/>
        </w:rPr>
        <w:t xml:space="preserve">requires knowledge of the environmental variables. Temperature, humidity, and pressure sensors </w:t>
      </w:r>
      <w:del w:id="161" w:author="Yuu Ono" w:date="2022-10-19T18:57:00Z">
        <w:r w:rsidR="00EC6258" w:rsidDel="000A5070">
          <w:rPr>
            <w:lang w:val="en-CA"/>
          </w:rPr>
          <w:delText xml:space="preserve">can </w:delText>
        </w:r>
      </w:del>
      <w:ins w:id="162" w:author="Yuu Ono" w:date="2022-10-19T18:57:00Z">
        <w:r w:rsidR="000A5070">
          <w:rPr>
            <w:lang w:val="en-CA"/>
          </w:rPr>
          <w:t xml:space="preserve">will </w:t>
        </w:r>
      </w:ins>
      <w:r w:rsidR="00EC6258">
        <w:rPr>
          <w:lang w:val="en-CA"/>
        </w:rPr>
        <w:t>be placed on or inside the incubation containers</w:t>
      </w:r>
      <w:r w:rsidR="00415332">
        <w:rPr>
          <w:lang w:val="en-CA"/>
        </w:rPr>
        <w:t xml:space="preserve"> to keep track of these variables</w:t>
      </w:r>
      <w:r w:rsidR="006317B6">
        <w:rPr>
          <w:lang w:val="en-CA"/>
        </w:rPr>
        <w:t>.</w:t>
      </w:r>
    </w:p>
    <w:p w14:paraId="5A6777E1" w14:textId="0652F9F7" w:rsidR="111F97FE" w:rsidRDefault="111F97FE" w:rsidP="111F97FE">
      <w:pPr>
        <w:rPr>
          <w:lang w:val="en-CA"/>
        </w:rPr>
      </w:pPr>
    </w:p>
    <w:p w14:paraId="287578B3" w14:textId="6851D8FE" w:rsidR="00031646" w:rsidRPr="00031646" w:rsidRDefault="4924F4ED" w:rsidP="00031646">
      <w:pPr>
        <w:pStyle w:val="Heading2"/>
        <w:numPr>
          <w:ilvl w:val="1"/>
          <w:numId w:val="8"/>
        </w:numPr>
        <w:rPr>
          <w:lang w:val="en-CA"/>
        </w:rPr>
      </w:pPr>
      <w:bookmarkStart w:id="163" w:name="_Toc117018097"/>
      <w:r w:rsidRPr="111F97FE">
        <w:rPr>
          <w:lang w:val="en-CA"/>
        </w:rPr>
        <w:t>Database</w:t>
      </w:r>
      <w:bookmarkEnd w:id="163"/>
    </w:p>
    <w:p w14:paraId="755F3F34" w14:textId="43EE2EB3" w:rsidR="6A073A5A" w:rsidRDefault="6A073A5A" w:rsidP="111F97FE">
      <w:pPr>
        <w:rPr>
          <w:lang w:val="en-CA"/>
        </w:rPr>
      </w:pPr>
      <w:r w:rsidRPr="111F97FE">
        <w:rPr>
          <w:lang w:val="en-CA"/>
        </w:rPr>
        <w:t xml:space="preserve">The </w:t>
      </w:r>
      <w:r w:rsidR="00881A51">
        <w:rPr>
          <w:lang w:val="en-CA"/>
        </w:rPr>
        <w:fldChar w:fldCharType="begin"/>
      </w:r>
      <w:r w:rsidR="00881A51">
        <w:rPr>
          <w:lang w:val="en-CA"/>
        </w:rPr>
        <w:instrText xml:space="preserve"> REF _Ref117017811 \h </w:instrText>
      </w:r>
      <w:r w:rsidR="00881A51">
        <w:rPr>
          <w:lang w:val="en-CA"/>
        </w:rPr>
      </w:r>
      <w:r w:rsidR="00881A51">
        <w:rPr>
          <w:lang w:val="en-CA"/>
        </w:rPr>
        <w:fldChar w:fldCharType="separate"/>
      </w:r>
      <w:r w:rsidR="00881A51">
        <w:t xml:space="preserve">Figure </w:t>
      </w:r>
      <w:r w:rsidR="00881A51">
        <w:rPr>
          <w:noProof/>
        </w:rPr>
        <w:t>3</w:t>
      </w:r>
      <w:r w:rsidR="00881A51">
        <w:rPr>
          <w:lang w:val="en-CA"/>
        </w:rPr>
        <w:fldChar w:fldCharType="end"/>
      </w:r>
      <w:r w:rsidR="00881A51">
        <w:rPr>
          <w:lang w:val="en-CA"/>
        </w:rPr>
        <w:t xml:space="preserve"> </w:t>
      </w:r>
      <w:r w:rsidRPr="111F97FE">
        <w:rPr>
          <w:lang w:val="en-CA"/>
        </w:rPr>
        <w:t xml:space="preserve">illustrates the schema used to store the project data. </w:t>
      </w:r>
      <w:r w:rsidR="728D3C1E" w:rsidRPr="111F97FE">
        <w:rPr>
          <w:lang w:val="en-CA"/>
        </w:rPr>
        <w:t>A list of experiments will be stored</w:t>
      </w:r>
      <w:r w:rsidR="447E96B5" w:rsidRPr="111F97FE">
        <w:rPr>
          <w:lang w:val="en-CA"/>
        </w:rPr>
        <w:t xml:space="preserve"> where e</w:t>
      </w:r>
      <w:r w:rsidR="728D3C1E" w:rsidRPr="111F97FE">
        <w:rPr>
          <w:lang w:val="en-CA"/>
        </w:rPr>
        <w:t xml:space="preserve">ach experiment will </w:t>
      </w:r>
      <w:r w:rsidR="732A2079" w:rsidRPr="111F97FE">
        <w:rPr>
          <w:lang w:val="en-CA"/>
        </w:rPr>
        <w:t>have an</w:t>
      </w:r>
      <w:r w:rsidR="0FB7E0FD" w:rsidRPr="111F97FE">
        <w:rPr>
          <w:lang w:val="en-CA"/>
        </w:rPr>
        <w:t xml:space="preserve"> individual</w:t>
      </w:r>
      <w:r w:rsidR="732A2079" w:rsidRPr="111F97FE">
        <w:rPr>
          <w:lang w:val="en-CA"/>
        </w:rPr>
        <w:t xml:space="preserve"> </w:t>
      </w:r>
      <w:del w:id="164" w:author="Yuu Ono" w:date="2022-10-19T18:58:00Z">
        <w:r w:rsidR="732A2079" w:rsidRPr="111F97FE" w:rsidDel="007919D7">
          <w:rPr>
            <w:lang w:val="en-CA"/>
          </w:rPr>
          <w:delText>id</w:delText>
        </w:r>
      </w:del>
      <w:ins w:id="165" w:author="Yuu Ono" w:date="2022-10-19T18:58:00Z">
        <w:r w:rsidR="007919D7">
          <w:rPr>
            <w:lang w:val="en-CA"/>
          </w:rPr>
          <w:t>ID</w:t>
        </w:r>
      </w:ins>
      <w:r w:rsidR="732A2079" w:rsidRPr="111F97FE">
        <w:rPr>
          <w:lang w:val="en-CA"/>
        </w:rPr>
        <w:t xml:space="preserve">, a start/end date and an email associated with it. Every experiment will have a set of details including </w:t>
      </w:r>
      <w:ins w:id="166" w:author="Yuu Ono" w:date="2022-10-19T18:58:00Z">
        <w:r w:rsidR="009623EB">
          <w:rPr>
            <w:lang w:val="en-CA"/>
          </w:rPr>
          <w:t xml:space="preserve">vibration </w:t>
        </w:r>
      </w:ins>
      <w:r w:rsidR="732A2079" w:rsidRPr="111F97FE">
        <w:rPr>
          <w:lang w:val="en-CA"/>
        </w:rPr>
        <w:t>frequency, amplitude</w:t>
      </w:r>
      <w:r w:rsidR="5EC58DB8" w:rsidRPr="111F97FE">
        <w:rPr>
          <w:lang w:val="en-CA"/>
        </w:rPr>
        <w:t xml:space="preserve">, temperature, humidity, </w:t>
      </w:r>
      <w:r w:rsidR="00036E48" w:rsidRPr="111F97FE">
        <w:rPr>
          <w:lang w:val="en-CA"/>
        </w:rPr>
        <w:t>pressure,</w:t>
      </w:r>
      <w:r w:rsidR="5EC58DB8" w:rsidRPr="111F97FE">
        <w:rPr>
          <w:lang w:val="en-CA"/>
        </w:rPr>
        <w:t xml:space="preserve"> and a timestamp.</w:t>
      </w:r>
    </w:p>
    <w:p w14:paraId="37B0E45F" w14:textId="77777777" w:rsidR="00881A51" w:rsidRDefault="732A2079" w:rsidP="00881A51">
      <w:pPr>
        <w:keepNext/>
        <w:jc w:val="center"/>
      </w:pPr>
      <w:r>
        <w:rPr>
          <w:noProof/>
        </w:rPr>
        <w:drawing>
          <wp:inline distT="0" distB="0" distL="0" distR="0" wp14:anchorId="080A1A25" wp14:editId="2DB5BA54">
            <wp:extent cx="3965188" cy="1464619"/>
            <wp:effectExtent l="0" t="0" r="0" b="0"/>
            <wp:docPr id="1991293326" name="Picture 1991293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965188" cy="1464619"/>
                    </a:xfrm>
                    <a:prstGeom prst="rect">
                      <a:avLst/>
                    </a:prstGeom>
                  </pic:spPr>
                </pic:pic>
              </a:graphicData>
            </a:graphic>
          </wp:inline>
        </w:drawing>
      </w:r>
    </w:p>
    <w:p w14:paraId="10C149B7" w14:textId="22EFC02E" w:rsidR="732A2079" w:rsidRDefault="00881A51" w:rsidP="00881A51">
      <w:pPr>
        <w:pStyle w:val="Caption"/>
        <w:jc w:val="center"/>
      </w:pPr>
      <w:bookmarkStart w:id="167" w:name="_Ref117017811"/>
      <w:r>
        <w:t xml:space="preserve">Figure </w:t>
      </w:r>
      <w:r>
        <w:fldChar w:fldCharType="begin"/>
      </w:r>
      <w:r>
        <w:instrText xml:space="preserve"> SEQ Figure \* ARABIC </w:instrText>
      </w:r>
      <w:r>
        <w:fldChar w:fldCharType="separate"/>
      </w:r>
      <w:r>
        <w:rPr>
          <w:noProof/>
        </w:rPr>
        <w:t>3</w:t>
      </w:r>
      <w:r>
        <w:fldChar w:fldCharType="end"/>
      </w:r>
      <w:bookmarkEnd w:id="167"/>
      <w:r>
        <w:t xml:space="preserve"> - Data</w:t>
      </w:r>
      <w:r w:rsidR="00A14E7F">
        <w:t>b</w:t>
      </w:r>
      <w:r>
        <w:t>ase Schemas</w:t>
      </w:r>
    </w:p>
    <w:p w14:paraId="747DBBF5" w14:textId="3562A5B2" w:rsidR="6C587AA6" w:rsidRDefault="6C587AA6" w:rsidP="571EDABE">
      <w:pPr>
        <w:pStyle w:val="Heading2"/>
        <w:numPr>
          <w:ilvl w:val="1"/>
          <w:numId w:val="8"/>
        </w:numPr>
      </w:pPr>
      <w:bookmarkStart w:id="168" w:name="_Toc117018098"/>
      <w:commentRangeStart w:id="169"/>
      <w:r>
        <w:t>User Interface</w:t>
      </w:r>
      <w:commentRangeEnd w:id="169"/>
      <w:r>
        <w:rPr>
          <w:rStyle w:val="CommentReference"/>
        </w:rPr>
        <w:commentReference w:id="169"/>
      </w:r>
      <w:bookmarkEnd w:id="168"/>
    </w:p>
    <w:p w14:paraId="4FBC665C" w14:textId="5FCA09E3" w:rsidR="00031646" w:rsidRPr="00031646" w:rsidRDefault="00031646" w:rsidP="00031646">
      <w:r>
        <w:t>---</w:t>
      </w:r>
    </w:p>
    <w:p w14:paraId="3DBC6889" w14:textId="3EFDF1C4" w:rsidR="00031646" w:rsidRPr="00031646" w:rsidRDefault="00204258" w:rsidP="00031646">
      <w:pPr>
        <w:pStyle w:val="Heading2"/>
        <w:numPr>
          <w:ilvl w:val="1"/>
          <w:numId w:val="8"/>
        </w:numPr>
      </w:pPr>
      <w:bookmarkStart w:id="171" w:name="_Toc117018099"/>
      <w:commentRangeStart w:id="172"/>
      <w:r>
        <w:t>Use Cases</w:t>
      </w:r>
      <w:commentRangeEnd w:id="172"/>
      <w:r>
        <w:rPr>
          <w:rStyle w:val="CommentReference"/>
        </w:rPr>
        <w:commentReference w:id="172"/>
      </w:r>
      <w:bookmarkEnd w:id="171"/>
    </w:p>
    <w:p w14:paraId="475094BA" w14:textId="0314964E" w:rsidR="008F3839" w:rsidRPr="008F3839" w:rsidRDefault="008F3839" w:rsidP="008F3839">
      <w:pPr>
        <w:pStyle w:val="Heading3"/>
        <w:rPr>
          <w:rFonts w:eastAsiaTheme="minorEastAsia" w:cstheme="minorBidi"/>
          <w:i/>
          <w:iCs/>
          <w:color w:val="000000" w:themeColor="text1"/>
          <w:sz w:val="22"/>
          <w:szCs w:val="22"/>
        </w:rPr>
      </w:pPr>
      <w:bookmarkStart w:id="174" w:name="_Toc117018100"/>
      <w:r>
        <w:t>3.</w:t>
      </w:r>
      <w:r w:rsidR="62327EF1">
        <w:t>4</w:t>
      </w:r>
      <w:r>
        <w:t xml:space="preserve">.1 </w:t>
      </w:r>
      <w:r w:rsidR="00204258">
        <w:t>Use Case 1</w:t>
      </w:r>
      <w:r w:rsidR="1621E538">
        <w:t xml:space="preserve"> – Begin New Experiment</w:t>
      </w:r>
      <w:bookmarkEnd w:id="174"/>
      <w:r w:rsidR="2572EB2F" w:rsidRPr="60B8C571">
        <w:rPr>
          <w:rFonts w:eastAsiaTheme="minorEastAsia" w:cstheme="minorBidi"/>
          <w:i/>
          <w:iCs/>
          <w:color w:val="000000" w:themeColor="text1"/>
          <w:sz w:val="22"/>
          <w:szCs w:val="22"/>
        </w:rPr>
        <w:t xml:space="preserve"> </w:t>
      </w:r>
    </w:p>
    <w:p w14:paraId="6BDF2C7B" w14:textId="77777777" w:rsidR="00C473D8" w:rsidRDefault="00C473D8" w:rsidP="47BFBD8F">
      <w:pPr>
        <w:rPr>
          <w:rFonts w:eastAsiaTheme="minorEastAsia" w:cstheme="minorBidi"/>
          <w:color w:val="000000" w:themeColor="text1"/>
          <w:szCs w:val="24"/>
          <w:u w:val="single"/>
        </w:rPr>
      </w:pPr>
    </w:p>
    <w:p w14:paraId="536E616C" w14:textId="3DEA983D" w:rsidR="2572EB2F" w:rsidRDefault="2572EB2F" w:rsidP="47BFBD8F">
      <w:pPr>
        <w:rPr>
          <w:rFonts w:eastAsiaTheme="minorEastAsia" w:cstheme="minorBidi"/>
          <w:color w:val="000000" w:themeColor="text1"/>
          <w:szCs w:val="24"/>
        </w:rPr>
      </w:pPr>
      <w:r w:rsidRPr="464A48C0">
        <w:rPr>
          <w:rFonts w:eastAsiaTheme="minorEastAsia" w:cstheme="minorBidi"/>
          <w:color w:val="000000" w:themeColor="text1"/>
          <w:szCs w:val="24"/>
          <w:u w:val="single"/>
        </w:rPr>
        <w:t>Intent</w:t>
      </w:r>
      <w:r w:rsidRPr="464A48C0">
        <w:rPr>
          <w:rFonts w:eastAsiaTheme="minorEastAsia" w:cstheme="minorBidi"/>
          <w:color w:val="000000" w:themeColor="text1"/>
          <w:szCs w:val="24"/>
        </w:rPr>
        <w:t xml:space="preserve">: </w:t>
      </w:r>
      <w:r w:rsidR="01712D90" w:rsidRPr="464A48C0">
        <w:rPr>
          <w:rFonts w:eastAsiaTheme="minorEastAsia" w:cstheme="minorBidi"/>
          <w:color w:val="000000" w:themeColor="text1"/>
          <w:szCs w:val="24"/>
        </w:rPr>
        <w:t>Turning on the system and s</w:t>
      </w:r>
      <w:r w:rsidR="3E0891F9" w:rsidRPr="464A48C0">
        <w:rPr>
          <w:rFonts w:eastAsiaTheme="minorEastAsia" w:cstheme="minorBidi"/>
          <w:color w:val="000000" w:themeColor="text1"/>
          <w:szCs w:val="24"/>
        </w:rPr>
        <w:t>etting</w:t>
      </w:r>
      <w:r w:rsidRPr="464A48C0">
        <w:rPr>
          <w:rFonts w:eastAsiaTheme="minorEastAsia" w:cstheme="minorBidi"/>
          <w:color w:val="000000" w:themeColor="text1"/>
          <w:szCs w:val="24"/>
        </w:rPr>
        <w:t xml:space="preserve"> up a new experiment.</w:t>
      </w:r>
    </w:p>
    <w:p w14:paraId="155B1819" w14:textId="17805BA3" w:rsidR="2572EB2F" w:rsidRDefault="2572EB2F" w:rsidP="47BFBD8F">
      <w:pPr>
        <w:rPr>
          <w:rFonts w:eastAsiaTheme="minorEastAsia" w:cstheme="minorBidi"/>
          <w:color w:val="000000" w:themeColor="text1"/>
          <w:szCs w:val="24"/>
        </w:rPr>
      </w:pPr>
      <w:r w:rsidRPr="464A48C0">
        <w:rPr>
          <w:rFonts w:eastAsiaTheme="minorEastAsia" w:cstheme="minorBidi"/>
          <w:color w:val="000000" w:themeColor="text1"/>
          <w:szCs w:val="24"/>
          <w:u w:val="single"/>
        </w:rPr>
        <w:t>Primary Actor:</w:t>
      </w:r>
      <w:r w:rsidRPr="464A48C0">
        <w:rPr>
          <w:rFonts w:eastAsiaTheme="minorEastAsia" w:cstheme="minorBidi"/>
          <w:color w:val="000000" w:themeColor="text1"/>
          <w:szCs w:val="24"/>
        </w:rPr>
        <w:t xml:space="preserve"> Biologist/Student</w:t>
      </w:r>
    </w:p>
    <w:p w14:paraId="490DDFDF" w14:textId="40E78CE3" w:rsidR="2572EB2F" w:rsidRDefault="2572EB2F" w:rsidP="47BFBD8F">
      <w:pPr>
        <w:rPr>
          <w:rFonts w:eastAsiaTheme="minorEastAsia" w:cstheme="minorBidi"/>
          <w:color w:val="000000" w:themeColor="text1"/>
          <w:szCs w:val="24"/>
        </w:rPr>
      </w:pPr>
      <w:r w:rsidRPr="464A48C0">
        <w:rPr>
          <w:rFonts w:eastAsiaTheme="minorEastAsia" w:cstheme="minorBidi"/>
          <w:color w:val="000000" w:themeColor="text1"/>
          <w:szCs w:val="24"/>
          <w:u w:val="single"/>
        </w:rPr>
        <w:t>Precondition:</w:t>
      </w:r>
      <w:r w:rsidRPr="464A48C0">
        <w:rPr>
          <w:rFonts w:eastAsiaTheme="minorEastAsia" w:cstheme="minorBidi"/>
          <w:color w:val="000000" w:themeColor="text1"/>
          <w:szCs w:val="24"/>
        </w:rPr>
        <w:t xml:space="preserve"> The system is connected to power.</w:t>
      </w:r>
    </w:p>
    <w:p w14:paraId="34EBDE00" w14:textId="7D30F5C7" w:rsidR="2572EB2F" w:rsidRDefault="2572EB2F" w:rsidP="47BFBD8F">
      <w:pPr>
        <w:rPr>
          <w:rFonts w:eastAsiaTheme="minorEastAsia" w:cstheme="minorBidi"/>
          <w:color w:val="000000" w:themeColor="text1"/>
          <w:szCs w:val="24"/>
        </w:rPr>
      </w:pPr>
      <w:r w:rsidRPr="464A48C0">
        <w:rPr>
          <w:rFonts w:eastAsiaTheme="minorEastAsia" w:cstheme="minorBidi"/>
          <w:color w:val="000000" w:themeColor="text1"/>
          <w:szCs w:val="24"/>
          <w:u w:val="single"/>
        </w:rPr>
        <w:t>Postcondition:</w:t>
      </w:r>
      <w:r w:rsidRPr="464A48C0">
        <w:rPr>
          <w:rFonts w:eastAsiaTheme="minorEastAsia" w:cstheme="minorBidi"/>
          <w:color w:val="000000" w:themeColor="text1"/>
          <w:szCs w:val="24"/>
        </w:rPr>
        <w:t xml:space="preserve"> The user successfully turned on the system and set up a new experiment. The parts operate at the intended settings.</w:t>
      </w:r>
    </w:p>
    <w:p w14:paraId="52F5A8C3" w14:textId="60F63EAB" w:rsidR="2572EB2F" w:rsidRDefault="2572EB2F" w:rsidP="47BFBD8F">
      <w:pPr>
        <w:rPr>
          <w:rFonts w:eastAsiaTheme="minorEastAsia" w:cstheme="minorBidi"/>
          <w:color w:val="000000" w:themeColor="text1"/>
          <w:szCs w:val="24"/>
        </w:rPr>
      </w:pPr>
      <w:r w:rsidRPr="464A48C0">
        <w:rPr>
          <w:rFonts w:eastAsiaTheme="minorEastAsia" w:cstheme="minorBidi"/>
          <w:color w:val="000000" w:themeColor="text1"/>
          <w:szCs w:val="24"/>
          <w:u w:val="single"/>
        </w:rPr>
        <w:t>Failed Postcondition:</w:t>
      </w:r>
      <w:r w:rsidRPr="464A48C0">
        <w:rPr>
          <w:rFonts w:eastAsiaTheme="minorEastAsia" w:cstheme="minorBidi"/>
          <w:color w:val="000000" w:themeColor="text1"/>
          <w:szCs w:val="24"/>
        </w:rPr>
        <w:t xml:space="preserve"> Either one of the motor, accelerometer, temperature sensor, humidity sensor </w:t>
      </w:r>
      <w:r w:rsidR="598B007E" w:rsidRPr="3ADBC787">
        <w:rPr>
          <w:rFonts w:eastAsiaTheme="minorEastAsia" w:cstheme="minorBidi"/>
          <w:color w:val="000000" w:themeColor="text1"/>
          <w:szCs w:val="24"/>
        </w:rPr>
        <w:t>fails</w:t>
      </w:r>
      <w:r w:rsidRPr="464A48C0">
        <w:rPr>
          <w:rFonts w:eastAsiaTheme="minorEastAsia" w:cstheme="minorBidi"/>
          <w:color w:val="000000" w:themeColor="text1"/>
          <w:szCs w:val="24"/>
        </w:rPr>
        <w:t xml:space="preserve"> to operate.</w:t>
      </w:r>
    </w:p>
    <w:p w14:paraId="517DE006" w14:textId="4CC5CACF" w:rsidR="2572EB2F" w:rsidRDefault="2572EB2F" w:rsidP="47BFBD8F">
      <w:pPr>
        <w:rPr>
          <w:rFonts w:eastAsiaTheme="minorEastAsia" w:cstheme="minorBidi"/>
          <w:color w:val="000000" w:themeColor="text1"/>
          <w:szCs w:val="24"/>
          <w:u w:val="single"/>
        </w:rPr>
      </w:pPr>
      <w:r w:rsidRPr="464A48C0">
        <w:rPr>
          <w:rFonts w:eastAsiaTheme="minorEastAsia" w:cstheme="minorBidi"/>
          <w:color w:val="000000" w:themeColor="text1"/>
          <w:szCs w:val="24"/>
          <w:u w:val="single"/>
        </w:rPr>
        <w:t>Basic Flow:</w:t>
      </w:r>
    </w:p>
    <w:p w14:paraId="7AA8EDCA" w14:textId="619F15D3" w:rsidR="2572EB2F" w:rsidRDefault="2572EB2F" w:rsidP="47BFBD8F">
      <w:pPr>
        <w:ind w:left="360" w:hanging="360"/>
        <w:rPr>
          <w:rFonts w:eastAsiaTheme="minorEastAsia" w:cstheme="minorBidi"/>
          <w:color w:val="000000" w:themeColor="text1"/>
        </w:rPr>
      </w:pPr>
      <w:r w:rsidRPr="6689459F">
        <w:rPr>
          <w:rFonts w:eastAsiaTheme="minorEastAsia" w:cstheme="minorBidi"/>
          <w:color w:val="000000" w:themeColor="text1"/>
        </w:rPr>
        <w:t xml:space="preserve">-          Press </w:t>
      </w:r>
      <w:r w:rsidR="1115DEE3" w:rsidRPr="6689459F">
        <w:rPr>
          <w:rFonts w:eastAsiaTheme="minorEastAsia" w:cstheme="minorBidi"/>
          <w:color w:val="000000" w:themeColor="text1"/>
        </w:rPr>
        <w:t xml:space="preserve">the </w:t>
      </w:r>
      <w:r w:rsidRPr="6689459F">
        <w:rPr>
          <w:rFonts w:eastAsiaTheme="minorEastAsia" w:cstheme="minorBidi"/>
          <w:color w:val="000000" w:themeColor="text1"/>
        </w:rPr>
        <w:t xml:space="preserve">manual </w:t>
      </w:r>
      <w:proofErr w:type="gramStart"/>
      <w:r w:rsidRPr="6689459F">
        <w:rPr>
          <w:rFonts w:eastAsiaTheme="minorEastAsia" w:cstheme="minorBidi"/>
          <w:color w:val="000000" w:themeColor="text1"/>
        </w:rPr>
        <w:t>On</w:t>
      </w:r>
      <w:proofErr w:type="gramEnd"/>
      <w:r w:rsidRPr="6689459F">
        <w:rPr>
          <w:rFonts w:eastAsiaTheme="minorEastAsia" w:cstheme="minorBidi"/>
          <w:color w:val="000000" w:themeColor="text1"/>
        </w:rPr>
        <w:t>/Off button.</w:t>
      </w:r>
    </w:p>
    <w:p w14:paraId="2BD8043E" w14:textId="5FFE2A00" w:rsidR="2572EB2F" w:rsidRDefault="2572EB2F" w:rsidP="47BFBD8F">
      <w:pPr>
        <w:ind w:left="360" w:hanging="360"/>
        <w:rPr>
          <w:rFonts w:eastAsiaTheme="minorEastAsia" w:cstheme="minorBidi"/>
          <w:color w:val="000000" w:themeColor="text1"/>
          <w:szCs w:val="24"/>
        </w:rPr>
      </w:pPr>
      <w:r w:rsidRPr="464A48C0">
        <w:rPr>
          <w:rFonts w:eastAsiaTheme="minorEastAsia" w:cstheme="minorBidi"/>
          <w:color w:val="000000" w:themeColor="text1"/>
          <w:szCs w:val="24"/>
        </w:rPr>
        <w:t>-          Navigate through the touch screen interface.</w:t>
      </w:r>
    </w:p>
    <w:p w14:paraId="0E084138" w14:textId="6B5A7CA3" w:rsidR="2572EB2F" w:rsidRDefault="2572EB2F" w:rsidP="0FF9C5B2">
      <w:pPr>
        <w:ind w:left="360"/>
        <w:rPr>
          <w:rFonts w:eastAsiaTheme="minorEastAsia" w:cstheme="minorBidi"/>
          <w:color w:val="000000" w:themeColor="text1"/>
          <w:szCs w:val="24"/>
        </w:rPr>
      </w:pPr>
      <w:r w:rsidRPr="464A48C0">
        <w:rPr>
          <w:rFonts w:eastAsiaTheme="minorEastAsia" w:cstheme="minorBidi"/>
          <w:color w:val="000000" w:themeColor="text1"/>
          <w:szCs w:val="24"/>
        </w:rPr>
        <w:t>1.       Press “New experiment”.</w:t>
      </w:r>
    </w:p>
    <w:p w14:paraId="3209D723" w14:textId="3B4CDE5D" w:rsidR="2572EB2F" w:rsidRDefault="2572EB2F" w:rsidP="0FF9C5B2">
      <w:pPr>
        <w:ind w:left="360"/>
        <w:rPr>
          <w:rFonts w:eastAsiaTheme="minorEastAsia" w:cstheme="minorBidi"/>
          <w:szCs w:val="24"/>
        </w:rPr>
      </w:pPr>
      <w:r w:rsidRPr="464A48C0">
        <w:rPr>
          <w:rFonts w:eastAsiaTheme="minorEastAsia" w:cstheme="minorBidi"/>
          <w:color w:val="000000" w:themeColor="text1"/>
          <w:szCs w:val="24"/>
        </w:rPr>
        <w:t>2</w:t>
      </w:r>
      <w:r w:rsidRPr="66EF435B">
        <w:rPr>
          <w:rFonts w:eastAsiaTheme="minorEastAsia" w:cstheme="minorBidi"/>
          <w:color w:val="000000" w:themeColor="text1"/>
          <w:szCs w:val="24"/>
        </w:rPr>
        <w:t>.      Enter an experiment name, desired frequency, desired amplitude in the given space</w:t>
      </w:r>
      <w:r w:rsidR="3207049C" w:rsidRPr="66EF435B">
        <w:rPr>
          <w:rFonts w:eastAsiaTheme="minorEastAsia" w:cstheme="minorBidi"/>
          <w:color w:val="000000" w:themeColor="text1"/>
          <w:szCs w:val="24"/>
        </w:rPr>
        <w:t xml:space="preserve"> and press “Next”.</w:t>
      </w:r>
    </w:p>
    <w:p w14:paraId="183D0DA9" w14:textId="38C03FFC" w:rsidR="2572EB2F" w:rsidRDefault="2572EB2F" w:rsidP="0FF9C5B2">
      <w:pPr>
        <w:ind w:firstLine="360"/>
        <w:rPr>
          <w:rFonts w:eastAsiaTheme="minorEastAsia" w:cstheme="minorBidi"/>
          <w:szCs w:val="24"/>
        </w:rPr>
      </w:pPr>
      <w:r w:rsidRPr="66EF435B">
        <w:rPr>
          <w:rFonts w:eastAsiaTheme="minorEastAsia" w:cstheme="minorBidi"/>
          <w:color w:val="000000" w:themeColor="text1"/>
          <w:szCs w:val="24"/>
        </w:rPr>
        <w:lastRenderedPageBreak/>
        <w:t xml:space="preserve">3.     </w:t>
      </w:r>
      <w:r w:rsidR="3AFAC670" w:rsidRPr="6E5376C2">
        <w:rPr>
          <w:rFonts w:eastAsiaTheme="minorEastAsia" w:cstheme="minorBidi"/>
          <w:color w:val="000000" w:themeColor="text1"/>
          <w:szCs w:val="24"/>
        </w:rPr>
        <w:t xml:space="preserve">Review the details entered; </w:t>
      </w:r>
      <w:r w:rsidRPr="6E5376C2">
        <w:rPr>
          <w:rFonts w:eastAsiaTheme="minorEastAsia" w:cstheme="minorBidi"/>
          <w:color w:val="000000" w:themeColor="text1"/>
          <w:szCs w:val="24"/>
        </w:rPr>
        <w:t>Ente</w:t>
      </w:r>
      <w:r w:rsidRPr="66EF435B">
        <w:rPr>
          <w:rFonts w:eastAsiaTheme="minorEastAsia" w:cstheme="minorBidi"/>
          <w:color w:val="000000" w:themeColor="text1"/>
          <w:szCs w:val="24"/>
        </w:rPr>
        <w:t xml:space="preserve">r your email </w:t>
      </w:r>
      <w:r w:rsidR="3AFAC670" w:rsidRPr="66EF435B">
        <w:rPr>
          <w:rFonts w:eastAsiaTheme="minorEastAsia" w:cstheme="minorBidi"/>
          <w:color w:val="000000" w:themeColor="text1"/>
          <w:szCs w:val="24"/>
        </w:rPr>
        <w:t xml:space="preserve">in the given space </w:t>
      </w:r>
      <w:r w:rsidRPr="66EF435B">
        <w:rPr>
          <w:rFonts w:eastAsiaTheme="minorEastAsia" w:cstheme="minorBidi"/>
          <w:color w:val="000000" w:themeColor="text1"/>
          <w:szCs w:val="24"/>
        </w:rPr>
        <w:t>and press “Start”.</w:t>
      </w:r>
    </w:p>
    <w:p w14:paraId="79AFE00C" w14:textId="1BCD25C6" w:rsidR="2572EB2F" w:rsidRDefault="2572EB2F" w:rsidP="47BFBD8F">
      <w:pPr>
        <w:rPr>
          <w:rFonts w:eastAsiaTheme="minorEastAsia" w:cstheme="minorBidi"/>
          <w:color w:val="000000" w:themeColor="text1"/>
          <w:szCs w:val="24"/>
          <w:u w:val="single"/>
        </w:rPr>
      </w:pPr>
      <w:r w:rsidRPr="464A48C0">
        <w:rPr>
          <w:rFonts w:eastAsiaTheme="minorEastAsia" w:cstheme="minorBidi"/>
          <w:color w:val="000000" w:themeColor="text1"/>
          <w:szCs w:val="24"/>
          <w:u w:val="single"/>
        </w:rPr>
        <w:t>Alternative Flow:</w:t>
      </w:r>
    </w:p>
    <w:p w14:paraId="06FB3098" w14:textId="68FF427A" w:rsidR="2572EB2F" w:rsidRDefault="11E572BA" w:rsidP="0FF9C5B2">
      <w:pPr>
        <w:rPr>
          <w:rFonts w:eastAsiaTheme="minorEastAsia" w:cstheme="minorBidi"/>
          <w:color w:val="000000" w:themeColor="text1"/>
          <w:szCs w:val="24"/>
        </w:rPr>
      </w:pPr>
      <w:r w:rsidRPr="464A48C0">
        <w:rPr>
          <w:rFonts w:eastAsiaTheme="minorEastAsia" w:cstheme="minorBidi"/>
          <w:color w:val="000000" w:themeColor="text1"/>
          <w:szCs w:val="24"/>
        </w:rPr>
        <w:t>1.</w:t>
      </w:r>
      <w:r w:rsidR="2572EB2F">
        <w:tab/>
      </w:r>
      <w:r w:rsidR="2572EB2F" w:rsidRPr="464A48C0">
        <w:rPr>
          <w:rFonts w:eastAsiaTheme="minorEastAsia" w:cstheme="minorBidi"/>
          <w:color w:val="000000" w:themeColor="text1"/>
          <w:szCs w:val="24"/>
        </w:rPr>
        <w:t xml:space="preserve">Repeat step </w:t>
      </w:r>
      <w:r w:rsidR="4EE7A48E" w:rsidRPr="0BFB7C25">
        <w:rPr>
          <w:rFonts w:eastAsiaTheme="minorEastAsia" w:cstheme="minorBidi"/>
          <w:color w:val="000000" w:themeColor="text1"/>
          <w:szCs w:val="24"/>
        </w:rPr>
        <w:t>3</w:t>
      </w:r>
      <w:r w:rsidR="2572EB2F" w:rsidRPr="464A48C0">
        <w:rPr>
          <w:rFonts w:eastAsiaTheme="minorEastAsia" w:cstheme="minorBidi"/>
          <w:color w:val="000000" w:themeColor="text1"/>
          <w:szCs w:val="24"/>
        </w:rPr>
        <w:t xml:space="preserve"> if more emails need to be added.</w:t>
      </w:r>
    </w:p>
    <w:p w14:paraId="2C85753A" w14:textId="1DA7E34E" w:rsidR="47BFBD8F" w:rsidRDefault="47BFBD8F" w:rsidP="47BFBD8F">
      <w:pPr>
        <w:rPr>
          <w:rFonts w:eastAsiaTheme="minorEastAsia" w:cstheme="minorBidi"/>
          <w:szCs w:val="24"/>
          <w:highlight w:val="yellow"/>
        </w:rPr>
      </w:pPr>
    </w:p>
    <w:p w14:paraId="493E50DE" w14:textId="7207A404" w:rsidR="00204258" w:rsidRDefault="6B2AC922" w:rsidP="60B8C571">
      <w:pPr>
        <w:pStyle w:val="Heading3"/>
        <w:rPr>
          <w:rFonts w:asciiTheme="minorHAnsi" w:eastAsiaTheme="minorEastAsia" w:hAnsiTheme="minorHAnsi" w:cstheme="minorBidi"/>
        </w:rPr>
      </w:pPr>
      <w:bookmarkStart w:id="175" w:name="_Toc117018101"/>
      <w:r>
        <w:t>3</w:t>
      </w:r>
      <w:r w:rsidR="00204258">
        <w:t>.</w:t>
      </w:r>
      <w:r w:rsidR="6737D698">
        <w:t>4</w:t>
      </w:r>
      <w:r w:rsidR="00204258">
        <w:t>.2 Use Case 2</w:t>
      </w:r>
      <w:r w:rsidR="27ABC8F1">
        <w:t xml:space="preserve"> – Change temperature/humidity units.</w:t>
      </w:r>
      <w:bookmarkEnd w:id="175"/>
    </w:p>
    <w:p w14:paraId="35F14B20" w14:textId="50C75DB2" w:rsidR="0FF9C5B2" w:rsidRDefault="0FF9C5B2" w:rsidP="0FF9C5B2">
      <w:pPr>
        <w:rPr>
          <w:rFonts w:eastAsiaTheme="minorEastAsia" w:cstheme="minorBidi"/>
          <w:szCs w:val="24"/>
        </w:rPr>
      </w:pPr>
    </w:p>
    <w:p w14:paraId="2CA42E00" w14:textId="4F583B50" w:rsidR="0EC3671D" w:rsidRDefault="0EC3671D" w:rsidP="0FF9C5B2">
      <w:pPr>
        <w:rPr>
          <w:rFonts w:eastAsiaTheme="minorEastAsia" w:cstheme="minorBidi"/>
          <w:color w:val="000000" w:themeColor="text1"/>
          <w:szCs w:val="24"/>
        </w:rPr>
      </w:pPr>
      <w:r w:rsidRPr="0FF9C5B2">
        <w:rPr>
          <w:rFonts w:eastAsiaTheme="minorEastAsia" w:cstheme="minorBidi"/>
          <w:color w:val="000000" w:themeColor="text1"/>
          <w:szCs w:val="24"/>
          <w:u w:val="single"/>
        </w:rPr>
        <w:t>Intent</w:t>
      </w:r>
      <w:commentRangeStart w:id="176"/>
      <w:r w:rsidRPr="0FF9C5B2">
        <w:rPr>
          <w:rFonts w:eastAsiaTheme="minorEastAsia" w:cstheme="minorBidi"/>
          <w:color w:val="000000" w:themeColor="text1"/>
          <w:szCs w:val="24"/>
          <w:u w:val="single"/>
        </w:rPr>
        <w:t>:</w:t>
      </w:r>
      <w:r w:rsidRPr="0FF9C5B2">
        <w:rPr>
          <w:rFonts w:eastAsiaTheme="minorEastAsia" w:cstheme="minorBidi"/>
          <w:color w:val="000000" w:themeColor="text1"/>
          <w:szCs w:val="24"/>
        </w:rPr>
        <w:t xml:space="preserve"> Changing the temperature/humidity unit</w:t>
      </w:r>
      <w:commentRangeEnd w:id="176"/>
      <w:r w:rsidR="009A4470">
        <w:rPr>
          <w:rStyle w:val="CommentReference"/>
          <w:rFonts w:cstheme="minorBidi"/>
          <w:lang w:val="en-CA"/>
        </w:rPr>
        <w:commentReference w:id="176"/>
      </w:r>
      <w:r w:rsidRPr="0FF9C5B2">
        <w:rPr>
          <w:rFonts w:eastAsiaTheme="minorEastAsia" w:cstheme="minorBidi"/>
          <w:color w:val="000000" w:themeColor="text1"/>
          <w:szCs w:val="24"/>
        </w:rPr>
        <w:t>.</w:t>
      </w:r>
    </w:p>
    <w:p w14:paraId="094E1EBE" w14:textId="3689088B" w:rsidR="0EC3671D" w:rsidRDefault="0EC3671D" w:rsidP="0FF9C5B2">
      <w:pPr>
        <w:rPr>
          <w:rFonts w:eastAsiaTheme="minorEastAsia" w:cstheme="minorBidi"/>
          <w:color w:val="000000" w:themeColor="text1"/>
          <w:szCs w:val="24"/>
        </w:rPr>
      </w:pPr>
      <w:r w:rsidRPr="0FF9C5B2">
        <w:rPr>
          <w:rFonts w:eastAsiaTheme="minorEastAsia" w:cstheme="minorBidi"/>
          <w:color w:val="000000" w:themeColor="text1"/>
          <w:szCs w:val="24"/>
          <w:u w:val="single"/>
        </w:rPr>
        <w:t>Primary Actor:</w:t>
      </w:r>
      <w:r w:rsidRPr="0FF9C5B2">
        <w:rPr>
          <w:rFonts w:eastAsiaTheme="minorEastAsia" w:cstheme="minorBidi"/>
          <w:color w:val="000000" w:themeColor="text1"/>
          <w:szCs w:val="24"/>
        </w:rPr>
        <w:t xml:space="preserve"> Biologist/Student</w:t>
      </w:r>
    </w:p>
    <w:p w14:paraId="22908B83" w14:textId="630221DE" w:rsidR="744D3593" w:rsidRDefault="744D3593" w:rsidP="62609656">
      <w:pPr>
        <w:rPr>
          <w:rFonts w:eastAsiaTheme="minorEastAsia" w:cstheme="minorBidi"/>
          <w:color w:val="000000" w:themeColor="text1"/>
          <w:szCs w:val="24"/>
        </w:rPr>
      </w:pPr>
      <w:r w:rsidRPr="62609656">
        <w:rPr>
          <w:rFonts w:eastAsiaTheme="minorEastAsia" w:cstheme="minorBidi"/>
          <w:color w:val="000000" w:themeColor="text1"/>
          <w:szCs w:val="24"/>
          <w:u w:val="single"/>
        </w:rPr>
        <w:t>Precondition:</w:t>
      </w:r>
      <w:r w:rsidRPr="62609656">
        <w:rPr>
          <w:rFonts w:eastAsiaTheme="minorEastAsia" w:cstheme="minorBidi"/>
          <w:color w:val="000000" w:themeColor="text1"/>
          <w:szCs w:val="24"/>
        </w:rPr>
        <w:t xml:space="preserve"> </w:t>
      </w:r>
      <w:r w:rsidR="54F605A7" w:rsidRPr="1384F259">
        <w:rPr>
          <w:rFonts w:eastAsiaTheme="minorEastAsia" w:cstheme="minorBidi"/>
          <w:color w:val="000000" w:themeColor="text1"/>
          <w:szCs w:val="24"/>
        </w:rPr>
        <w:t>The system is connected to power, ON, and NO experiment has been setup.</w:t>
      </w:r>
    </w:p>
    <w:p w14:paraId="6F3AB03B" w14:textId="287809EF" w:rsidR="0EC3671D" w:rsidRDefault="0EC3671D" w:rsidP="0FF9C5B2">
      <w:pPr>
        <w:rPr>
          <w:rFonts w:eastAsiaTheme="minorEastAsia" w:cstheme="minorBidi"/>
          <w:color w:val="000000" w:themeColor="text1"/>
          <w:szCs w:val="24"/>
        </w:rPr>
      </w:pPr>
      <w:r w:rsidRPr="0FF9C5B2">
        <w:rPr>
          <w:rFonts w:eastAsiaTheme="minorEastAsia" w:cstheme="minorBidi"/>
          <w:color w:val="000000" w:themeColor="text1"/>
          <w:szCs w:val="24"/>
          <w:u w:val="single"/>
        </w:rPr>
        <w:t>Postcondition:</w:t>
      </w:r>
      <w:r w:rsidRPr="0FF9C5B2">
        <w:rPr>
          <w:rFonts w:eastAsiaTheme="minorEastAsia" w:cstheme="minorBidi"/>
          <w:color w:val="000000" w:themeColor="text1"/>
          <w:szCs w:val="24"/>
        </w:rPr>
        <w:t xml:space="preserve"> The user successfully changed the unit to the desired option.</w:t>
      </w:r>
    </w:p>
    <w:p w14:paraId="44957EC8" w14:textId="4D0C58BA" w:rsidR="0EC3671D" w:rsidRDefault="0EC3671D" w:rsidP="0FF9C5B2">
      <w:pPr>
        <w:rPr>
          <w:rFonts w:eastAsiaTheme="minorEastAsia" w:cstheme="minorBidi"/>
          <w:color w:val="000000" w:themeColor="text1"/>
          <w:szCs w:val="24"/>
        </w:rPr>
      </w:pPr>
      <w:r w:rsidRPr="0FF9C5B2">
        <w:rPr>
          <w:rFonts w:eastAsiaTheme="minorEastAsia" w:cstheme="minorBidi"/>
          <w:color w:val="000000" w:themeColor="text1"/>
          <w:szCs w:val="24"/>
          <w:u w:val="single"/>
        </w:rPr>
        <w:t>Failed Postcondition:</w:t>
      </w:r>
      <w:r w:rsidRPr="0FF9C5B2">
        <w:rPr>
          <w:rFonts w:eastAsiaTheme="minorEastAsia" w:cstheme="minorBidi"/>
          <w:color w:val="000000" w:themeColor="text1"/>
          <w:szCs w:val="24"/>
        </w:rPr>
        <w:t xml:space="preserve"> The system fails to record data in the chosen unit.</w:t>
      </w:r>
    </w:p>
    <w:p w14:paraId="40DC4A8A" w14:textId="5EFB92FC" w:rsidR="0EC3671D" w:rsidRDefault="0EC3671D" w:rsidP="0FF9C5B2">
      <w:pPr>
        <w:rPr>
          <w:rFonts w:eastAsiaTheme="minorEastAsia" w:cstheme="minorBidi"/>
          <w:color w:val="000000" w:themeColor="text1"/>
          <w:szCs w:val="24"/>
        </w:rPr>
      </w:pPr>
      <w:r w:rsidRPr="0FF9C5B2">
        <w:rPr>
          <w:rFonts w:eastAsiaTheme="minorEastAsia" w:cstheme="minorBidi"/>
          <w:color w:val="000000" w:themeColor="text1"/>
          <w:szCs w:val="24"/>
        </w:rPr>
        <w:t xml:space="preserve"> </w:t>
      </w:r>
    </w:p>
    <w:p w14:paraId="09D44795" w14:textId="6132C568" w:rsidR="0EC3671D" w:rsidRDefault="0EC3671D" w:rsidP="0FF9C5B2">
      <w:pPr>
        <w:rPr>
          <w:rFonts w:eastAsiaTheme="minorEastAsia" w:cstheme="minorBidi"/>
          <w:color w:val="000000" w:themeColor="text1"/>
          <w:szCs w:val="24"/>
          <w:u w:val="single"/>
        </w:rPr>
      </w:pPr>
      <w:r w:rsidRPr="0FF9C5B2">
        <w:rPr>
          <w:rFonts w:eastAsiaTheme="minorEastAsia" w:cstheme="minorBidi"/>
          <w:color w:val="000000" w:themeColor="text1"/>
          <w:szCs w:val="24"/>
          <w:u w:val="single"/>
        </w:rPr>
        <w:t>Basic Flow:</w:t>
      </w:r>
    </w:p>
    <w:p w14:paraId="6DD1770C" w14:textId="687520BE" w:rsidR="0EC3671D" w:rsidRDefault="0EC3671D" w:rsidP="0FF9C5B2">
      <w:pPr>
        <w:ind w:left="360" w:hanging="360"/>
        <w:rPr>
          <w:rFonts w:eastAsiaTheme="minorEastAsia" w:cstheme="minorBidi"/>
          <w:color w:val="000000" w:themeColor="text1"/>
          <w:szCs w:val="24"/>
        </w:rPr>
      </w:pPr>
      <w:r w:rsidRPr="0FF9C5B2">
        <w:rPr>
          <w:rFonts w:eastAsiaTheme="minorEastAsia" w:cstheme="minorBidi"/>
          <w:color w:val="000000" w:themeColor="text1"/>
          <w:szCs w:val="24"/>
        </w:rPr>
        <w:t>-          Navigate through the touch screen interface.</w:t>
      </w:r>
    </w:p>
    <w:p w14:paraId="06F58099" w14:textId="5991865F" w:rsidR="0EC3671D" w:rsidRDefault="0EC3671D" w:rsidP="0FF9C5B2">
      <w:pPr>
        <w:ind w:left="360" w:hanging="360"/>
        <w:rPr>
          <w:rFonts w:eastAsiaTheme="minorEastAsia" w:cstheme="minorBidi"/>
          <w:color w:val="000000" w:themeColor="text1"/>
          <w:szCs w:val="24"/>
        </w:rPr>
      </w:pPr>
      <w:r w:rsidRPr="0FF9C5B2">
        <w:rPr>
          <w:rFonts w:eastAsiaTheme="minorEastAsia" w:cstheme="minorBidi"/>
          <w:color w:val="000000" w:themeColor="text1"/>
          <w:szCs w:val="24"/>
        </w:rPr>
        <w:t>1.       Press “Settings”.</w:t>
      </w:r>
    </w:p>
    <w:p w14:paraId="04DA7449" w14:textId="41B5A7C1" w:rsidR="0EC3671D" w:rsidRDefault="0EC3671D" w:rsidP="0FF9C5B2">
      <w:pPr>
        <w:ind w:left="360" w:hanging="360"/>
        <w:rPr>
          <w:rFonts w:eastAsiaTheme="minorEastAsia" w:cstheme="minorBidi"/>
          <w:color w:val="000000" w:themeColor="text1"/>
          <w:szCs w:val="24"/>
        </w:rPr>
      </w:pPr>
      <w:r w:rsidRPr="0FF9C5B2">
        <w:rPr>
          <w:rFonts w:eastAsiaTheme="minorEastAsia" w:cstheme="minorBidi"/>
          <w:color w:val="000000" w:themeColor="text1"/>
          <w:szCs w:val="24"/>
        </w:rPr>
        <w:t xml:space="preserve">2.       Press “Change </w:t>
      </w:r>
      <w:commentRangeStart w:id="177"/>
      <w:r w:rsidRPr="0FF9C5B2">
        <w:rPr>
          <w:rFonts w:eastAsiaTheme="minorEastAsia" w:cstheme="minorBidi"/>
          <w:color w:val="000000" w:themeColor="text1"/>
          <w:szCs w:val="24"/>
        </w:rPr>
        <w:t>Units</w:t>
      </w:r>
      <w:commentRangeEnd w:id="177"/>
      <w:r w:rsidR="00DF1EBB">
        <w:rPr>
          <w:rStyle w:val="CommentReference"/>
          <w:rFonts w:cstheme="minorBidi"/>
          <w:lang w:val="en-CA"/>
        </w:rPr>
        <w:commentReference w:id="177"/>
      </w:r>
      <w:r w:rsidRPr="0FF9C5B2">
        <w:rPr>
          <w:rFonts w:eastAsiaTheme="minorEastAsia" w:cstheme="minorBidi"/>
          <w:color w:val="000000" w:themeColor="text1"/>
          <w:szCs w:val="24"/>
        </w:rPr>
        <w:t>”.</w:t>
      </w:r>
    </w:p>
    <w:p w14:paraId="0442DA51" w14:textId="44F04CC6" w:rsidR="0EC3671D" w:rsidRDefault="0EC3671D" w:rsidP="0FF9C5B2">
      <w:pPr>
        <w:ind w:left="360" w:hanging="360"/>
        <w:rPr>
          <w:rFonts w:eastAsiaTheme="minorEastAsia" w:cstheme="minorBidi"/>
          <w:color w:val="000000" w:themeColor="text1"/>
          <w:szCs w:val="24"/>
        </w:rPr>
      </w:pPr>
      <w:r w:rsidRPr="0FF9C5B2">
        <w:rPr>
          <w:rFonts w:eastAsiaTheme="minorEastAsia" w:cstheme="minorBidi"/>
          <w:color w:val="000000" w:themeColor="text1"/>
          <w:szCs w:val="24"/>
        </w:rPr>
        <w:t>3.       Press “Temperature” or “Humidity”.</w:t>
      </w:r>
    </w:p>
    <w:p w14:paraId="5F21269E" w14:textId="70E26B4C" w:rsidR="0EC3671D" w:rsidRDefault="0EC3671D" w:rsidP="0FF9C5B2">
      <w:pPr>
        <w:ind w:left="360" w:hanging="360"/>
        <w:rPr>
          <w:rFonts w:eastAsiaTheme="minorEastAsia" w:cstheme="minorBidi"/>
          <w:color w:val="000000" w:themeColor="text1"/>
          <w:szCs w:val="24"/>
        </w:rPr>
      </w:pPr>
      <w:r w:rsidRPr="0FF9C5B2">
        <w:rPr>
          <w:rFonts w:eastAsiaTheme="minorEastAsia" w:cstheme="minorBidi"/>
          <w:color w:val="000000" w:themeColor="text1"/>
          <w:szCs w:val="24"/>
        </w:rPr>
        <w:t>4.       Choose one of the given temperature or humidity units and press “Done”.</w:t>
      </w:r>
    </w:p>
    <w:p w14:paraId="2EDD0B86" w14:textId="36606739" w:rsidR="0EC3671D" w:rsidRDefault="0EC3671D" w:rsidP="0FF9C5B2">
      <w:pPr>
        <w:rPr>
          <w:rFonts w:eastAsiaTheme="minorEastAsia" w:cstheme="minorBidi"/>
          <w:szCs w:val="24"/>
        </w:rPr>
      </w:pPr>
    </w:p>
    <w:p w14:paraId="6D27EAF2" w14:textId="0437D2B4" w:rsidR="4848A84D" w:rsidRDefault="4848A84D" w:rsidP="60B8C571">
      <w:pPr>
        <w:pStyle w:val="Heading3"/>
        <w:rPr>
          <w:rFonts w:asciiTheme="minorHAnsi" w:eastAsiaTheme="minorEastAsia" w:hAnsiTheme="minorHAnsi" w:cstheme="minorBidi"/>
        </w:rPr>
      </w:pPr>
      <w:bookmarkStart w:id="178" w:name="_Toc117018102"/>
      <w:r>
        <w:t>3.</w:t>
      </w:r>
      <w:r w:rsidR="46A2008C">
        <w:t>4</w:t>
      </w:r>
      <w:r>
        <w:t xml:space="preserve">.3 Use Case </w:t>
      </w:r>
      <w:r w:rsidR="06836CC3">
        <w:t>3</w:t>
      </w:r>
      <w:r>
        <w:t xml:space="preserve"> – Change </w:t>
      </w:r>
      <w:r w:rsidR="61A109DA">
        <w:t>frequency/amplitude.</w:t>
      </w:r>
      <w:bookmarkEnd w:id="178"/>
    </w:p>
    <w:p w14:paraId="6BA1F54E" w14:textId="6E3CB172" w:rsidR="4B036F24" w:rsidRDefault="4B036F24" w:rsidP="4B036F24">
      <w:pPr>
        <w:rPr>
          <w:rFonts w:eastAsiaTheme="minorEastAsia" w:cstheme="minorBidi"/>
          <w:szCs w:val="24"/>
        </w:rPr>
      </w:pPr>
    </w:p>
    <w:p w14:paraId="6D3BA517" w14:textId="4202BC7C" w:rsidR="14A811DB" w:rsidRDefault="14A811DB" w:rsidP="33597B0B">
      <w:pPr>
        <w:rPr>
          <w:rFonts w:eastAsiaTheme="minorEastAsia" w:cstheme="minorBidi"/>
          <w:color w:val="000000" w:themeColor="text1"/>
        </w:rPr>
      </w:pPr>
      <w:r w:rsidRPr="33597B0B">
        <w:rPr>
          <w:rFonts w:eastAsiaTheme="minorEastAsia" w:cstheme="minorBidi"/>
          <w:color w:val="000000" w:themeColor="text1"/>
          <w:u w:val="single"/>
        </w:rPr>
        <w:t>Intent</w:t>
      </w:r>
      <w:r w:rsidRPr="33597B0B">
        <w:rPr>
          <w:rFonts w:eastAsiaTheme="minorEastAsia" w:cstheme="minorBidi"/>
          <w:color w:val="000000" w:themeColor="text1"/>
        </w:rPr>
        <w:t xml:space="preserve">: </w:t>
      </w:r>
      <w:commentRangeStart w:id="179"/>
      <w:r w:rsidRPr="33597B0B">
        <w:rPr>
          <w:rFonts w:eastAsiaTheme="minorEastAsia" w:cstheme="minorBidi"/>
          <w:color w:val="000000" w:themeColor="text1"/>
        </w:rPr>
        <w:t>Changing the frequency and amplitude of the vibrations by the motor</w:t>
      </w:r>
      <w:commentRangeEnd w:id="179"/>
      <w:r w:rsidR="007A6743">
        <w:rPr>
          <w:rStyle w:val="CommentReference"/>
          <w:rFonts w:cstheme="minorBidi"/>
          <w:lang w:val="en-CA"/>
        </w:rPr>
        <w:commentReference w:id="179"/>
      </w:r>
      <w:r w:rsidRPr="33597B0B">
        <w:rPr>
          <w:rFonts w:eastAsiaTheme="minorEastAsia" w:cstheme="minorBidi"/>
          <w:color w:val="000000" w:themeColor="text1"/>
        </w:rPr>
        <w:t>.</w:t>
      </w:r>
    </w:p>
    <w:p w14:paraId="47490366" w14:textId="504659E7" w:rsidR="14A811DB" w:rsidRDefault="14A811DB" w:rsidP="33597B0B">
      <w:pPr>
        <w:rPr>
          <w:rFonts w:eastAsiaTheme="minorEastAsia" w:cstheme="minorBidi"/>
          <w:color w:val="000000" w:themeColor="text1"/>
        </w:rPr>
      </w:pPr>
      <w:r w:rsidRPr="33597B0B">
        <w:rPr>
          <w:rFonts w:eastAsiaTheme="minorEastAsia" w:cstheme="minorBidi"/>
          <w:color w:val="000000" w:themeColor="text1"/>
          <w:u w:val="single"/>
        </w:rPr>
        <w:t>Primary Actor:</w:t>
      </w:r>
      <w:r w:rsidRPr="33597B0B">
        <w:rPr>
          <w:rFonts w:eastAsiaTheme="minorEastAsia" w:cstheme="minorBidi"/>
          <w:color w:val="000000" w:themeColor="text1"/>
        </w:rPr>
        <w:t xml:space="preserve"> Biologist/Student</w:t>
      </w:r>
    </w:p>
    <w:p w14:paraId="4157833A" w14:textId="506652E3" w:rsidR="14A811DB" w:rsidRDefault="14A811DB" w:rsidP="33597B0B">
      <w:pPr>
        <w:rPr>
          <w:rFonts w:eastAsiaTheme="minorEastAsia" w:cstheme="minorBidi"/>
          <w:color w:val="000000" w:themeColor="text1"/>
        </w:rPr>
      </w:pPr>
      <w:r w:rsidRPr="33597B0B">
        <w:rPr>
          <w:rFonts w:eastAsiaTheme="minorEastAsia" w:cstheme="minorBidi"/>
          <w:color w:val="000000" w:themeColor="text1"/>
          <w:u w:val="single"/>
        </w:rPr>
        <w:t>Precondition:</w:t>
      </w:r>
      <w:r w:rsidRPr="33597B0B">
        <w:rPr>
          <w:rFonts w:eastAsiaTheme="minorEastAsia" w:cstheme="minorBidi"/>
          <w:color w:val="000000" w:themeColor="text1"/>
        </w:rPr>
        <w:t xml:space="preserve"> The system is connected to power, ON, and an experiment has been </w:t>
      </w:r>
      <w:r w:rsidR="103FCD31" w:rsidRPr="33597B0B">
        <w:rPr>
          <w:rFonts w:eastAsiaTheme="minorEastAsia" w:cstheme="minorBidi"/>
          <w:color w:val="000000" w:themeColor="text1"/>
        </w:rPr>
        <w:t>set up</w:t>
      </w:r>
      <w:r w:rsidRPr="33597B0B">
        <w:rPr>
          <w:rFonts w:eastAsiaTheme="minorEastAsia" w:cstheme="minorBidi"/>
          <w:color w:val="000000" w:themeColor="text1"/>
        </w:rPr>
        <w:t xml:space="preserve"> and is running; The UI displays the home screen.</w:t>
      </w:r>
    </w:p>
    <w:p w14:paraId="37E2306D" w14:textId="4D49AE8D" w:rsidR="14A811DB" w:rsidRDefault="14A811DB" w:rsidP="33597B0B">
      <w:pPr>
        <w:rPr>
          <w:rFonts w:eastAsiaTheme="minorEastAsia" w:cstheme="minorBidi"/>
          <w:color w:val="000000" w:themeColor="text1"/>
        </w:rPr>
      </w:pPr>
      <w:r w:rsidRPr="33597B0B">
        <w:rPr>
          <w:rFonts w:eastAsiaTheme="minorEastAsia" w:cstheme="minorBidi"/>
          <w:color w:val="000000" w:themeColor="text1"/>
          <w:u w:val="single"/>
        </w:rPr>
        <w:t>Postcondition:</w:t>
      </w:r>
      <w:r>
        <w:tab/>
      </w:r>
      <w:r w:rsidRPr="33597B0B">
        <w:rPr>
          <w:rFonts w:eastAsiaTheme="minorEastAsia" w:cstheme="minorBidi"/>
          <w:color w:val="000000" w:themeColor="text1"/>
        </w:rPr>
        <w:t>The user successfully changed the frequency/amplitude to the desired setting.     The system uses the accelerometer to measure the change and display a confirmation notification.</w:t>
      </w:r>
    </w:p>
    <w:p w14:paraId="6CB22671" w14:textId="04BFCDF2" w:rsidR="14A811DB" w:rsidRDefault="14A811DB" w:rsidP="33597B0B">
      <w:pPr>
        <w:rPr>
          <w:rFonts w:eastAsiaTheme="minorEastAsia" w:cstheme="minorBidi"/>
          <w:color w:val="000000" w:themeColor="text1"/>
        </w:rPr>
      </w:pPr>
      <w:r w:rsidRPr="33597B0B">
        <w:rPr>
          <w:rFonts w:eastAsiaTheme="minorEastAsia" w:cstheme="minorBidi"/>
          <w:color w:val="000000" w:themeColor="text1"/>
          <w:u w:val="single"/>
        </w:rPr>
        <w:lastRenderedPageBreak/>
        <w:t>Failed Postcondition:</w:t>
      </w:r>
      <w:r w:rsidRPr="33597B0B">
        <w:rPr>
          <w:rFonts w:eastAsiaTheme="minorEastAsia" w:cstheme="minorBidi"/>
          <w:color w:val="000000" w:themeColor="text1"/>
        </w:rPr>
        <w:t xml:space="preserve"> The accelerometer fails to detect a change or detects readings not intended by the user.</w:t>
      </w:r>
    </w:p>
    <w:p w14:paraId="0A68EB30" w14:textId="29968873" w:rsidR="14A811DB" w:rsidRDefault="14A811DB">
      <w:pPr>
        <w:rPr>
          <w:rFonts w:eastAsiaTheme="minorEastAsia" w:cstheme="minorBidi"/>
          <w:color w:val="000000" w:themeColor="text1"/>
          <w:szCs w:val="24"/>
        </w:rPr>
      </w:pPr>
      <w:r w:rsidRPr="3903FF0C">
        <w:rPr>
          <w:rFonts w:eastAsiaTheme="minorEastAsia" w:cstheme="minorBidi"/>
          <w:color w:val="000000" w:themeColor="text1"/>
          <w:szCs w:val="24"/>
        </w:rPr>
        <w:t xml:space="preserve"> </w:t>
      </w:r>
    </w:p>
    <w:p w14:paraId="2D280D72" w14:textId="2DA89726" w:rsidR="14A811DB" w:rsidRDefault="14A811DB" w:rsidP="33597B0B">
      <w:pPr>
        <w:rPr>
          <w:rFonts w:eastAsiaTheme="minorEastAsia" w:cstheme="minorBidi"/>
          <w:color w:val="000000" w:themeColor="text1"/>
          <w:u w:val="single"/>
        </w:rPr>
      </w:pPr>
      <w:r w:rsidRPr="33597B0B">
        <w:rPr>
          <w:rFonts w:eastAsiaTheme="minorEastAsia" w:cstheme="minorBidi"/>
          <w:color w:val="000000" w:themeColor="text1"/>
          <w:u w:val="single"/>
        </w:rPr>
        <w:t>Basic Flow:</w:t>
      </w:r>
    </w:p>
    <w:p w14:paraId="3E7BA7DE" w14:textId="54219A65" w:rsidR="14A811DB" w:rsidRDefault="14A811DB" w:rsidP="07515571">
      <w:pPr>
        <w:ind w:left="360" w:hanging="360"/>
        <w:rPr>
          <w:rFonts w:eastAsiaTheme="minorEastAsia" w:cstheme="minorBidi"/>
          <w:szCs w:val="24"/>
        </w:rPr>
      </w:pPr>
      <w:r w:rsidRPr="3903FF0C">
        <w:rPr>
          <w:rFonts w:eastAsiaTheme="minorEastAsia" w:cstheme="minorBidi"/>
          <w:color w:val="000000" w:themeColor="text1"/>
          <w:szCs w:val="24"/>
        </w:rPr>
        <w:t>-          Navigate through the touch screen interface.</w:t>
      </w:r>
    </w:p>
    <w:p w14:paraId="4B61B16C" w14:textId="2A80D37D" w:rsidR="14A811DB" w:rsidRDefault="14A811DB" w:rsidP="30530AC8">
      <w:pPr>
        <w:ind w:left="360"/>
        <w:rPr>
          <w:rFonts w:eastAsiaTheme="minorEastAsia" w:cstheme="minorBidi"/>
          <w:szCs w:val="24"/>
        </w:rPr>
      </w:pPr>
      <w:r w:rsidRPr="30530AC8">
        <w:rPr>
          <w:rFonts w:eastAsiaTheme="minorEastAsia" w:cstheme="minorBidi"/>
          <w:szCs w:val="24"/>
        </w:rPr>
        <w:t>1.</w:t>
      </w:r>
      <w:r>
        <w:tab/>
      </w:r>
      <w:r w:rsidRPr="30530AC8">
        <w:rPr>
          <w:rFonts w:eastAsiaTheme="minorEastAsia" w:cstheme="minorBidi"/>
          <w:szCs w:val="24"/>
        </w:rPr>
        <w:t>Press</w:t>
      </w:r>
      <w:r w:rsidRPr="3087902E">
        <w:rPr>
          <w:rFonts w:eastAsiaTheme="minorEastAsia" w:cstheme="minorBidi"/>
          <w:szCs w:val="24"/>
        </w:rPr>
        <w:t xml:space="preserve"> “Settings”.</w:t>
      </w:r>
    </w:p>
    <w:p w14:paraId="4FF094AD" w14:textId="1030C9C9" w:rsidR="14A811DB" w:rsidRDefault="14A811DB" w:rsidP="3D566BF6">
      <w:pPr>
        <w:ind w:left="360"/>
        <w:rPr>
          <w:rFonts w:eastAsiaTheme="minorEastAsia" w:cstheme="minorBidi"/>
          <w:szCs w:val="24"/>
        </w:rPr>
      </w:pPr>
      <w:r w:rsidRPr="3D566BF6">
        <w:rPr>
          <w:rFonts w:eastAsiaTheme="minorEastAsia" w:cstheme="minorBidi"/>
          <w:szCs w:val="24"/>
        </w:rPr>
        <w:t>2.</w:t>
      </w:r>
      <w:r>
        <w:tab/>
      </w:r>
      <w:r w:rsidRPr="3D566BF6">
        <w:rPr>
          <w:rFonts w:eastAsiaTheme="minorEastAsia" w:cstheme="minorBidi"/>
          <w:szCs w:val="24"/>
        </w:rPr>
        <w:t>Press “Change Frequency/Amplitude”.</w:t>
      </w:r>
    </w:p>
    <w:p w14:paraId="0F0A558A" w14:textId="08C2B73E" w:rsidR="14A811DB" w:rsidRDefault="14A811DB" w:rsidP="3D566BF6">
      <w:pPr>
        <w:ind w:left="360"/>
        <w:rPr>
          <w:rFonts w:eastAsiaTheme="minorEastAsia" w:cstheme="minorBidi"/>
          <w:szCs w:val="24"/>
        </w:rPr>
      </w:pPr>
      <w:r w:rsidRPr="60A881FD">
        <w:rPr>
          <w:rFonts w:eastAsiaTheme="minorEastAsia" w:cstheme="minorBidi"/>
          <w:szCs w:val="24"/>
        </w:rPr>
        <w:t>3.</w:t>
      </w:r>
      <w:r>
        <w:tab/>
      </w:r>
      <w:r w:rsidRPr="60A881FD">
        <w:rPr>
          <w:rFonts w:eastAsiaTheme="minorEastAsia" w:cstheme="minorBidi"/>
          <w:szCs w:val="24"/>
        </w:rPr>
        <w:t>Use</w:t>
      </w:r>
      <w:r w:rsidRPr="3087902E">
        <w:rPr>
          <w:rFonts w:eastAsiaTheme="minorEastAsia" w:cstheme="minorBidi"/>
          <w:szCs w:val="24"/>
        </w:rPr>
        <w:t xml:space="preserve"> the slider to choose the desired frequency and enter the desired amplitude </w:t>
      </w:r>
      <w:r>
        <w:tab/>
      </w:r>
      <w:r>
        <w:tab/>
      </w:r>
      <w:r w:rsidRPr="3087902E">
        <w:rPr>
          <w:rFonts w:eastAsiaTheme="minorEastAsia" w:cstheme="minorBidi"/>
          <w:szCs w:val="24"/>
        </w:rPr>
        <w:t xml:space="preserve">in the given space and press “Finish”. </w:t>
      </w:r>
    </w:p>
    <w:p w14:paraId="08410215" w14:textId="6ACFFE6D" w:rsidR="14A811DB" w:rsidRDefault="14A811DB" w:rsidP="33597B0B">
      <w:pPr>
        <w:rPr>
          <w:rFonts w:eastAsiaTheme="minorEastAsia" w:cstheme="minorBidi"/>
        </w:rPr>
      </w:pPr>
      <w:r w:rsidRPr="33597B0B">
        <w:rPr>
          <w:rFonts w:eastAsiaTheme="minorEastAsia" w:cstheme="minorBidi"/>
          <w:u w:val="single"/>
        </w:rPr>
        <w:t>Alternate Flow:</w:t>
      </w:r>
    </w:p>
    <w:p w14:paraId="5F8F85A5" w14:textId="49FAA743" w:rsidR="14A811DB" w:rsidRDefault="14A811DB" w:rsidP="280B2150">
      <w:pPr>
        <w:pStyle w:val="ListParagraph"/>
        <w:numPr>
          <w:ilvl w:val="0"/>
          <w:numId w:val="6"/>
        </w:numPr>
        <w:rPr>
          <w:rFonts w:eastAsiaTheme="minorEastAsia" w:cstheme="minorBidi"/>
          <w:color w:val="000000" w:themeColor="text1"/>
          <w:szCs w:val="24"/>
        </w:rPr>
      </w:pPr>
      <w:r w:rsidRPr="3903FF0C">
        <w:rPr>
          <w:rFonts w:eastAsiaTheme="minorEastAsia" w:cstheme="minorBidi"/>
          <w:color w:val="000000" w:themeColor="text1"/>
          <w:szCs w:val="24"/>
        </w:rPr>
        <w:t>Press “Change Frequency/Amplitude” shortcut on the Home Screen.</w:t>
      </w:r>
    </w:p>
    <w:p w14:paraId="6DB33834" w14:textId="5E25D93E" w:rsidR="14A811DB" w:rsidRDefault="14A811DB" w:rsidP="794A8A0F">
      <w:pPr>
        <w:pStyle w:val="ListParagraph"/>
        <w:numPr>
          <w:ilvl w:val="0"/>
          <w:numId w:val="6"/>
        </w:numPr>
        <w:rPr>
          <w:rFonts w:eastAsiaTheme="minorEastAsia" w:cstheme="minorBidi"/>
          <w:szCs w:val="24"/>
        </w:rPr>
      </w:pPr>
      <w:r w:rsidRPr="3903FF0C">
        <w:rPr>
          <w:rFonts w:eastAsiaTheme="minorEastAsia" w:cstheme="minorBidi"/>
          <w:color w:val="000000" w:themeColor="text1"/>
          <w:szCs w:val="24"/>
        </w:rPr>
        <w:t>Step 3 from the Basic Flow</w:t>
      </w:r>
      <w:r>
        <w:br/>
      </w:r>
    </w:p>
    <w:p w14:paraId="4A0224C7" w14:textId="265276CB" w:rsidR="5FBC47E9" w:rsidRDefault="5FBC47E9" w:rsidP="5FBC47E9">
      <w:pPr>
        <w:rPr>
          <w:rFonts w:eastAsiaTheme="minorEastAsia" w:cstheme="minorBidi"/>
          <w:szCs w:val="24"/>
        </w:rPr>
      </w:pPr>
    </w:p>
    <w:p w14:paraId="5E878E1F" w14:textId="1DB5E926" w:rsidR="00204258" w:rsidRDefault="00AF4895" w:rsidP="00BF202F">
      <w:pPr>
        <w:pStyle w:val="Heading1"/>
        <w:numPr>
          <w:ilvl w:val="0"/>
          <w:numId w:val="8"/>
        </w:numPr>
      </w:pPr>
      <w:bookmarkStart w:id="180" w:name="_Toc117018103"/>
      <w:commentRangeStart w:id="181"/>
      <w:commentRangeStart w:id="182"/>
      <w:r>
        <w:t>Work Plan</w:t>
      </w:r>
      <w:commentRangeEnd w:id="181"/>
      <w:r w:rsidR="00E03917">
        <w:rPr>
          <w:rStyle w:val="CommentReference"/>
        </w:rPr>
        <w:commentReference w:id="181"/>
      </w:r>
      <w:commentRangeEnd w:id="182"/>
      <w:r w:rsidR="001749E9">
        <w:rPr>
          <w:rStyle w:val="CommentReference"/>
          <w:rFonts w:asciiTheme="minorHAnsi" w:eastAsiaTheme="minorHAnsi" w:hAnsiTheme="minorHAnsi" w:cstheme="minorBidi"/>
          <w:color w:val="auto"/>
          <w:lang w:val="en-CA"/>
        </w:rPr>
        <w:commentReference w:id="182"/>
      </w:r>
      <w:bookmarkEnd w:id="180"/>
    </w:p>
    <w:p w14:paraId="270D73B3" w14:textId="61D95FD1" w:rsidR="00E93116" w:rsidRDefault="00AF4895" w:rsidP="00E93116">
      <w:pPr>
        <w:pStyle w:val="Heading2"/>
        <w:numPr>
          <w:ilvl w:val="1"/>
          <w:numId w:val="8"/>
        </w:numPr>
      </w:pPr>
      <w:bookmarkStart w:id="183" w:name="_Toc117018104"/>
      <w:r>
        <w:t>Project Team</w:t>
      </w:r>
      <w:bookmarkEnd w:id="183"/>
      <w:r w:rsidR="00B43CF1">
        <w:br/>
      </w:r>
    </w:p>
    <w:tbl>
      <w:tblPr>
        <w:tblStyle w:val="ListTable3-Accent1"/>
        <w:tblW w:w="0" w:type="auto"/>
        <w:tblLook w:val="04A0" w:firstRow="1" w:lastRow="0" w:firstColumn="1" w:lastColumn="0" w:noHBand="0" w:noVBand="1"/>
      </w:tblPr>
      <w:tblGrid>
        <w:gridCol w:w="1646"/>
        <w:gridCol w:w="5037"/>
        <w:gridCol w:w="2667"/>
      </w:tblGrid>
      <w:tr w:rsidR="00FB7E51" w14:paraId="20B9EA7A" w14:textId="47646B56" w:rsidTr="50D540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7" w:type="dxa"/>
          </w:tcPr>
          <w:p w14:paraId="1565D24A" w14:textId="51C4740D" w:rsidR="00FB7E51" w:rsidRDefault="00FB7E51" w:rsidP="00E93116">
            <w:r>
              <w:t>Team Member</w:t>
            </w:r>
          </w:p>
        </w:tc>
        <w:tc>
          <w:tcPr>
            <w:tcW w:w="5398" w:type="dxa"/>
          </w:tcPr>
          <w:p w14:paraId="7E410DC3" w14:textId="77777777" w:rsidR="00FB7E51" w:rsidRDefault="00FB7E51" w:rsidP="00E93116">
            <w:pPr>
              <w:cnfStyle w:val="100000000000" w:firstRow="1" w:lastRow="0" w:firstColumn="0" w:lastColumn="0" w:oddVBand="0" w:evenVBand="0" w:oddHBand="0" w:evenHBand="0" w:firstRowFirstColumn="0" w:firstRowLastColumn="0" w:lastRowFirstColumn="0" w:lastRowLastColumn="0"/>
            </w:pPr>
          </w:p>
        </w:tc>
        <w:tc>
          <w:tcPr>
            <w:tcW w:w="2785" w:type="dxa"/>
          </w:tcPr>
          <w:p w14:paraId="72768B12" w14:textId="3E681B7D" w:rsidR="00FB7E51" w:rsidRDefault="00FB7E51" w:rsidP="00E93116">
            <w:pPr>
              <w:cnfStyle w:val="100000000000" w:firstRow="1" w:lastRow="0" w:firstColumn="0" w:lastColumn="0" w:oddVBand="0" w:evenVBand="0" w:oddHBand="0" w:evenHBand="0" w:firstRowFirstColumn="0" w:firstRowLastColumn="0" w:lastRowFirstColumn="0" w:lastRowLastColumn="0"/>
            </w:pPr>
            <w:r>
              <w:t>Relevant Courses</w:t>
            </w:r>
          </w:p>
        </w:tc>
      </w:tr>
      <w:tr w:rsidR="00FB7E51" w14:paraId="5169BD1E" w14:textId="711571DA" w:rsidTr="50D5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14:paraId="17650EE2" w14:textId="6ECF57C3" w:rsidR="00FB7E51" w:rsidRDefault="00FB7E51" w:rsidP="00E93116">
            <w:r>
              <w:t>Meia Copeland</w:t>
            </w:r>
          </w:p>
        </w:tc>
        <w:tc>
          <w:tcPr>
            <w:tcW w:w="5398" w:type="dxa"/>
          </w:tcPr>
          <w:p w14:paraId="100306A5" w14:textId="569634F7" w:rsidR="00FB7E51" w:rsidRDefault="00FB7E51" w:rsidP="00E93116">
            <w:pPr>
              <w:cnfStyle w:val="000000100000" w:firstRow="0" w:lastRow="0" w:firstColumn="0" w:lastColumn="0" w:oddVBand="0" w:evenVBand="0" w:oddHBand="1" w:evenHBand="0" w:firstRowFirstColumn="0" w:firstRowLastColumn="0" w:lastRowFirstColumn="0" w:lastRowLastColumn="0"/>
            </w:pPr>
            <w:r>
              <w:t xml:space="preserve">Meia is a fourth year Computer Systems Engineering </w:t>
            </w:r>
            <w:r w:rsidR="005F3878">
              <w:t>student and</w:t>
            </w:r>
            <w:r w:rsidR="00634D08">
              <w:t xml:space="preserve"> has a minor in </w:t>
            </w:r>
            <w:r w:rsidR="001B5C5F">
              <w:t>P</w:t>
            </w:r>
            <w:r w:rsidR="00634D08">
              <w:t>hysics</w:t>
            </w:r>
            <w:r>
              <w:t xml:space="preserve">. Through </w:t>
            </w:r>
            <w:r w:rsidR="00BB0573">
              <w:t>seven</w:t>
            </w:r>
            <w:r>
              <w:t xml:space="preserve"> co-op placements and internships, she has gained extensive experience in software development. </w:t>
            </w:r>
            <w:r w:rsidR="000111D1">
              <w:t xml:space="preserve">Beyond software, Meia is very interested in </w:t>
            </w:r>
            <w:r w:rsidR="00D12A2F">
              <w:t>software-</w:t>
            </w:r>
            <w:r w:rsidR="000111D1">
              <w:t>hardware</w:t>
            </w:r>
            <w:r w:rsidR="00D12A2F">
              <w:t xml:space="preserve"> interfacing</w:t>
            </w:r>
            <w:r w:rsidR="000111D1">
              <w:t xml:space="preserve"> and control systems. She has taken electives in </w:t>
            </w:r>
            <w:r w:rsidR="00D1511F">
              <w:t>power engineering</w:t>
            </w:r>
            <w:r w:rsidR="009865D3">
              <w:t xml:space="preserve"> and control </w:t>
            </w:r>
            <w:r w:rsidR="00E95EE6">
              <w:t>systems and</w:t>
            </w:r>
            <w:r>
              <w:t xml:space="preserve"> will be working closely with the electrical engineering team to design the </w:t>
            </w:r>
            <w:r w:rsidR="00A30342">
              <w:t>system and</w:t>
            </w:r>
            <w:r>
              <w:t xml:space="preserve"> develop the signal processing necessary to control the electrical and mechanical components</w:t>
            </w:r>
            <w:r w:rsidR="00D1511F">
              <w:t xml:space="preserve">. </w:t>
            </w:r>
            <w:r>
              <w:t>Having the most industry experience in the group, she is also taking on a leadership position and will be acting as project manager.</w:t>
            </w:r>
          </w:p>
          <w:p w14:paraId="1AF8AF4C" w14:textId="322351B9" w:rsidR="001B5C5F" w:rsidRDefault="001B5C5F" w:rsidP="00E93116">
            <w:pPr>
              <w:cnfStyle w:val="000000100000" w:firstRow="0" w:lastRow="0" w:firstColumn="0" w:lastColumn="0" w:oddVBand="0" w:evenVBand="0" w:oddHBand="1" w:evenHBand="0" w:firstRowFirstColumn="0" w:firstRowLastColumn="0" w:lastRowFirstColumn="0" w:lastRowLastColumn="0"/>
            </w:pPr>
          </w:p>
        </w:tc>
        <w:tc>
          <w:tcPr>
            <w:tcW w:w="2785" w:type="dxa"/>
          </w:tcPr>
          <w:p w14:paraId="2F7E3216" w14:textId="620F5BBD" w:rsidR="00FB7E51" w:rsidRDefault="00FB7E51" w:rsidP="00FB7E51">
            <w:pPr>
              <w:cnfStyle w:val="000000100000" w:firstRow="0" w:lastRow="0" w:firstColumn="0" w:lastColumn="0" w:oddVBand="0" w:evenVBand="0" w:oddHBand="1" w:evenHBand="0" w:firstRowFirstColumn="0" w:firstRowLastColumn="0" w:lastRowFirstColumn="0" w:lastRowLastColumn="0"/>
            </w:pPr>
            <w:r w:rsidRPr="00FB7E51">
              <w:rPr>
                <w:rStyle w:val="IntenseReference"/>
              </w:rPr>
              <w:t>ECOR 1010</w:t>
            </w:r>
            <w:r>
              <w:t xml:space="preserve"> – Intro. To Engineering</w:t>
            </w:r>
          </w:p>
          <w:p w14:paraId="700242FE" w14:textId="35214A34" w:rsidR="00D1778A" w:rsidRDefault="00D1778A" w:rsidP="00FB7E51">
            <w:pPr>
              <w:cnfStyle w:val="000000100000" w:firstRow="0" w:lastRow="0" w:firstColumn="0" w:lastColumn="0" w:oddVBand="0" w:evenVBand="0" w:oddHBand="1" w:evenHBand="0" w:firstRowFirstColumn="0" w:firstRowLastColumn="0" w:lastRowFirstColumn="0" w:lastRowLastColumn="0"/>
            </w:pPr>
            <w:r w:rsidRPr="00D1778A">
              <w:rPr>
                <w:rStyle w:val="IntenseReference"/>
              </w:rPr>
              <w:t>ELEC 2507</w:t>
            </w:r>
            <w:r>
              <w:t xml:space="preserve"> – Electronics I</w:t>
            </w:r>
          </w:p>
          <w:p w14:paraId="093C00C6" w14:textId="6828F5FF" w:rsidR="00FB7E51" w:rsidRDefault="00FB7E51" w:rsidP="00FB7E51">
            <w:pPr>
              <w:cnfStyle w:val="000000100000" w:firstRow="0" w:lastRow="0" w:firstColumn="0" w:lastColumn="0" w:oddVBand="0" w:evenVBand="0" w:oddHBand="1" w:evenHBand="0" w:firstRowFirstColumn="0" w:firstRowLastColumn="0" w:lastRowFirstColumn="0" w:lastRowLastColumn="0"/>
            </w:pPr>
            <w:r w:rsidRPr="00FB7E51">
              <w:rPr>
                <w:rStyle w:val="IntenseReference"/>
              </w:rPr>
              <w:t>ELEC 3105</w:t>
            </w:r>
            <w:r>
              <w:t xml:space="preserve"> – Basic EM and Power Engineering</w:t>
            </w:r>
            <w:r w:rsidR="00124F3A">
              <w:t xml:space="preserve"> </w:t>
            </w:r>
          </w:p>
          <w:p w14:paraId="066AB7C3" w14:textId="528C249F" w:rsidR="00FB7E51" w:rsidRDefault="00FB7E51" w:rsidP="00FB7E51">
            <w:pPr>
              <w:cnfStyle w:val="000000100000" w:firstRow="0" w:lastRow="0" w:firstColumn="0" w:lastColumn="0" w:oddVBand="0" w:evenVBand="0" w:oddHBand="1" w:evenHBand="0" w:firstRowFirstColumn="0" w:firstRowLastColumn="0" w:lastRowFirstColumn="0" w:lastRowLastColumn="0"/>
            </w:pPr>
            <w:r w:rsidRPr="00FB7E51">
              <w:rPr>
                <w:rStyle w:val="IntenseReference"/>
              </w:rPr>
              <w:t>SYSC 3600</w:t>
            </w:r>
            <w:r>
              <w:t xml:space="preserve"> – Systems and Simulation</w:t>
            </w:r>
          </w:p>
          <w:p w14:paraId="374C4E98" w14:textId="0F788ED1" w:rsidR="00FB7E51" w:rsidRDefault="00FB7E51" w:rsidP="00FB7E51">
            <w:pPr>
              <w:cnfStyle w:val="000000100000" w:firstRow="0" w:lastRow="0" w:firstColumn="0" w:lastColumn="0" w:oddVBand="0" w:evenVBand="0" w:oddHBand="1" w:evenHBand="0" w:firstRowFirstColumn="0" w:firstRowLastColumn="0" w:lastRowFirstColumn="0" w:lastRowLastColumn="0"/>
            </w:pPr>
            <w:r w:rsidRPr="00FB7E51">
              <w:rPr>
                <w:rStyle w:val="IntenseReference"/>
              </w:rPr>
              <w:t>SYSC 3010</w:t>
            </w:r>
            <w:r>
              <w:t xml:space="preserve"> – Computer Systems Development Project</w:t>
            </w:r>
          </w:p>
          <w:p w14:paraId="3A60EE11" w14:textId="1C750329" w:rsidR="00470235" w:rsidRDefault="00470235" w:rsidP="00FB7E51">
            <w:pPr>
              <w:cnfStyle w:val="000000100000" w:firstRow="0" w:lastRow="0" w:firstColumn="0" w:lastColumn="0" w:oddVBand="0" w:evenVBand="0" w:oddHBand="1" w:evenHBand="0" w:firstRowFirstColumn="0" w:firstRowLastColumn="0" w:lastRowFirstColumn="0" w:lastRowLastColumn="0"/>
            </w:pPr>
            <w:r w:rsidRPr="00333235">
              <w:rPr>
                <w:rStyle w:val="IntenseReference"/>
              </w:rPr>
              <w:t xml:space="preserve">SYSC </w:t>
            </w:r>
            <w:r w:rsidR="00E1023D" w:rsidRPr="00333235">
              <w:rPr>
                <w:rStyle w:val="IntenseReference"/>
              </w:rPr>
              <w:t>4805</w:t>
            </w:r>
            <w:r w:rsidR="00E1023D">
              <w:t xml:space="preserve"> – Computer Systems Design </w:t>
            </w:r>
            <w:r w:rsidR="00C11BC2">
              <w:t>L</w:t>
            </w:r>
            <w:r w:rsidR="00E1023D">
              <w:t>ab</w:t>
            </w:r>
          </w:p>
          <w:p w14:paraId="5EBD9FF8" w14:textId="5006F8D0" w:rsidR="00FB7E51" w:rsidRDefault="00FB7E51" w:rsidP="00FB7E51">
            <w:pPr>
              <w:cnfStyle w:val="000000100000" w:firstRow="0" w:lastRow="0" w:firstColumn="0" w:lastColumn="0" w:oddVBand="0" w:evenVBand="0" w:oddHBand="1" w:evenHBand="0" w:firstRowFirstColumn="0" w:firstRowLastColumn="0" w:lastRowFirstColumn="0" w:lastRowLastColumn="0"/>
            </w:pPr>
            <w:r w:rsidRPr="00FB7E51">
              <w:rPr>
                <w:rStyle w:val="IntenseReference"/>
              </w:rPr>
              <w:t>SYSC 4505</w:t>
            </w:r>
            <w:r>
              <w:t xml:space="preserve"> – Automatic Control Systems I</w:t>
            </w:r>
          </w:p>
        </w:tc>
      </w:tr>
      <w:tr w:rsidR="00FB7E51" w14:paraId="77F85188" w14:textId="671BCD61" w:rsidTr="50D540AE">
        <w:tc>
          <w:tcPr>
            <w:cnfStyle w:val="001000000000" w:firstRow="0" w:lastRow="0" w:firstColumn="1" w:lastColumn="0" w:oddVBand="0" w:evenVBand="0" w:oddHBand="0" w:evenHBand="0" w:firstRowFirstColumn="0" w:firstRowLastColumn="0" w:lastRowFirstColumn="0" w:lastRowLastColumn="0"/>
            <w:tcW w:w="1167" w:type="dxa"/>
          </w:tcPr>
          <w:p w14:paraId="6088FED0" w14:textId="4A6B1137" w:rsidR="00FB7E51" w:rsidRDefault="00A30342" w:rsidP="00E93116">
            <w:commentRangeStart w:id="184"/>
            <w:r>
              <w:lastRenderedPageBreak/>
              <w:t>Shawaiz Khan</w:t>
            </w:r>
            <w:commentRangeEnd w:id="184"/>
            <w:r w:rsidR="003609C9">
              <w:rPr>
                <w:rStyle w:val="CommentReference"/>
                <w:rFonts w:cstheme="minorBidi"/>
                <w:b w:val="0"/>
                <w:bCs w:val="0"/>
                <w:lang w:val="en-CA"/>
              </w:rPr>
              <w:commentReference w:id="184"/>
            </w:r>
          </w:p>
        </w:tc>
        <w:tc>
          <w:tcPr>
            <w:tcW w:w="5398" w:type="dxa"/>
          </w:tcPr>
          <w:p w14:paraId="4C60D8AC" w14:textId="77777777" w:rsidR="00FB7E51" w:rsidRDefault="0D231430" w:rsidP="00E93116">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3F856F09">
              <w:rPr>
                <w:rFonts w:eastAsiaTheme="minorEastAsia" w:cstheme="minorBidi"/>
                <w:color w:val="000000" w:themeColor="text1"/>
              </w:rPr>
              <w:t>Shawaiz Khan is a fourth year Computer Systems Engineering student. Working on previous and current projects during his studies, he acquired knowledge and skills in both hardware and software. Having a bit of experience in dealing with this before, he will mainly be working on setting up the database, as well as assisting in setting up the temperature and humidity sensors. Interested in learning more and gaining experience with front-end development, he will be assisting with the UI framework as well.</w:t>
            </w:r>
          </w:p>
          <w:p w14:paraId="02A46661" w14:textId="5F2292A6" w:rsidR="001B5C5F" w:rsidRPr="00ED7197" w:rsidRDefault="001B5C5F" w:rsidP="00E93116">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p>
        </w:tc>
        <w:tc>
          <w:tcPr>
            <w:tcW w:w="2785" w:type="dxa"/>
          </w:tcPr>
          <w:p w14:paraId="1FA12CE8" w14:textId="35214A34" w:rsidR="191AA219" w:rsidRDefault="0D231430" w:rsidP="191AA219">
            <w:pPr>
              <w:cnfStyle w:val="000000000000" w:firstRow="0" w:lastRow="0" w:firstColumn="0" w:lastColumn="0" w:oddVBand="0" w:evenVBand="0" w:oddHBand="0" w:evenHBand="0" w:firstRowFirstColumn="0" w:firstRowLastColumn="0" w:lastRowFirstColumn="0" w:lastRowLastColumn="0"/>
            </w:pPr>
            <w:r w:rsidRPr="2596A61A">
              <w:rPr>
                <w:rStyle w:val="IntenseReference"/>
              </w:rPr>
              <w:t>ELEC 2507</w:t>
            </w:r>
            <w:r>
              <w:t xml:space="preserve"> – Electronics I</w:t>
            </w:r>
          </w:p>
          <w:p w14:paraId="728B856C" w14:textId="672F5916" w:rsidR="191AA219" w:rsidRDefault="0D231430" w:rsidP="2596A61A">
            <w:pPr>
              <w:cnfStyle w:val="000000000000" w:firstRow="0" w:lastRow="0" w:firstColumn="0" w:lastColumn="0" w:oddVBand="0" w:evenVBand="0" w:oddHBand="0" w:evenHBand="0" w:firstRowFirstColumn="0" w:firstRowLastColumn="0" w:lastRowFirstColumn="0" w:lastRowLastColumn="0"/>
            </w:pPr>
            <w:r w:rsidRPr="003633C9">
              <w:rPr>
                <w:rStyle w:val="IntenseReference"/>
              </w:rPr>
              <w:t>SYSC 2004</w:t>
            </w:r>
            <w:r w:rsidR="7E1152A4" w:rsidRPr="6B1F3BB7">
              <w:rPr>
                <w:rStyle w:val="IntenseReference"/>
              </w:rPr>
              <w:t xml:space="preserve"> </w:t>
            </w:r>
            <w:r>
              <w:t>– OO Software Development</w:t>
            </w:r>
          </w:p>
          <w:p w14:paraId="3A16A037" w14:textId="59E73940" w:rsidR="00FB7E51" w:rsidRDefault="0D231430" w:rsidP="1B74E5BE">
            <w:pPr>
              <w:cnfStyle w:val="000000000000" w:firstRow="0" w:lastRow="0" w:firstColumn="0" w:lastColumn="0" w:oddVBand="0" w:evenVBand="0" w:oddHBand="0" w:evenHBand="0" w:firstRowFirstColumn="0" w:firstRowLastColumn="0" w:lastRowFirstColumn="0" w:lastRowLastColumn="0"/>
            </w:pPr>
            <w:r w:rsidRPr="4097518C">
              <w:rPr>
                <w:rStyle w:val="IntenseReference"/>
              </w:rPr>
              <w:t>SYSC 3010</w:t>
            </w:r>
            <w:r>
              <w:t xml:space="preserve"> – Computer Systems Development Project</w:t>
            </w:r>
          </w:p>
          <w:p w14:paraId="39E3D4BB" w14:textId="09357932" w:rsidR="002A5648" w:rsidRDefault="002A5648" w:rsidP="1B74E5BE">
            <w:pPr>
              <w:cnfStyle w:val="000000000000" w:firstRow="0" w:lastRow="0" w:firstColumn="0" w:lastColumn="0" w:oddVBand="0" w:evenVBand="0" w:oddHBand="0" w:evenHBand="0" w:firstRowFirstColumn="0" w:firstRowLastColumn="0" w:lastRowFirstColumn="0" w:lastRowLastColumn="0"/>
            </w:pPr>
            <w:r w:rsidRPr="002A5648">
              <w:rPr>
                <w:rStyle w:val="IntenseReference"/>
              </w:rPr>
              <w:t>SYSC 3020</w:t>
            </w:r>
            <w:r>
              <w:t xml:space="preserve"> – Intro. To Software Engineering</w:t>
            </w:r>
          </w:p>
          <w:p w14:paraId="30A2F1F5" w14:textId="30E73D31" w:rsidR="00FB7E51" w:rsidRDefault="0D231430" w:rsidP="00E93116">
            <w:pPr>
              <w:cnfStyle w:val="000000000000" w:firstRow="0" w:lastRow="0" w:firstColumn="0" w:lastColumn="0" w:oddVBand="0" w:evenVBand="0" w:oddHBand="0" w:evenHBand="0" w:firstRowFirstColumn="0" w:firstRowLastColumn="0" w:lastRowFirstColumn="0" w:lastRowLastColumn="0"/>
            </w:pPr>
            <w:r w:rsidRPr="1B74E5BE">
              <w:rPr>
                <w:rStyle w:val="IntenseReference"/>
              </w:rPr>
              <w:t>SYSC 4805</w:t>
            </w:r>
            <w:r>
              <w:t xml:space="preserve"> – Computer Systems Design Lab</w:t>
            </w:r>
          </w:p>
        </w:tc>
      </w:tr>
      <w:tr w:rsidR="00FB7E51" w14:paraId="00CDA3ED" w14:textId="1CD2A347" w:rsidTr="50D5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14:paraId="0C5CB464" w14:textId="0AFA46B7" w:rsidR="00FB7E51" w:rsidRDefault="00A30342" w:rsidP="00E93116">
            <w:commentRangeStart w:id="186"/>
            <w:r>
              <w:t>Talal Jaber</w:t>
            </w:r>
            <w:commentRangeEnd w:id="186"/>
            <w:r w:rsidR="008B183E">
              <w:rPr>
                <w:rStyle w:val="CommentReference"/>
                <w:rFonts w:cstheme="minorBidi"/>
                <w:b w:val="0"/>
                <w:bCs w:val="0"/>
                <w:lang w:val="en-CA"/>
              </w:rPr>
              <w:commentReference w:id="186"/>
            </w:r>
          </w:p>
        </w:tc>
        <w:tc>
          <w:tcPr>
            <w:tcW w:w="5398" w:type="dxa"/>
          </w:tcPr>
          <w:p w14:paraId="5B810C9C" w14:textId="09DB0B26" w:rsidR="00FB7E51" w:rsidRDefault="4FC297F7" w:rsidP="00E93116">
            <w:pPr>
              <w:cnfStyle w:val="000000100000" w:firstRow="0" w:lastRow="0" w:firstColumn="0" w:lastColumn="0" w:oddVBand="0" w:evenVBand="0" w:oddHBand="1" w:evenHBand="0" w:firstRowFirstColumn="0" w:firstRowLastColumn="0" w:lastRowFirstColumn="0" w:lastRowLastColumn="0"/>
            </w:pPr>
            <w:r>
              <w:t>Talal is a fourth year Electrical Engineering Student</w:t>
            </w:r>
            <w:r w:rsidR="4AB74E01">
              <w:t xml:space="preserve">. </w:t>
            </w:r>
            <w:r w:rsidR="357A3B70">
              <w:t xml:space="preserve">Having developed most of his hardware experience from his co-op term </w:t>
            </w:r>
            <w:r w:rsidR="424CCFD3">
              <w:t>where</w:t>
            </w:r>
            <w:r w:rsidR="357A3B70">
              <w:t xml:space="preserve"> he worked in a power step-</w:t>
            </w:r>
            <w:r w:rsidR="27718A57">
              <w:t>down transformer station. Talal had a lot of hands</w:t>
            </w:r>
            <w:r w:rsidR="755A4EDB">
              <w:t>-</w:t>
            </w:r>
            <w:r w:rsidR="27718A57">
              <w:t xml:space="preserve">on experience with </w:t>
            </w:r>
            <w:r w:rsidR="30D52442">
              <w:t>motors and circuits throughout his studies and work term.</w:t>
            </w:r>
            <w:r w:rsidR="4EE2B954">
              <w:t xml:space="preserve"> Talal will be mostly responsible about the electrical design and the hardware design of the project.</w:t>
            </w:r>
          </w:p>
        </w:tc>
        <w:tc>
          <w:tcPr>
            <w:tcW w:w="2785" w:type="dxa"/>
          </w:tcPr>
          <w:p w14:paraId="4205AE4C" w14:textId="0D0245E9" w:rsidR="00FB7E51" w:rsidRDefault="16837883" w:rsidP="00E93116">
            <w:pPr>
              <w:cnfStyle w:val="000000100000" w:firstRow="0" w:lastRow="0" w:firstColumn="0" w:lastColumn="0" w:oddVBand="0" w:evenVBand="0" w:oddHBand="1" w:evenHBand="0" w:firstRowFirstColumn="0" w:firstRowLastColumn="0" w:lastRowFirstColumn="0" w:lastRowLastColumn="0"/>
            </w:pPr>
            <w:r w:rsidRPr="5FED7BE6">
              <w:rPr>
                <w:b/>
                <w:color w:val="549E39" w:themeColor="accent1"/>
              </w:rPr>
              <w:t xml:space="preserve">ELEC </w:t>
            </w:r>
            <w:r w:rsidR="69EA8D5B" w:rsidRPr="5FED7BE6">
              <w:rPr>
                <w:b/>
                <w:color w:val="549E39" w:themeColor="accent1"/>
              </w:rPr>
              <w:t>2501</w:t>
            </w:r>
            <w:r w:rsidR="001B7F60">
              <w:rPr>
                <w:b/>
                <w:color w:val="549E39" w:themeColor="accent1"/>
              </w:rPr>
              <w:t xml:space="preserve"> </w:t>
            </w:r>
            <w:r w:rsidR="001B7F60">
              <w:t>–</w:t>
            </w:r>
            <w:r w:rsidR="69EA8D5B">
              <w:t xml:space="preserve"> Circuits</w:t>
            </w:r>
            <w:r w:rsidR="001B7F60">
              <w:t xml:space="preserve"> </w:t>
            </w:r>
            <w:r w:rsidR="69EA8D5B">
              <w:t>and Signals</w:t>
            </w:r>
          </w:p>
          <w:p w14:paraId="2971A2E4" w14:textId="3AA994AB" w:rsidR="00FB7E51" w:rsidRDefault="6166A39E" w:rsidP="26E678F5">
            <w:pPr>
              <w:cnfStyle w:val="000000100000" w:firstRow="0" w:lastRow="0" w:firstColumn="0" w:lastColumn="0" w:oddVBand="0" w:evenVBand="0" w:oddHBand="1" w:evenHBand="0" w:firstRowFirstColumn="0" w:firstRowLastColumn="0" w:lastRowFirstColumn="0" w:lastRowLastColumn="0"/>
            </w:pPr>
            <w:r w:rsidRPr="5FED7BE6">
              <w:rPr>
                <w:b/>
                <w:color w:val="549E39" w:themeColor="accent1"/>
              </w:rPr>
              <w:t>ELEC 3105</w:t>
            </w:r>
            <w:r w:rsidR="001B7F60">
              <w:rPr>
                <w:b/>
                <w:color w:val="549E39" w:themeColor="accent1"/>
              </w:rPr>
              <w:t xml:space="preserve"> </w:t>
            </w:r>
            <w:r w:rsidR="001B7F60">
              <w:t xml:space="preserve">– </w:t>
            </w:r>
            <w:r>
              <w:t>Basic</w:t>
            </w:r>
            <w:r w:rsidR="001B7F60">
              <w:t xml:space="preserve"> </w:t>
            </w:r>
            <w:r>
              <w:t>EM and Power Engineering</w:t>
            </w:r>
          </w:p>
          <w:p w14:paraId="4C9D241E" w14:textId="0B38BE8A" w:rsidR="00FB7E51" w:rsidRDefault="37E69C7E" w:rsidP="5FED7BE6">
            <w:pPr>
              <w:cnfStyle w:val="000000100000" w:firstRow="0" w:lastRow="0" w:firstColumn="0" w:lastColumn="0" w:oddVBand="0" w:evenVBand="0" w:oddHBand="1" w:evenHBand="0" w:firstRowFirstColumn="0" w:firstRowLastColumn="0" w:lastRowFirstColumn="0" w:lastRowLastColumn="0"/>
            </w:pPr>
            <w:r w:rsidRPr="06EA5611">
              <w:rPr>
                <w:b/>
                <w:bCs/>
                <w:color w:val="549E39" w:themeColor="accent1"/>
              </w:rPr>
              <w:t>ELEC 3907</w:t>
            </w:r>
            <w:r w:rsidR="001B7F60">
              <w:rPr>
                <w:b/>
                <w:bCs/>
                <w:color w:val="549E39" w:themeColor="accent1"/>
              </w:rPr>
              <w:t xml:space="preserve"> </w:t>
            </w:r>
            <w:r w:rsidR="001B7F60" w:rsidRPr="001B7F60">
              <w:t>–</w:t>
            </w:r>
            <w:r w:rsidR="001B7F60">
              <w:rPr>
                <w:b/>
                <w:bCs/>
                <w:color w:val="549E39" w:themeColor="accent1"/>
              </w:rPr>
              <w:t xml:space="preserve"> </w:t>
            </w:r>
            <w:r w:rsidR="001B7F60">
              <w:t>Engineering Project</w:t>
            </w:r>
          </w:p>
          <w:p w14:paraId="7773E234" w14:textId="23D69313" w:rsidR="79D15096" w:rsidRDefault="79D15096" w:rsidP="19438E5C">
            <w:pPr>
              <w:cnfStyle w:val="000000100000" w:firstRow="0" w:lastRow="0" w:firstColumn="0" w:lastColumn="0" w:oddVBand="0" w:evenVBand="0" w:oddHBand="1" w:evenHBand="0" w:firstRowFirstColumn="0" w:firstRowLastColumn="0" w:lastRowFirstColumn="0" w:lastRowLastColumn="0"/>
              <w:rPr>
                <w:b/>
                <w:bCs/>
              </w:rPr>
            </w:pPr>
            <w:r w:rsidRPr="4279C919">
              <w:rPr>
                <w:b/>
                <w:color w:val="549E39" w:themeColor="accent1"/>
              </w:rPr>
              <w:t>ELEC 3509</w:t>
            </w:r>
            <w:r w:rsidR="001B7F60">
              <w:rPr>
                <w:b/>
                <w:color w:val="549E39" w:themeColor="accent1"/>
              </w:rPr>
              <w:t xml:space="preserve"> </w:t>
            </w:r>
            <w:r w:rsidR="001B7F60" w:rsidRPr="001B7F60">
              <w:t>–</w:t>
            </w:r>
            <w:r w:rsidR="001B7F60">
              <w:rPr>
                <w:b/>
                <w:bCs/>
              </w:rPr>
              <w:t xml:space="preserve"> </w:t>
            </w:r>
            <w:r>
              <w:t>Ele</w:t>
            </w:r>
            <w:r w:rsidRPr="61B81031">
              <w:t>ctronics</w:t>
            </w:r>
            <w:r w:rsidR="001B7F60">
              <w:t xml:space="preserve"> </w:t>
            </w:r>
            <w:r w:rsidRPr="61B81031">
              <w:t>II</w:t>
            </w:r>
          </w:p>
          <w:p w14:paraId="57CE8EA4" w14:textId="52E4FCA0" w:rsidR="00FB7E51" w:rsidRDefault="00FB7E51" w:rsidP="00E93116">
            <w:pPr>
              <w:cnfStyle w:val="000000100000" w:firstRow="0" w:lastRow="0" w:firstColumn="0" w:lastColumn="0" w:oddVBand="0" w:evenVBand="0" w:oddHBand="1" w:evenHBand="0" w:firstRowFirstColumn="0" w:firstRowLastColumn="0" w:lastRowFirstColumn="0" w:lastRowLastColumn="0"/>
            </w:pPr>
          </w:p>
        </w:tc>
      </w:tr>
      <w:tr w:rsidR="00FB7E51" w14:paraId="781CA3FD" w14:textId="7BB87BF5" w:rsidTr="50D540AE">
        <w:tc>
          <w:tcPr>
            <w:cnfStyle w:val="001000000000" w:firstRow="0" w:lastRow="0" w:firstColumn="1" w:lastColumn="0" w:oddVBand="0" w:evenVBand="0" w:oddHBand="0" w:evenHBand="0" w:firstRowFirstColumn="0" w:firstRowLastColumn="0" w:lastRowFirstColumn="0" w:lastRowLastColumn="0"/>
            <w:tcW w:w="1167" w:type="dxa"/>
          </w:tcPr>
          <w:p w14:paraId="6C167A1C" w14:textId="78FEDA2E" w:rsidR="00FB7E51" w:rsidRDefault="00A30342" w:rsidP="00E93116">
            <w:commentRangeStart w:id="188"/>
            <w:r>
              <w:t xml:space="preserve">Marwan </w:t>
            </w:r>
            <w:proofErr w:type="spellStart"/>
            <w:r>
              <w:t>Zeyada</w:t>
            </w:r>
            <w:commentRangeEnd w:id="188"/>
            <w:proofErr w:type="spellEnd"/>
            <w:r w:rsidR="008B183E">
              <w:rPr>
                <w:rStyle w:val="CommentReference"/>
                <w:rFonts w:cstheme="minorBidi"/>
                <w:b w:val="0"/>
                <w:bCs w:val="0"/>
                <w:lang w:val="en-CA"/>
              </w:rPr>
              <w:commentReference w:id="188"/>
            </w:r>
          </w:p>
        </w:tc>
        <w:tc>
          <w:tcPr>
            <w:tcW w:w="5398" w:type="dxa"/>
          </w:tcPr>
          <w:p w14:paraId="35577B29" w14:textId="5B15B620" w:rsidR="00FB7E51" w:rsidRDefault="26AFEC41" w:rsidP="00E93116">
            <w:pPr>
              <w:cnfStyle w:val="000000000000" w:firstRow="0" w:lastRow="0" w:firstColumn="0" w:lastColumn="0" w:oddVBand="0" w:evenVBand="0" w:oddHBand="0" w:evenHBand="0" w:firstRowFirstColumn="0" w:firstRowLastColumn="0" w:lastRowFirstColumn="0" w:lastRowLastColumn="0"/>
            </w:pPr>
            <w:r>
              <w:t xml:space="preserve">Marwan is a fourth year Computer Systems Engineering student. </w:t>
            </w:r>
            <w:r w:rsidR="2EFF6AE7">
              <w:t>He always had a passion for computers and anything tech related. Throughout his study year</w:t>
            </w:r>
            <w:r w:rsidR="6976ED8D">
              <w:t xml:space="preserve">s, he acquired a lot </w:t>
            </w:r>
            <w:r w:rsidR="4F2FF68A">
              <w:t>of technical</w:t>
            </w:r>
            <w:r w:rsidR="6976ED8D">
              <w:t xml:space="preserve"> skills in both hardware and software.</w:t>
            </w:r>
            <w:r w:rsidR="5696B09D">
              <w:t xml:space="preserve"> Having worked on a lot of UIs and software in his projects, he will be working mainly on the graphical interface</w:t>
            </w:r>
            <w:r w:rsidR="525C252F">
              <w:t xml:space="preserve"> and the software side while also working on hardware </w:t>
            </w:r>
            <w:r w:rsidR="2BCC3386">
              <w:t>to gain more experience</w:t>
            </w:r>
            <w:r w:rsidR="525C252F">
              <w:t>.</w:t>
            </w:r>
          </w:p>
        </w:tc>
        <w:tc>
          <w:tcPr>
            <w:tcW w:w="2785" w:type="dxa"/>
          </w:tcPr>
          <w:p w14:paraId="3EEB5B88" w14:textId="144A1F4A" w:rsidR="00FB7E51" w:rsidRDefault="23251573" w:rsidP="00E93116">
            <w:pPr>
              <w:cnfStyle w:val="000000000000" w:firstRow="0" w:lastRow="0" w:firstColumn="0" w:lastColumn="0" w:oddVBand="0" w:evenVBand="0" w:oddHBand="0" w:evenHBand="0" w:firstRowFirstColumn="0" w:firstRowLastColumn="0" w:lastRowFirstColumn="0" w:lastRowLastColumn="0"/>
            </w:pPr>
            <w:r w:rsidRPr="571EDABE">
              <w:rPr>
                <w:rStyle w:val="IntenseReference"/>
              </w:rPr>
              <w:t xml:space="preserve">SYSC 2004 </w:t>
            </w:r>
            <w:r>
              <w:t>– OO Software Development</w:t>
            </w:r>
          </w:p>
          <w:p w14:paraId="029E9CB0" w14:textId="59E73940" w:rsidR="00FB7E51" w:rsidRDefault="23251573" w:rsidP="00E93116">
            <w:pPr>
              <w:cnfStyle w:val="000000000000" w:firstRow="0" w:lastRow="0" w:firstColumn="0" w:lastColumn="0" w:oddVBand="0" w:evenVBand="0" w:oddHBand="0" w:evenHBand="0" w:firstRowFirstColumn="0" w:firstRowLastColumn="0" w:lastRowFirstColumn="0" w:lastRowLastColumn="0"/>
            </w:pPr>
            <w:r w:rsidRPr="571EDABE">
              <w:rPr>
                <w:rStyle w:val="IntenseReference"/>
              </w:rPr>
              <w:t>SYSC 3010</w:t>
            </w:r>
            <w:r>
              <w:t xml:space="preserve"> – Computer Systems Development Project</w:t>
            </w:r>
          </w:p>
          <w:p w14:paraId="5D21C875" w14:textId="52A6B77E" w:rsidR="00FB7E51" w:rsidRDefault="7773E7A5" w:rsidP="571EDABE">
            <w:pPr>
              <w:cnfStyle w:val="000000000000" w:firstRow="0" w:lastRow="0" w:firstColumn="0" w:lastColumn="0" w:oddVBand="0" w:evenVBand="0" w:oddHBand="0" w:evenHBand="0" w:firstRowFirstColumn="0" w:firstRowLastColumn="0" w:lastRowFirstColumn="0" w:lastRowLastColumn="0"/>
            </w:pPr>
            <w:r w:rsidRPr="50D540AE">
              <w:rPr>
                <w:rStyle w:val="IntenseReference"/>
              </w:rPr>
              <w:t>SYSC 4805</w:t>
            </w:r>
            <w:r>
              <w:t xml:space="preserve"> – Computer Systems Design Lab</w:t>
            </w:r>
          </w:p>
          <w:p w14:paraId="0B0C8339" w14:textId="0D0245E9" w:rsidR="00FB7E51" w:rsidRDefault="108523E3" w:rsidP="571EDABE">
            <w:pPr>
              <w:cnfStyle w:val="000000000000" w:firstRow="0" w:lastRow="0" w:firstColumn="0" w:lastColumn="0" w:oddVBand="0" w:evenVBand="0" w:oddHBand="0" w:evenHBand="0" w:firstRowFirstColumn="0" w:firstRowLastColumn="0" w:lastRowFirstColumn="0" w:lastRowLastColumn="0"/>
            </w:pPr>
            <w:r w:rsidRPr="50D540AE">
              <w:rPr>
                <w:b/>
                <w:bCs/>
                <w:color w:val="549E39" w:themeColor="accent1"/>
              </w:rPr>
              <w:t xml:space="preserve">ELEC 2501 </w:t>
            </w:r>
            <w:r>
              <w:t>– Circuits and Signals</w:t>
            </w:r>
          </w:p>
          <w:p w14:paraId="6F786CF2" w14:textId="7FB1E92D" w:rsidR="00FB7E51" w:rsidRDefault="108523E3" w:rsidP="571EDABE">
            <w:pPr>
              <w:cnfStyle w:val="000000000000" w:firstRow="0" w:lastRow="0" w:firstColumn="0" w:lastColumn="0" w:oddVBand="0" w:evenVBand="0" w:oddHBand="0" w:evenHBand="0" w:firstRowFirstColumn="0" w:firstRowLastColumn="0" w:lastRowFirstColumn="0" w:lastRowLastColumn="0"/>
            </w:pPr>
            <w:r w:rsidRPr="50D540AE">
              <w:rPr>
                <w:rStyle w:val="IntenseReference"/>
              </w:rPr>
              <w:t>ELEC 2507</w:t>
            </w:r>
            <w:r>
              <w:t xml:space="preserve"> – Electronics I</w:t>
            </w:r>
          </w:p>
        </w:tc>
      </w:tr>
      <w:tr w:rsidR="00FB7E51" w14:paraId="6BAAC5FC" w14:textId="642D1EB8" w:rsidTr="50D5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14:paraId="7DCC27C7" w14:textId="398C4002" w:rsidR="00FB7E51" w:rsidRDefault="00A30342" w:rsidP="00E93116">
            <w:commentRangeStart w:id="190"/>
            <w:proofErr w:type="spellStart"/>
            <w:r>
              <w:t>Ranishka</w:t>
            </w:r>
            <w:proofErr w:type="spellEnd"/>
            <w:r>
              <w:t xml:space="preserve"> Fernando</w:t>
            </w:r>
            <w:commentRangeEnd w:id="190"/>
            <w:r w:rsidR="008B183E">
              <w:rPr>
                <w:rStyle w:val="CommentReference"/>
                <w:rFonts w:cstheme="minorBidi"/>
                <w:b w:val="0"/>
                <w:bCs w:val="0"/>
                <w:lang w:val="en-CA"/>
              </w:rPr>
              <w:commentReference w:id="190"/>
            </w:r>
          </w:p>
        </w:tc>
        <w:tc>
          <w:tcPr>
            <w:tcW w:w="5398" w:type="dxa"/>
          </w:tcPr>
          <w:p w14:paraId="1C1EFBB3" w14:textId="5AB139DA" w:rsidR="00FB7E51" w:rsidRDefault="6BB72A22" w:rsidP="571EDABE">
            <w:pPr>
              <w:cnfStyle w:val="000000100000" w:firstRow="0" w:lastRow="0" w:firstColumn="0" w:lastColumn="0" w:oddVBand="0" w:evenVBand="0" w:oddHBand="1" w:evenHBand="0" w:firstRowFirstColumn="0" w:firstRowLastColumn="0" w:lastRowFirstColumn="0" w:lastRowLastColumn="0"/>
            </w:pPr>
            <w:proofErr w:type="spellStart"/>
            <w:r w:rsidRPr="571EDABE">
              <w:rPr>
                <w:rFonts w:eastAsiaTheme="minorEastAsia" w:cstheme="minorBidi"/>
                <w:color w:val="000000" w:themeColor="text1"/>
              </w:rPr>
              <w:t>Ranishka</w:t>
            </w:r>
            <w:proofErr w:type="spellEnd"/>
            <w:r w:rsidRPr="571EDABE">
              <w:rPr>
                <w:rFonts w:eastAsiaTheme="minorEastAsia" w:cstheme="minorBidi"/>
                <w:color w:val="000000" w:themeColor="text1"/>
              </w:rPr>
              <w:t xml:space="preserve"> Fernando is a fourth year Electrical Engineering student. Throughout the time at Carleton, he had the pleasure of not only gaining the academic knowledge required to move on past university years, but the soft skills required to be a successful member of the work force with more than 3 years of experience in the industry through various CO-OP positions related to research, hardware, software, construction, and project management. </w:t>
            </w:r>
            <w:proofErr w:type="spellStart"/>
            <w:r w:rsidRPr="571EDABE">
              <w:rPr>
                <w:rFonts w:eastAsiaTheme="minorEastAsia" w:cstheme="minorBidi"/>
                <w:color w:val="000000" w:themeColor="text1"/>
              </w:rPr>
              <w:t>Ranishka</w:t>
            </w:r>
            <w:proofErr w:type="spellEnd"/>
            <w:r w:rsidRPr="571EDABE">
              <w:rPr>
                <w:rFonts w:eastAsiaTheme="minorEastAsia" w:cstheme="minorBidi"/>
                <w:color w:val="000000" w:themeColor="text1"/>
              </w:rPr>
              <w:t xml:space="preserve"> will be mainly working on the electrical design of the project including integration and debugging of hardware and software.</w:t>
            </w:r>
          </w:p>
        </w:tc>
        <w:tc>
          <w:tcPr>
            <w:tcW w:w="2785" w:type="dxa"/>
          </w:tcPr>
          <w:p w14:paraId="32006424" w14:textId="77777777" w:rsidR="00FB7E51" w:rsidRDefault="00FB7E51" w:rsidP="00E93116">
            <w:pPr>
              <w:cnfStyle w:val="000000100000" w:firstRow="0" w:lastRow="0" w:firstColumn="0" w:lastColumn="0" w:oddVBand="0" w:evenVBand="0" w:oddHBand="1" w:evenHBand="0" w:firstRowFirstColumn="0" w:firstRowLastColumn="0" w:lastRowFirstColumn="0" w:lastRowLastColumn="0"/>
            </w:pPr>
          </w:p>
        </w:tc>
      </w:tr>
    </w:tbl>
    <w:p w14:paraId="7B193D80" w14:textId="4B7191A0" w:rsidR="3DF648A9" w:rsidRPr="00472902" w:rsidRDefault="001D47BD" w:rsidP="571EDABE">
      <w:pPr>
        <w:rPr>
          <w:rFonts w:eastAsiaTheme="minorEastAsia" w:cstheme="minorBidi"/>
          <w:color w:val="000000" w:themeColor="text1"/>
        </w:rPr>
      </w:pPr>
      <w:r>
        <w:lastRenderedPageBreak/>
        <w:br/>
      </w:r>
    </w:p>
    <w:p w14:paraId="0AF199A7" w14:textId="4688DAD4" w:rsidR="00FE189D" w:rsidRDefault="00AF4895" w:rsidP="00BF202F">
      <w:pPr>
        <w:pStyle w:val="Heading3"/>
        <w:numPr>
          <w:ilvl w:val="2"/>
          <w:numId w:val="8"/>
        </w:numPr>
      </w:pPr>
      <w:bookmarkStart w:id="192" w:name="_Toc117018105"/>
      <w:commentRangeStart w:id="193"/>
      <w:r>
        <w:t>Roles and Tasks</w:t>
      </w:r>
      <w:commentRangeEnd w:id="193"/>
      <w:r w:rsidR="001D3654">
        <w:rPr>
          <w:rStyle w:val="CommentReference"/>
        </w:rPr>
        <w:commentReference w:id="193"/>
      </w:r>
      <w:bookmarkEnd w:id="192"/>
    </w:p>
    <w:tbl>
      <w:tblPr>
        <w:tblStyle w:val="ListTable3-Accent1"/>
        <w:tblW w:w="0" w:type="auto"/>
        <w:tblLook w:val="04A0" w:firstRow="1" w:lastRow="0" w:firstColumn="1" w:lastColumn="0" w:noHBand="0" w:noVBand="1"/>
      </w:tblPr>
      <w:tblGrid>
        <w:gridCol w:w="1795"/>
        <w:gridCol w:w="3510"/>
        <w:gridCol w:w="4045"/>
      </w:tblGrid>
      <w:tr w:rsidR="00D02846" w14:paraId="084B84F2" w14:textId="77777777" w:rsidTr="50D540AE">
        <w:trPr>
          <w:cnfStyle w:val="100000000000" w:firstRow="1" w:lastRow="0" w:firstColumn="0" w:lastColumn="0" w:oddVBand="0" w:evenVBand="0" w:oddHBand="0" w:evenHBand="0" w:firstRowFirstColumn="0" w:firstRowLastColumn="0" w:lastRowFirstColumn="0" w:lastRowLastColumn="0"/>
          <w:trHeight w:val="332"/>
        </w:trPr>
        <w:tc>
          <w:tcPr>
            <w:cnfStyle w:val="001000000100" w:firstRow="0" w:lastRow="0" w:firstColumn="1" w:lastColumn="0" w:oddVBand="0" w:evenVBand="0" w:oddHBand="0" w:evenHBand="0" w:firstRowFirstColumn="1" w:firstRowLastColumn="0" w:lastRowFirstColumn="0" w:lastRowLastColumn="0"/>
            <w:tcW w:w="1795" w:type="dxa"/>
            <w:tcBorders>
              <w:bottom w:val="single" w:sz="4" w:space="0" w:color="549E39" w:themeColor="accent1"/>
            </w:tcBorders>
          </w:tcPr>
          <w:p w14:paraId="28170078" w14:textId="0D1C4E8C" w:rsidR="00D02846" w:rsidRPr="00942D63" w:rsidRDefault="000A0F22" w:rsidP="00D02846">
            <w:pPr>
              <w:rPr>
                <w:i/>
                <w:iCs/>
              </w:rPr>
            </w:pPr>
            <w:r w:rsidRPr="00942D63">
              <w:rPr>
                <w:i/>
                <w:iCs/>
              </w:rPr>
              <w:t>Team Member</w:t>
            </w:r>
          </w:p>
        </w:tc>
        <w:tc>
          <w:tcPr>
            <w:tcW w:w="3510" w:type="dxa"/>
          </w:tcPr>
          <w:p w14:paraId="1579C879" w14:textId="45AC8331" w:rsidR="00D02846" w:rsidRDefault="000A0F22" w:rsidP="00D02846">
            <w:pPr>
              <w:cnfStyle w:val="100000000000" w:firstRow="1" w:lastRow="0" w:firstColumn="0" w:lastColumn="0" w:oddVBand="0" w:evenVBand="0" w:oddHBand="0" w:evenHBand="0" w:firstRowFirstColumn="0" w:firstRowLastColumn="0" w:lastRowFirstColumn="0" w:lastRowLastColumn="0"/>
            </w:pPr>
            <w:r>
              <w:t>Tasks</w:t>
            </w:r>
          </w:p>
        </w:tc>
        <w:tc>
          <w:tcPr>
            <w:tcW w:w="4045" w:type="dxa"/>
          </w:tcPr>
          <w:p w14:paraId="7C0C8B5E" w14:textId="2C05CBF2" w:rsidR="00D02846" w:rsidRDefault="007358A1" w:rsidP="00D02846">
            <w:pPr>
              <w:cnfStyle w:val="100000000000" w:firstRow="1" w:lastRow="0" w:firstColumn="0" w:lastColumn="0" w:oddVBand="0" w:evenVBand="0" w:oddHBand="0" w:evenHBand="0" w:firstRowFirstColumn="0" w:firstRowLastColumn="0" w:lastRowFirstColumn="0" w:lastRowLastColumn="0"/>
            </w:pPr>
            <w:r>
              <w:t>Justification</w:t>
            </w:r>
          </w:p>
        </w:tc>
      </w:tr>
      <w:tr w:rsidR="0047455B" w14:paraId="699CE40A" w14:textId="77777777" w:rsidTr="50D5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Merge w:val="restart"/>
            <w:tcBorders>
              <w:right w:val="single" w:sz="4" w:space="0" w:color="549E39" w:themeColor="accent1"/>
            </w:tcBorders>
          </w:tcPr>
          <w:p w14:paraId="429A190F" w14:textId="1A9CF388" w:rsidR="0047455B" w:rsidRDefault="0047455B" w:rsidP="0047455B">
            <w:r>
              <w:t>Meia Copeland</w:t>
            </w:r>
          </w:p>
        </w:tc>
        <w:tc>
          <w:tcPr>
            <w:tcW w:w="3510" w:type="dxa"/>
            <w:tcBorders>
              <w:left w:val="single" w:sz="4" w:space="0" w:color="549E39" w:themeColor="accent1"/>
            </w:tcBorders>
          </w:tcPr>
          <w:p w14:paraId="2CC035C8" w14:textId="25221B9B" w:rsidR="0047455B" w:rsidRDefault="0047455B" w:rsidP="0047455B">
            <w:pPr>
              <w:cnfStyle w:val="000000100000" w:firstRow="0" w:lastRow="0" w:firstColumn="0" w:lastColumn="0" w:oddVBand="0" w:evenVBand="0" w:oddHBand="1" w:evenHBand="0" w:firstRowFirstColumn="0" w:firstRowLastColumn="0" w:lastRowFirstColumn="0" w:lastRowLastColumn="0"/>
            </w:pPr>
            <w:r>
              <w:t>Linear Actuator Design</w:t>
            </w:r>
          </w:p>
        </w:tc>
        <w:tc>
          <w:tcPr>
            <w:tcW w:w="4045" w:type="dxa"/>
          </w:tcPr>
          <w:p w14:paraId="64DC119F" w14:textId="2889C866" w:rsidR="0047455B" w:rsidRDefault="0047455B" w:rsidP="0047455B">
            <w:pPr>
              <w:cnfStyle w:val="000000100000" w:firstRow="0" w:lastRow="0" w:firstColumn="0" w:lastColumn="0" w:oddVBand="0" w:evenVBand="0" w:oddHBand="1" w:evenHBand="0" w:firstRowFirstColumn="0" w:firstRowLastColumn="0" w:lastRowFirstColumn="0" w:lastRowLastColumn="0"/>
            </w:pPr>
            <w:r>
              <w:t>CAD experience from ECOR 1010 and personal projects</w:t>
            </w:r>
          </w:p>
        </w:tc>
      </w:tr>
      <w:tr w:rsidR="0047455B" w14:paraId="0986E7C3" w14:textId="77777777" w:rsidTr="50D540AE">
        <w:tc>
          <w:tcPr>
            <w:cnfStyle w:val="001000000000" w:firstRow="0" w:lastRow="0" w:firstColumn="1" w:lastColumn="0" w:oddVBand="0" w:evenVBand="0" w:oddHBand="0" w:evenHBand="0" w:firstRowFirstColumn="0" w:firstRowLastColumn="0" w:lastRowFirstColumn="0" w:lastRowLastColumn="0"/>
            <w:tcW w:w="1795" w:type="dxa"/>
            <w:vMerge/>
          </w:tcPr>
          <w:p w14:paraId="1FC31A2C" w14:textId="77777777" w:rsidR="0047455B" w:rsidRDefault="0047455B" w:rsidP="0047455B"/>
        </w:tc>
        <w:tc>
          <w:tcPr>
            <w:tcW w:w="3510" w:type="dxa"/>
            <w:tcBorders>
              <w:left w:val="single" w:sz="4" w:space="0" w:color="549E39" w:themeColor="accent1"/>
            </w:tcBorders>
          </w:tcPr>
          <w:p w14:paraId="1ACFDEE1" w14:textId="0EC165CB" w:rsidR="0047455B" w:rsidRDefault="0047455B" w:rsidP="0047455B">
            <w:pPr>
              <w:cnfStyle w:val="000000000000" w:firstRow="0" w:lastRow="0" w:firstColumn="0" w:lastColumn="0" w:oddVBand="0" w:evenVBand="0" w:oddHBand="0" w:evenHBand="0" w:firstRowFirstColumn="0" w:firstRowLastColumn="0" w:lastRowFirstColumn="0" w:lastRowLastColumn="0"/>
            </w:pPr>
            <w:r>
              <w:t>Signal processing</w:t>
            </w:r>
          </w:p>
        </w:tc>
        <w:tc>
          <w:tcPr>
            <w:tcW w:w="4045" w:type="dxa"/>
          </w:tcPr>
          <w:p w14:paraId="33A62FDC" w14:textId="2C6AD59E" w:rsidR="0047455B" w:rsidRDefault="0047455B" w:rsidP="0047455B">
            <w:pPr>
              <w:cnfStyle w:val="000000000000" w:firstRow="0" w:lastRow="0" w:firstColumn="0" w:lastColumn="0" w:oddVBand="0" w:evenVBand="0" w:oddHBand="0" w:evenHBand="0" w:firstRowFirstColumn="0" w:firstRowLastColumn="0" w:lastRowFirstColumn="0" w:lastRowLastColumn="0"/>
            </w:pPr>
            <w:r>
              <w:t>Knowledge of signal processing from SYSC 3600 and SYSC 4505</w:t>
            </w:r>
          </w:p>
        </w:tc>
      </w:tr>
      <w:tr w:rsidR="0047455B" w14:paraId="5F7D268F" w14:textId="77777777" w:rsidTr="50D5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Merge/>
          </w:tcPr>
          <w:p w14:paraId="47A64DDD" w14:textId="77777777" w:rsidR="0047455B" w:rsidRDefault="0047455B" w:rsidP="0047455B"/>
        </w:tc>
        <w:tc>
          <w:tcPr>
            <w:tcW w:w="3510" w:type="dxa"/>
            <w:tcBorders>
              <w:left w:val="single" w:sz="4" w:space="0" w:color="549E39" w:themeColor="accent1"/>
            </w:tcBorders>
          </w:tcPr>
          <w:p w14:paraId="5205F16C" w14:textId="2AF6026C" w:rsidR="0047455B" w:rsidRDefault="0047455B" w:rsidP="0047455B">
            <w:pPr>
              <w:cnfStyle w:val="000000100000" w:firstRow="0" w:lastRow="0" w:firstColumn="0" w:lastColumn="0" w:oddVBand="0" w:evenVBand="0" w:oddHBand="1" w:evenHBand="0" w:firstRowFirstColumn="0" w:firstRowLastColumn="0" w:lastRowFirstColumn="0" w:lastRowLastColumn="0"/>
            </w:pPr>
            <w:r>
              <w:t>Hardware-Software interfacing</w:t>
            </w:r>
          </w:p>
        </w:tc>
        <w:tc>
          <w:tcPr>
            <w:tcW w:w="4045" w:type="dxa"/>
          </w:tcPr>
          <w:p w14:paraId="490BA9C8" w14:textId="5DF75D12" w:rsidR="0047455B" w:rsidRDefault="0047455B" w:rsidP="0047455B">
            <w:pPr>
              <w:cnfStyle w:val="000000100000" w:firstRow="0" w:lastRow="0" w:firstColumn="0" w:lastColumn="0" w:oddVBand="0" w:evenVBand="0" w:oddHBand="1" w:evenHBand="0" w:firstRowFirstColumn="0" w:firstRowLastColumn="0" w:lastRowFirstColumn="0" w:lastRowLastColumn="0"/>
            </w:pPr>
            <w:r>
              <w:t xml:space="preserve">Experience in multiple hardware-software projects in SYSC 3010 </w:t>
            </w:r>
            <w:r w:rsidR="005053C9">
              <w:t>&amp;</w:t>
            </w:r>
            <w:r>
              <w:t xml:space="preserve"> 4805</w:t>
            </w:r>
          </w:p>
        </w:tc>
      </w:tr>
      <w:tr w:rsidR="0047455B" w14:paraId="17DE2C06" w14:textId="77777777" w:rsidTr="50D540AE">
        <w:tc>
          <w:tcPr>
            <w:cnfStyle w:val="001000000000" w:firstRow="0" w:lastRow="0" w:firstColumn="1" w:lastColumn="0" w:oddVBand="0" w:evenVBand="0" w:oddHBand="0" w:evenHBand="0" w:firstRowFirstColumn="0" w:firstRowLastColumn="0" w:lastRowFirstColumn="0" w:lastRowLastColumn="0"/>
            <w:tcW w:w="1795" w:type="dxa"/>
            <w:vMerge/>
          </w:tcPr>
          <w:p w14:paraId="69EE43E5" w14:textId="77777777" w:rsidR="0047455B" w:rsidRDefault="0047455B" w:rsidP="0047455B"/>
        </w:tc>
        <w:tc>
          <w:tcPr>
            <w:tcW w:w="3510" w:type="dxa"/>
            <w:tcBorders>
              <w:left w:val="single" w:sz="4" w:space="0" w:color="549E39" w:themeColor="accent1"/>
            </w:tcBorders>
          </w:tcPr>
          <w:p w14:paraId="74AFA552" w14:textId="2EE818B2" w:rsidR="0047455B" w:rsidRDefault="0047455B" w:rsidP="0047455B">
            <w:pPr>
              <w:cnfStyle w:val="000000000000" w:firstRow="0" w:lastRow="0" w:firstColumn="0" w:lastColumn="0" w:oddVBand="0" w:evenVBand="0" w:oddHBand="0" w:evenHBand="0" w:firstRowFirstColumn="0" w:firstRowLastColumn="0" w:lastRowFirstColumn="0" w:lastRowLastColumn="0"/>
            </w:pPr>
            <w:r>
              <w:t>System integration</w:t>
            </w:r>
          </w:p>
        </w:tc>
        <w:tc>
          <w:tcPr>
            <w:tcW w:w="4045" w:type="dxa"/>
          </w:tcPr>
          <w:p w14:paraId="11662D22" w14:textId="67D20065" w:rsidR="0047455B" w:rsidRDefault="0047455B" w:rsidP="0047455B">
            <w:pPr>
              <w:cnfStyle w:val="000000000000" w:firstRow="0" w:lastRow="0" w:firstColumn="0" w:lastColumn="0" w:oddVBand="0" w:evenVBand="0" w:oddHBand="0" w:evenHBand="0" w:firstRowFirstColumn="0" w:firstRowLastColumn="0" w:lastRowFirstColumn="0" w:lastRowLastColumn="0"/>
            </w:pPr>
            <w:r>
              <w:t>Significant experience through degree program and professional experience</w:t>
            </w:r>
          </w:p>
        </w:tc>
      </w:tr>
      <w:tr w:rsidR="0047455B" w14:paraId="0777CF75" w14:textId="77777777" w:rsidTr="50D5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Merge/>
          </w:tcPr>
          <w:p w14:paraId="522B4036" w14:textId="77777777" w:rsidR="0047455B" w:rsidRDefault="0047455B" w:rsidP="0047455B"/>
        </w:tc>
        <w:tc>
          <w:tcPr>
            <w:tcW w:w="3510" w:type="dxa"/>
            <w:tcBorders>
              <w:left w:val="single" w:sz="4" w:space="0" w:color="549E39" w:themeColor="accent1"/>
            </w:tcBorders>
          </w:tcPr>
          <w:p w14:paraId="604B4B01" w14:textId="0CF8053A" w:rsidR="0047455B" w:rsidRDefault="0047455B" w:rsidP="0047455B">
            <w:pPr>
              <w:cnfStyle w:val="000000100000" w:firstRow="0" w:lastRow="0" w:firstColumn="0" w:lastColumn="0" w:oddVBand="0" w:evenVBand="0" w:oddHBand="1" w:evenHBand="0" w:firstRowFirstColumn="0" w:firstRowLastColumn="0" w:lastRowFirstColumn="0" w:lastRowLastColumn="0"/>
            </w:pPr>
            <w:r>
              <w:t>Project management</w:t>
            </w:r>
          </w:p>
        </w:tc>
        <w:tc>
          <w:tcPr>
            <w:tcW w:w="4045" w:type="dxa"/>
          </w:tcPr>
          <w:p w14:paraId="43895B13" w14:textId="6FF3F014" w:rsidR="0047455B" w:rsidRDefault="0047455B" w:rsidP="0047455B">
            <w:pPr>
              <w:cnfStyle w:val="000000100000" w:firstRow="0" w:lastRow="0" w:firstColumn="0" w:lastColumn="0" w:oddVBand="0" w:evenVBand="0" w:oddHBand="1" w:evenHBand="0" w:firstRowFirstColumn="0" w:firstRowLastColumn="0" w:lastRowFirstColumn="0" w:lastRowLastColumn="0"/>
            </w:pPr>
            <w:r>
              <w:t xml:space="preserve">Extensive experience working on projects through co-op, and knowledge from SYSC </w:t>
            </w:r>
            <w:r w:rsidR="005053C9">
              <w:t>3010 &amp;</w:t>
            </w:r>
            <w:r>
              <w:t>4805</w:t>
            </w:r>
          </w:p>
        </w:tc>
      </w:tr>
      <w:tr w:rsidR="0047455B" w14:paraId="3D4E24B4" w14:textId="77777777" w:rsidTr="50D540AE">
        <w:tc>
          <w:tcPr>
            <w:cnfStyle w:val="001000000000" w:firstRow="0" w:lastRow="0" w:firstColumn="1" w:lastColumn="0" w:oddVBand="0" w:evenVBand="0" w:oddHBand="0" w:evenHBand="0" w:firstRowFirstColumn="0" w:firstRowLastColumn="0" w:lastRowFirstColumn="0" w:lastRowLastColumn="0"/>
            <w:tcW w:w="1795" w:type="dxa"/>
            <w:vMerge w:val="restart"/>
            <w:tcBorders>
              <w:right w:val="single" w:sz="4" w:space="0" w:color="549E39" w:themeColor="accent1"/>
            </w:tcBorders>
          </w:tcPr>
          <w:p w14:paraId="0BC6E158" w14:textId="49208350" w:rsidR="0047455B" w:rsidRDefault="0047455B" w:rsidP="0047455B">
            <w:commentRangeStart w:id="194"/>
            <w:r>
              <w:t>Shawaiz Khan</w:t>
            </w:r>
            <w:commentRangeEnd w:id="194"/>
            <w:r w:rsidR="003609C9">
              <w:rPr>
                <w:rStyle w:val="CommentReference"/>
                <w:rFonts w:cstheme="minorBidi"/>
                <w:lang w:val="en-CA"/>
              </w:rPr>
              <w:commentReference w:id="194"/>
            </w:r>
          </w:p>
        </w:tc>
        <w:tc>
          <w:tcPr>
            <w:tcW w:w="3510" w:type="dxa"/>
            <w:tcBorders>
              <w:left w:val="single" w:sz="4" w:space="0" w:color="549E39" w:themeColor="accent1"/>
            </w:tcBorders>
          </w:tcPr>
          <w:p w14:paraId="67BFADEE" w14:textId="3A856B9D" w:rsidR="0047455B" w:rsidRDefault="31389353" w:rsidP="0047455B">
            <w:pPr>
              <w:cnfStyle w:val="000000000000" w:firstRow="0" w:lastRow="0" w:firstColumn="0" w:lastColumn="0" w:oddVBand="0" w:evenVBand="0" w:oddHBand="0" w:evenHBand="0" w:firstRowFirstColumn="0" w:firstRowLastColumn="0" w:lastRowFirstColumn="0" w:lastRowLastColumn="0"/>
            </w:pPr>
            <w:r>
              <w:t>Databasing</w:t>
            </w:r>
          </w:p>
        </w:tc>
        <w:tc>
          <w:tcPr>
            <w:tcW w:w="4045" w:type="dxa"/>
          </w:tcPr>
          <w:p w14:paraId="3F806FCF" w14:textId="4C8CC71A" w:rsidR="0047455B" w:rsidRDefault="0AD6BD5B" w:rsidP="0047455B">
            <w:pPr>
              <w:cnfStyle w:val="000000000000" w:firstRow="0" w:lastRow="0" w:firstColumn="0" w:lastColumn="0" w:oddVBand="0" w:evenVBand="0" w:oddHBand="0" w:evenHBand="0" w:firstRowFirstColumn="0" w:firstRowLastColumn="0" w:lastRowFirstColumn="0" w:lastRowLastColumn="0"/>
            </w:pPr>
            <w:r>
              <w:t>Experience in projects in SYSC 3010</w:t>
            </w:r>
          </w:p>
        </w:tc>
      </w:tr>
      <w:tr w:rsidR="0047455B" w14:paraId="7785F948" w14:textId="77777777" w:rsidTr="50D5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Merge/>
          </w:tcPr>
          <w:p w14:paraId="3DBA4F0D" w14:textId="77777777" w:rsidR="0047455B" w:rsidRDefault="0047455B" w:rsidP="0047455B"/>
        </w:tc>
        <w:tc>
          <w:tcPr>
            <w:tcW w:w="3510" w:type="dxa"/>
            <w:tcBorders>
              <w:left w:val="single" w:sz="4" w:space="0" w:color="549E39" w:themeColor="accent1"/>
            </w:tcBorders>
          </w:tcPr>
          <w:p w14:paraId="2F7784CF" w14:textId="041242FC" w:rsidR="0047455B" w:rsidRDefault="31389353" w:rsidP="0047455B">
            <w:pPr>
              <w:cnfStyle w:val="000000100000" w:firstRow="0" w:lastRow="0" w:firstColumn="0" w:lastColumn="0" w:oddVBand="0" w:evenVBand="0" w:oddHBand="1" w:evenHBand="0" w:firstRowFirstColumn="0" w:firstRowLastColumn="0" w:lastRowFirstColumn="0" w:lastRowLastColumn="0"/>
            </w:pPr>
            <w:r>
              <w:t>User Interface</w:t>
            </w:r>
          </w:p>
        </w:tc>
        <w:tc>
          <w:tcPr>
            <w:tcW w:w="4045" w:type="dxa"/>
          </w:tcPr>
          <w:p w14:paraId="172EBFEF" w14:textId="0171AD44" w:rsidR="0047455B" w:rsidRDefault="6A0D4F73" w:rsidP="0047455B">
            <w:pPr>
              <w:cnfStyle w:val="000000100000" w:firstRow="0" w:lastRow="0" w:firstColumn="0" w:lastColumn="0" w:oddVBand="0" w:evenVBand="0" w:oddHBand="1" w:evenHBand="0" w:firstRowFirstColumn="0" w:firstRowLastColumn="0" w:lastRowFirstColumn="0" w:lastRowLastColumn="0"/>
            </w:pPr>
            <w:r>
              <w:t>Experience in projects in SYSC 3010 and minor intro in SYSC 2004</w:t>
            </w:r>
          </w:p>
        </w:tc>
      </w:tr>
      <w:tr w:rsidR="0047455B" w14:paraId="0E4BCF53" w14:textId="77777777" w:rsidTr="50D540AE">
        <w:tc>
          <w:tcPr>
            <w:cnfStyle w:val="001000000000" w:firstRow="0" w:lastRow="0" w:firstColumn="1" w:lastColumn="0" w:oddVBand="0" w:evenVBand="0" w:oddHBand="0" w:evenHBand="0" w:firstRowFirstColumn="0" w:firstRowLastColumn="0" w:lastRowFirstColumn="0" w:lastRowLastColumn="0"/>
            <w:tcW w:w="1795" w:type="dxa"/>
            <w:vMerge/>
          </w:tcPr>
          <w:p w14:paraId="74755AB0" w14:textId="77777777" w:rsidR="0047455B" w:rsidRDefault="0047455B" w:rsidP="0047455B"/>
        </w:tc>
        <w:tc>
          <w:tcPr>
            <w:tcW w:w="3510" w:type="dxa"/>
            <w:tcBorders>
              <w:left w:val="single" w:sz="4" w:space="0" w:color="549E39" w:themeColor="accent1"/>
            </w:tcBorders>
          </w:tcPr>
          <w:p w14:paraId="55250C72" w14:textId="71D2C924" w:rsidR="0047455B" w:rsidRDefault="31389353" w:rsidP="0047455B">
            <w:pPr>
              <w:cnfStyle w:val="000000000000" w:firstRow="0" w:lastRow="0" w:firstColumn="0" w:lastColumn="0" w:oddVBand="0" w:evenVBand="0" w:oddHBand="0" w:evenHBand="0" w:firstRowFirstColumn="0" w:firstRowLastColumn="0" w:lastRowFirstColumn="0" w:lastRowLastColumn="0"/>
            </w:pPr>
            <w:r>
              <w:t>Hardware-Software Interfacing</w:t>
            </w:r>
          </w:p>
        </w:tc>
        <w:tc>
          <w:tcPr>
            <w:tcW w:w="4045" w:type="dxa"/>
          </w:tcPr>
          <w:p w14:paraId="39C8986A" w14:textId="05B109F6" w:rsidR="0047455B" w:rsidRDefault="0B5D646E" w:rsidP="0047455B">
            <w:pPr>
              <w:cnfStyle w:val="000000000000" w:firstRow="0" w:lastRow="0" w:firstColumn="0" w:lastColumn="0" w:oddVBand="0" w:evenVBand="0" w:oddHBand="0" w:evenHBand="0" w:firstRowFirstColumn="0" w:firstRowLastColumn="0" w:lastRowFirstColumn="0" w:lastRowLastColumn="0"/>
            </w:pPr>
            <w:r>
              <w:t>Experience in multiple hardware-software projects in SYSC 3010 and SYSC 4805</w:t>
            </w:r>
          </w:p>
          <w:p w14:paraId="095B4AA8" w14:textId="05B109F6" w:rsidR="0047455B" w:rsidRDefault="0047455B" w:rsidP="0047455B">
            <w:pPr>
              <w:cnfStyle w:val="000000000000" w:firstRow="0" w:lastRow="0" w:firstColumn="0" w:lastColumn="0" w:oddVBand="0" w:evenVBand="0" w:oddHBand="0" w:evenHBand="0" w:firstRowFirstColumn="0" w:firstRowLastColumn="0" w:lastRowFirstColumn="0" w:lastRowLastColumn="0"/>
            </w:pPr>
          </w:p>
        </w:tc>
      </w:tr>
      <w:tr w:rsidR="0047455B" w14:paraId="1DA8A1CB" w14:textId="77777777" w:rsidTr="50D5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Merge/>
          </w:tcPr>
          <w:p w14:paraId="762044ED" w14:textId="77777777" w:rsidR="0047455B" w:rsidRDefault="0047455B" w:rsidP="0047455B"/>
        </w:tc>
        <w:tc>
          <w:tcPr>
            <w:tcW w:w="3510" w:type="dxa"/>
            <w:tcBorders>
              <w:left w:val="single" w:sz="4" w:space="0" w:color="549E39" w:themeColor="accent1"/>
            </w:tcBorders>
          </w:tcPr>
          <w:p w14:paraId="4F01305B" w14:textId="77777777" w:rsidR="0047455B" w:rsidRDefault="0047455B" w:rsidP="0047455B">
            <w:pPr>
              <w:cnfStyle w:val="000000100000" w:firstRow="0" w:lastRow="0" w:firstColumn="0" w:lastColumn="0" w:oddVBand="0" w:evenVBand="0" w:oddHBand="1" w:evenHBand="0" w:firstRowFirstColumn="0" w:firstRowLastColumn="0" w:lastRowFirstColumn="0" w:lastRowLastColumn="0"/>
            </w:pPr>
          </w:p>
        </w:tc>
        <w:tc>
          <w:tcPr>
            <w:tcW w:w="4045" w:type="dxa"/>
          </w:tcPr>
          <w:p w14:paraId="7BA9016D" w14:textId="77777777" w:rsidR="0047455B" w:rsidRDefault="0047455B" w:rsidP="0047455B">
            <w:pPr>
              <w:cnfStyle w:val="000000100000" w:firstRow="0" w:lastRow="0" w:firstColumn="0" w:lastColumn="0" w:oddVBand="0" w:evenVBand="0" w:oddHBand="1" w:evenHBand="0" w:firstRowFirstColumn="0" w:firstRowLastColumn="0" w:lastRowFirstColumn="0" w:lastRowLastColumn="0"/>
            </w:pPr>
          </w:p>
        </w:tc>
      </w:tr>
      <w:tr w:rsidR="0047455B" w14:paraId="41793714" w14:textId="77777777" w:rsidTr="50D540AE">
        <w:tc>
          <w:tcPr>
            <w:cnfStyle w:val="001000000000" w:firstRow="0" w:lastRow="0" w:firstColumn="1" w:lastColumn="0" w:oddVBand="0" w:evenVBand="0" w:oddHBand="0" w:evenHBand="0" w:firstRowFirstColumn="0" w:firstRowLastColumn="0" w:lastRowFirstColumn="0" w:lastRowLastColumn="0"/>
            <w:tcW w:w="1795" w:type="dxa"/>
            <w:vMerge/>
          </w:tcPr>
          <w:p w14:paraId="52CEA3FF" w14:textId="77777777" w:rsidR="0047455B" w:rsidRDefault="0047455B" w:rsidP="0047455B"/>
        </w:tc>
        <w:tc>
          <w:tcPr>
            <w:tcW w:w="3510" w:type="dxa"/>
            <w:tcBorders>
              <w:left w:val="single" w:sz="4" w:space="0" w:color="549E39" w:themeColor="accent1"/>
            </w:tcBorders>
          </w:tcPr>
          <w:p w14:paraId="5C7655CA" w14:textId="77777777" w:rsidR="0047455B" w:rsidRDefault="0047455B" w:rsidP="0047455B">
            <w:pPr>
              <w:cnfStyle w:val="000000000000" w:firstRow="0" w:lastRow="0" w:firstColumn="0" w:lastColumn="0" w:oddVBand="0" w:evenVBand="0" w:oddHBand="0" w:evenHBand="0" w:firstRowFirstColumn="0" w:firstRowLastColumn="0" w:lastRowFirstColumn="0" w:lastRowLastColumn="0"/>
            </w:pPr>
          </w:p>
        </w:tc>
        <w:tc>
          <w:tcPr>
            <w:tcW w:w="4045" w:type="dxa"/>
          </w:tcPr>
          <w:p w14:paraId="42C6034B" w14:textId="77777777" w:rsidR="0047455B" w:rsidRDefault="0047455B" w:rsidP="0047455B">
            <w:pPr>
              <w:cnfStyle w:val="000000000000" w:firstRow="0" w:lastRow="0" w:firstColumn="0" w:lastColumn="0" w:oddVBand="0" w:evenVBand="0" w:oddHBand="0" w:evenHBand="0" w:firstRowFirstColumn="0" w:firstRowLastColumn="0" w:lastRowFirstColumn="0" w:lastRowLastColumn="0"/>
            </w:pPr>
          </w:p>
        </w:tc>
      </w:tr>
      <w:tr w:rsidR="0047455B" w14:paraId="6BE9ED39" w14:textId="77777777" w:rsidTr="50D5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Merge/>
          </w:tcPr>
          <w:p w14:paraId="702CDC0C" w14:textId="77777777" w:rsidR="0047455B" w:rsidRDefault="0047455B" w:rsidP="0047455B"/>
        </w:tc>
        <w:tc>
          <w:tcPr>
            <w:tcW w:w="3510" w:type="dxa"/>
            <w:tcBorders>
              <w:left w:val="single" w:sz="4" w:space="0" w:color="549E39" w:themeColor="accent1"/>
            </w:tcBorders>
          </w:tcPr>
          <w:p w14:paraId="0402BCFD" w14:textId="77777777" w:rsidR="0047455B" w:rsidRDefault="0047455B" w:rsidP="0047455B">
            <w:pPr>
              <w:cnfStyle w:val="000000100000" w:firstRow="0" w:lastRow="0" w:firstColumn="0" w:lastColumn="0" w:oddVBand="0" w:evenVBand="0" w:oddHBand="1" w:evenHBand="0" w:firstRowFirstColumn="0" w:firstRowLastColumn="0" w:lastRowFirstColumn="0" w:lastRowLastColumn="0"/>
            </w:pPr>
          </w:p>
        </w:tc>
        <w:tc>
          <w:tcPr>
            <w:tcW w:w="4045" w:type="dxa"/>
          </w:tcPr>
          <w:p w14:paraId="7818D680" w14:textId="77777777" w:rsidR="0047455B" w:rsidRDefault="0047455B" w:rsidP="0047455B">
            <w:pPr>
              <w:cnfStyle w:val="000000100000" w:firstRow="0" w:lastRow="0" w:firstColumn="0" w:lastColumn="0" w:oddVBand="0" w:evenVBand="0" w:oddHBand="1" w:evenHBand="0" w:firstRowFirstColumn="0" w:firstRowLastColumn="0" w:lastRowFirstColumn="0" w:lastRowLastColumn="0"/>
            </w:pPr>
          </w:p>
        </w:tc>
      </w:tr>
      <w:tr w:rsidR="0047455B" w14:paraId="5E29A1D9" w14:textId="77777777" w:rsidTr="50D540AE">
        <w:tc>
          <w:tcPr>
            <w:cnfStyle w:val="001000000000" w:firstRow="0" w:lastRow="0" w:firstColumn="1" w:lastColumn="0" w:oddVBand="0" w:evenVBand="0" w:oddHBand="0" w:evenHBand="0" w:firstRowFirstColumn="0" w:firstRowLastColumn="0" w:lastRowFirstColumn="0" w:lastRowLastColumn="0"/>
            <w:tcW w:w="1795" w:type="dxa"/>
            <w:vMerge w:val="restart"/>
            <w:tcBorders>
              <w:right w:val="single" w:sz="4" w:space="0" w:color="549E39" w:themeColor="accent1"/>
            </w:tcBorders>
          </w:tcPr>
          <w:p w14:paraId="4C4FE788" w14:textId="68621114" w:rsidR="0047455B" w:rsidRDefault="0047455B" w:rsidP="0047455B">
            <w:commentRangeStart w:id="196"/>
            <w:r>
              <w:t>Talal Jaber</w:t>
            </w:r>
            <w:commentRangeEnd w:id="196"/>
            <w:r w:rsidR="003609C9">
              <w:rPr>
                <w:rStyle w:val="CommentReference"/>
                <w:rFonts w:cstheme="minorBidi"/>
                <w:lang w:val="en-CA"/>
              </w:rPr>
              <w:commentReference w:id="196"/>
            </w:r>
          </w:p>
        </w:tc>
        <w:tc>
          <w:tcPr>
            <w:tcW w:w="3510" w:type="dxa"/>
            <w:tcBorders>
              <w:left w:val="single" w:sz="4" w:space="0" w:color="549E39" w:themeColor="accent1"/>
            </w:tcBorders>
          </w:tcPr>
          <w:p w14:paraId="30721AEF" w14:textId="7150F5E1" w:rsidR="0047455B" w:rsidRDefault="248079EC" w:rsidP="0047455B">
            <w:pPr>
              <w:cnfStyle w:val="000000000000" w:firstRow="0" w:lastRow="0" w:firstColumn="0" w:lastColumn="0" w:oddVBand="0" w:evenVBand="0" w:oddHBand="0" w:evenHBand="0" w:firstRowFirstColumn="0" w:firstRowLastColumn="0" w:lastRowFirstColumn="0" w:lastRowLastColumn="0"/>
            </w:pPr>
            <w:r>
              <w:t>Electrical design</w:t>
            </w:r>
          </w:p>
        </w:tc>
        <w:tc>
          <w:tcPr>
            <w:tcW w:w="4045" w:type="dxa"/>
          </w:tcPr>
          <w:p w14:paraId="24800417" w14:textId="39E798FB" w:rsidR="0047455B" w:rsidRDefault="2DD657F8" w:rsidP="0047455B">
            <w:pPr>
              <w:cnfStyle w:val="000000000000" w:firstRow="0" w:lastRow="0" w:firstColumn="0" w:lastColumn="0" w:oddVBand="0" w:evenVBand="0" w:oddHBand="0" w:evenHBand="0" w:firstRowFirstColumn="0" w:firstRowLastColumn="0" w:lastRowFirstColumn="0" w:lastRowLastColumn="0"/>
            </w:pPr>
            <w:r>
              <w:t xml:space="preserve">Designing </w:t>
            </w:r>
            <w:r w:rsidR="5615C7F7">
              <w:t>required PCB for the system.</w:t>
            </w:r>
          </w:p>
        </w:tc>
      </w:tr>
      <w:tr w:rsidR="0047455B" w14:paraId="048DC5AF" w14:textId="77777777" w:rsidTr="50D5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Merge/>
          </w:tcPr>
          <w:p w14:paraId="4E7FCA4C" w14:textId="77777777" w:rsidR="0047455B" w:rsidRDefault="0047455B" w:rsidP="0047455B"/>
        </w:tc>
        <w:tc>
          <w:tcPr>
            <w:tcW w:w="3510" w:type="dxa"/>
            <w:tcBorders>
              <w:left w:val="single" w:sz="4" w:space="0" w:color="549E39" w:themeColor="accent1"/>
            </w:tcBorders>
          </w:tcPr>
          <w:p w14:paraId="1780B508" w14:textId="42467CC6" w:rsidR="0047455B" w:rsidRDefault="248079EC" w:rsidP="0047455B">
            <w:pPr>
              <w:cnfStyle w:val="000000100000" w:firstRow="0" w:lastRow="0" w:firstColumn="0" w:lastColumn="0" w:oddVBand="0" w:evenVBand="0" w:oddHBand="1" w:evenHBand="0" w:firstRowFirstColumn="0" w:firstRowLastColumn="0" w:lastRowFirstColumn="0" w:lastRowLastColumn="0"/>
            </w:pPr>
            <w:r>
              <w:t>Hardware integration</w:t>
            </w:r>
          </w:p>
        </w:tc>
        <w:tc>
          <w:tcPr>
            <w:tcW w:w="4045" w:type="dxa"/>
          </w:tcPr>
          <w:p w14:paraId="3FADAB34" w14:textId="4CD6D050" w:rsidR="0047455B" w:rsidRDefault="401D9760" w:rsidP="0047455B">
            <w:pPr>
              <w:cnfStyle w:val="000000100000" w:firstRow="0" w:lastRow="0" w:firstColumn="0" w:lastColumn="0" w:oddVBand="0" w:evenVBand="0" w:oddHBand="1" w:evenHBand="0" w:firstRowFirstColumn="0" w:firstRowLastColumn="0" w:lastRowFirstColumn="0" w:lastRowLastColumn="0"/>
            </w:pPr>
            <w:r>
              <w:t>Choosing the right motor and driver for the project</w:t>
            </w:r>
            <w:r w:rsidR="05D21191">
              <w:t>. Elec 3907</w:t>
            </w:r>
          </w:p>
        </w:tc>
      </w:tr>
      <w:tr w:rsidR="0047455B" w14:paraId="6FADE0E4" w14:textId="77777777" w:rsidTr="50D540AE">
        <w:tc>
          <w:tcPr>
            <w:cnfStyle w:val="001000000000" w:firstRow="0" w:lastRow="0" w:firstColumn="1" w:lastColumn="0" w:oddVBand="0" w:evenVBand="0" w:oddHBand="0" w:evenHBand="0" w:firstRowFirstColumn="0" w:firstRowLastColumn="0" w:lastRowFirstColumn="0" w:lastRowLastColumn="0"/>
            <w:tcW w:w="1795" w:type="dxa"/>
            <w:vMerge/>
          </w:tcPr>
          <w:p w14:paraId="6B07371B" w14:textId="77777777" w:rsidR="0047455B" w:rsidRDefault="0047455B" w:rsidP="0047455B"/>
        </w:tc>
        <w:tc>
          <w:tcPr>
            <w:tcW w:w="3510" w:type="dxa"/>
            <w:tcBorders>
              <w:left w:val="single" w:sz="4" w:space="0" w:color="549E39" w:themeColor="accent1"/>
            </w:tcBorders>
          </w:tcPr>
          <w:p w14:paraId="0EDA0870" w14:textId="79D99FBF" w:rsidR="0047455B" w:rsidRDefault="6FCBF6A9" w:rsidP="0047455B">
            <w:pPr>
              <w:cnfStyle w:val="000000000000" w:firstRow="0" w:lastRow="0" w:firstColumn="0" w:lastColumn="0" w:oddVBand="0" w:evenVBand="0" w:oddHBand="0" w:evenHBand="0" w:firstRowFirstColumn="0" w:firstRowLastColumn="0" w:lastRowFirstColumn="0" w:lastRowLastColumn="0"/>
            </w:pPr>
            <w:r>
              <w:t xml:space="preserve">Simulation </w:t>
            </w:r>
          </w:p>
        </w:tc>
        <w:tc>
          <w:tcPr>
            <w:tcW w:w="4045" w:type="dxa"/>
          </w:tcPr>
          <w:p w14:paraId="5D826D74" w14:textId="1F35C6A5" w:rsidR="0047455B" w:rsidRDefault="6FCBF6A9" w:rsidP="0047455B">
            <w:pPr>
              <w:cnfStyle w:val="000000000000" w:firstRow="0" w:lastRow="0" w:firstColumn="0" w:lastColumn="0" w:oddVBand="0" w:evenVBand="0" w:oddHBand="0" w:evenHBand="0" w:firstRowFirstColumn="0" w:firstRowLastColumn="0" w:lastRowFirstColumn="0" w:lastRowLastColumn="0"/>
            </w:pPr>
            <w:r>
              <w:t>Using ANSYS to simulate the flexure displacement.</w:t>
            </w:r>
            <w:r w:rsidR="37E382B0">
              <w:t xml:space="preserve"> </w:t>
            </w:r>
            <w:r>
              <w:t>S</w:t>
            </w:r>
            <w:r w:rsidR="34804C61">
              <w:t>YSC 3501</w:t>
            </w:r>
          </w:p>
        </w:tc>
      </w:tr>
      <w:tr w:rsidR="0047455B" w14:paraId="46327BEA" w14:textId="77777777" w:rsidTr="50D5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Merge/>
          </w:tcPr>
          <w:p w14:paraId="6EFF3A0B" w14:textId="77777777" w:rsidR="0047455B" w:rsidRDefault="0047455B" w:rsidP="0047455B"/>
        </w:tc>
        <w:tc>
          <w:tcPr>
            <w:tcW w:w="3510" w:type="dxa"/>
            <w:tcBorders>
              <w:left w:val="single" w:sz="4" w:space="0" w:color="549E39" w:themeColor="accent1"/>
            </w:tcBorders>
          </w:tcPr>
          <w:p w14:paraId="5062BD98" w14:textId="0A736E90" w:rsidR="0047455B" w:rsidRDefault="0047455B" w:rsidP="0047455B">
            <w:pPr>
              <w:cnfStyle w:val="000000100000" w:firstRow="0" w:lastRow="0" w:firstColumn="0" w:lastColumn="0" w:oddVBand="0" w:evenVBand="0" w:oddHBand="1" w:evenHBand="0" w:firstRowFirstColumn="0" w:firstRowLastColumn="0" w:lastRowFirstColumn="0" w:lastRowLastColumn="0"/>
            </w:pPr>
          </w:p>
        </w:tc>
        <w:tc>
          <w:tcPr>
            <w:tcW w:w="4045" w:type="dxa"/>
          </w:tcPr>
          <w:p w14:paraId="771044F6" w14:textId="77777777" w:rsidR="0047455B" w:rsidRDefault="0047455B" w:rsidP="0047455B">
            <w:pPr>
              <w:cnfStyle w:val="000000100000" w:firstRow="0" w:lastRow="0" w:firstColumn="0" w:lastColumn="0" w:oddVBand="0" w:evenVBand="0" w:oddHBand="1" w:evenHBand="0" w:firstRowFirstColumn="0" w:firstRowLastColumn="0" w:lastRowFirstColumn="0" w:lastRowLastColumn="0"/>
            </w:pPr>
          </w:p>
        </w:tc>
      </w:tr>
      <w:tr w:rsidR="0047455B" w14:paraId="38F516FF" w14:textId="77777777" w:rsidTr="50D540AE">
        <w:tc>
          <w:tcPr>
            <w:cnfStyle w:val="001000000000" w:firstRow="0" w:lastRow="0" w:firstColumn="1" w:lastColumn="0" w:oddVBand="0" w:evenVBand="0" w:oddHBand="0" w:evenHBand="0" w:firstRowFirstColumn="0" w:firstRowLastColumn="0" w:lastRowFirstColumn="0" w:lastRowLastColumn="0"/>
            <w:tcW w:w="1795" w:type="dxa"/>
            <w:vMerge/>
          </w:tcPr>
          <w:p w14:paraId="1F899D14" w14:textId="77777777" w:rsidR="0047455B" w:rsidRDefault="0047455B" w:rsidP="0047455B"/>
        </w:tc>
        <w:tc>
          <w:tcPr>
            <w:tcW w:w="3510" w:type="dxa"/>
            <w:tcBorders>
              <w:left w:val="single" w:sz="4" w:space="0" w:color="549E39" w:themeColor="accent1"/>
            </w:tcBorders>
          </w:tcPr>
          <w:p w14:paraId="7D5BCDA5" w14:textId="77777777" w:rsidR="0047455B" w:rsidRDefault="0047455B" w:rsidP="0047455B">
            <w:pPr>
              <w:cnfStyle w:val="000000000000" w:firstRow="0" w:lastRow="0" w:firstColumn="0" w:lastColumn="0" w:oddVBand="0" w:evenVBand="0" w:oddHBand="0" w:evenHBand="0" w:firstRowFirstColumn="0" w:firstRowLastColumn="0" w:lastRowFirstColumn="0" w:lastRowLastColumn="0"/>
            </w:pPr>
          </w:p>
        </w:tc>
        <w:tc>
          <w:tcPr>
            <w:tcW w:w="4045" w:type="dxa"/>
          </w:tcPr>
          <w:p w14:paraId="45ED3AC9" w14:textId="77777777" w:rsidR="0047455B" w:rsidRDefault="0047455B" w:rsidP="0047455B">
            <w:pPr>
              <w:cnfStyle w:val="000000000000" w:firstRow="0" w:lastRow="0" w:firstColumn="0" w:lastColumn="0" w:oddVBand="0" w:evenVBand="0" w:oddHBand="0" w:evenHBand="0" w:firstRowFirstColumn="0" w:firstRowLastColumn="0" w:lastRowFirstColumn="0" w:lastRowLastColumn="0"/>
            </w:pPr>
          </w:p>
        </w:tc>
      </w:tr>
      <w:tr w:rsidR="0047455B" w14:paraId="4E4F62FF" w14:textId="77777777" w:rsidTr="50D5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Merge/>
          </w:tcPr>
          <w:p w14:paraId="5308FA15" w14:textId="77777777" w:rsidR="0047455B" w:rsidRDefault="0047455B" w:rsidP="0047455B"/>
        </w:tc>
        <w:tc>
          <w:tcPr>
            <w:tcW w:w="3510" w:type="dxa"/>
            <w:tcBorders>
              <w:left w:val="single" w:sz="4" w:space="0" w:color="549E39" w:themeColor="accent1"/>
            </w:tcBorders>
          </w:tcPr>
          <w:p w14:paraId="1A6EE986" w14:textId="77777777" w:rsidR="0047455B" w:rsidRDefault="0047455B" w:rsidP="0047455B">
            <w:pPr>
              <w:cnfStyle w:val="000000100000" w:firstRow="0" w:lastRow="0" w:firstColumn="0" w:lastColumn="0" w:oddVBand="0" w:evenVBand="0" w:oddHBand="1" w:evenHBand="0" w:firstRowFirstColumn="0" w:firstRowLastColumn="0" w:lastRowFirstColumn="0" w:lastRowLastColumn="0"/>
            </w:pPr>
          </w:p>
        </w:tc>
        <w:tc>
          <w:tcPr>
            <w:tcW w:w="4045" w:type="dxa"/>
          </w:tcPr>
          <w:p w14:paraId="2C0170C1" w14:textId="77777777" w:rsidR="0047455B" w:rsidRDefault="0047455B" w:rsidP="0047455B">
            <w:pPr>
              <w:cnfStyle w:val="000000100000" w:firstRow="0" w:lastRow="0" w:firstColumn="0" w:lastColumn="0" w:oddVBand="0" w:evenVBand="0" w:oddHBand="1" w:evenHBand="0" w:firstRowFirstColumn="0" w:firstRowLastColumn="0" w:lastRowFirstColumn="0" w:lastRowLastColumn="0"/>
            </w:pPr>
          </w:p>
        </w:tc>
      </w:tr>
      <w:tr w:rsidR="0047455B" w14:paraId="2B5D40E1" w14:textId="77777777" w:rsidTr="50D540AE">
        <w:tc>
          <w:tcPr>
            <w:cnfStyle w:val="001000000000" w:firstRow="0" w:lastRow="0" w:firstColumn="1" w:lastColumn="0" w:oddVBand="0" w:evenVBand="0" w:oddHBand="0" w:evenHBand="0" w:firstRowFirstColumn="0" w:firstRowLastColumn="0" w:lastRowFirstColumn="0" w:lastRowLastColumn="0"/>
            <w:tcW w:w="1795" w:type="dxa"/>
            <w:vMerge w:val="restart"/>
            <w:tcBorders>
              <w:right w:val="single" w:sz="4" w:space="0" w:color="549E39" w:themeColor="accent1"/>
            </w:tcBorders>
          </w:tcPr>
          <w:p w14:paraId="1333EE8C" w14:textId="6E819119" w:rsidR="0047455B" w:rsidRDefault="0047455B" w:rsidP="0047455B">
            <w:commentRangeStart w:id="198"/>
            <w:r>
              <w:t xml:space="preserve">Marwan </w:t>
            </w:r>
            <w:proofErr w:type="spellStart"/>
            <w:r>
              <w:t>Zeyada</w:t>
            </w:r>
            <w:commentRangeEnd w:id="198"/>
            <w:proofErr w:type="spellEnd"/>
            <w:r w:rsidR="003609C9">
              <w:rPr>
                <w:rStyle w:val="CommentReference"/>
                <w:rFonts w:cstheme="minorBidi"/>
                <w:lang w:val="en-CA"/>
              </w:rPr>
              <w:commentReference w:id="198"/>
            </w:r>
          </w:p>
        </w:tc>
        <w:tc>
          <w:tcPr>
            <w:tcW w:w="3510" w:type="dxa"/>
            <w:tcBorders>
              <w:left w:val="single" w:sz="4" w:space="0" w:color="549E39" w:themeColor="accent1"/>
            </w:tcBorders>
          </w:tcPr>
          <w:p w14:paraId="4A533891" w14:textId="7032D893" w:rsidR="0047455B" w:rsidRDefault="205BAC55" w:rsidP="0047455B">
            <w:pPr>
              <w:cnfStyle w:val="000000000000" w:firstRow="0" w:lastRow="0" w:firstColumn="0" w:lastColumn="0" w:oddVBand="0" w:evenVBand="0" w:oddHBand="0" w:evenHBand="0" w:firstRowFirstColumn="0" w:firstRowLastColumn="0" w:lastRowFirstColumn="0" w:lastRowLastColumn="0"/>
            </w:pPr>
            <w:r>
              <w:t>User Interface</w:t>
            </w:r>
          </w:p>
        </w:tc>
        <w:tc>
          <w:tcPr>
            <w:tcW w:w="4045" w:type="dxa"/>
          </w:tcPr>
          <w:p w14:paraId="75ADE5FE" w14:textId="3C817F79" w:rsidR="0047455B" w:rsidRDefault="205BAC55" w:rsidP="0047455B">
            <w:pPr>
              <w:cnfStyle w:val="000000000000" w:firstRow="0" w:lastRow="0" w:firstColumn="0" w:lastColumn="0" w:oddVBand="0" w:evenVBand="0" w:oddHBand="0" w:evenHBand="0" w:firstRowFirstColumn="0" w:firstRowLastColumn="0" w:lastRowFirstColumn="0" w:lastRowLastColumn="0"/>
            </w:pPr>
            <w:r>
              <w:t>Experience in projects in SYSC 3010 and SYSC 2004.</w:t>
            </w:r>
          </w:p>
        </w:tc>
      </w:tr>
      <w:tr w:rsidR="0047455B" w14:paraId="1B7C55CA" w14:textId="77777777" w:rsidTr="50D5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Merge/>
          </w:tcPr>
          <w:p w14:paraId="7E7463A8" w14:textId="77777777" w:rsidR="0047455B" w:rsidRDefault="0047455B" w:rsidP="0047455B"/>
        </w:tc>
        <w:tc>
          <w:tcPr>
            <w:tcW w:w="3510" w:type="dxa"/>
            <w:tcBorders>
              <w:left w:val="single" w:sz="4" w:space="0" w:color="549E39" w:themeColor="accent1"/>
            </w:tcBorders>
          </w:tcPr>
          <w:p w14:paraId="522017F2" w14:textId="64F986AE" w:rsidR="0047455B" w:rsidRDefault="205BAC55" w:rsidP="0047455B">
            <w:pPr>
              <w:cnfStyle w:val="000000100000" w:firstRow="0" w:lastRow="0" w:firstColumn="0" w:lastColumn="0" w:oddVBand="0" w:evenVBand="0" w:oddHBand="1" w:evenHBand="0" w:firstRowFirstColumn="0" w:firstRowLastColumn="0" w:lastRowFirstColumn="0" w:lastRowLastColumn="0"/>
            </w:pPr>
            <w:r>
              <w:t>Hardware Integration</w:t>
            </w:r>
          </w:p>
        </w:tc>
        <w:tc>
          <w:tcPr>
            <w:tcW w:w="4045" w:type="dxa"/>
          </w:tcPr>
          <w:p w14:paraId="344378C1" w14:textId="139035D2" w:rsidR="0047455B" w:rsidRDefault="549C61C4" w:rsidP="0047455B">
            <w:pPr>
              <w:cnfStyle w:val="000000100000" w:firstRow="0" w:lastRow="0" w:firstColumn="0" w:lastColumn="0" w:oddVBand="0" w:evenVBand="0" w:oddHBand="1" w:evenHBand="0" w:firstRowFirstColumn="0" w:firstRowLastColumn="0" w:lastRowFirstColumn="0" w:lastRowLastColumn="0"/>
            </w:pPr>
            <w:r>
              <w:t>Experience in projects where hardware is the focus: SYSC 3010</w:t>
            </w:r>
          </w:p>
        </w:tc>
      </w:tr>
      <w:tr w:rsidR="0047455B" w14:paraId="162D5A05" w14:textId="77777777" w:rsidTr="50D540AE">
        <w:tc>
          <w:tcPr>
            <w:cnfStyle w:val="001000000000" w:firstRow="0" w:lastRow="0" w:firstColumn="1" w:lastColumn="0" w:oddVBand="0" w:evenVBand="0" w:oddHBand="0" w:evenHBand="0" w:firstRowFirstColumn="0" w:firstRowLastColumn="0" w:lastRowFirstColumn="0" w:lastRowLastColumn="0"/>
            <w:tcW w:w="1795" w:type="dxa"/>
            <w:vMerge/>
          </w:tcPr>
          <w:p w14:paraId="60AE7BAE" w14:textId="77777777" w:rsidR="0047455B" w:rsidRDefault="0047455B" w:rsidP="0047455B"/>
        </w:tc>
        <w:tc>
          <w:tcPr>
            <w:tcW w:w="3510" w:type="dxa"/>
            <w:tcBorders>
              <w:left w:val="single" w:sz="4" w:space="0" w:color="549E39" w:themeColor="accent1"/>
            </w:tcBorders>
          </w:tcPr>
          <w:p w14:paraId="20CBA319" w14:textId="181B4043" w:rsidR="0047455B" w:rsidRDefault="205BAC55" w:rsidP="0047455B">
            <w:pPr>
              <w:cnfStyle w:val="000000000000" w:firstRow="0" w:lastRow="0" w:firstColumn="0" w:lastColumn="0" w:oddVBand="0" w:evenVBand="0" w:oddHBand="0" w:evenHBand="0" w:firstRowFirstColumn="0" w:firstRowLastColumn="0" w:lastRowFirstColumn="0" w:lastRowLastColumn="0"/>
            </w:pPr>
            <w:r>
              <w:t>Databasing</w:t>
            </w:r>
          </w:p>
        </w:tc>
        <w:tc>
          <w:tcPr>
            <w:tcW w:w="4045" w:type="dxa"/>
          </w:tcPr>
          <w:p w14:paraId="3F3CAFB4" w14:textId="457987AB" w:rsidR="0047455B" w:rsidRDefault="33EED45D" w:rsidP="0047455B">
            <w:pPr>
              <w:cnfStyle w:val="000000000000" w:firstRow="0" w:lastRow="0" w:firstColumn="0" w:lastColumn="0" w:oddVBand="0" w:evenVBand="0" w:oddHBand="0" w:evenHBand="0" w:firstRowFirstColumn="0" w:firstRowLastColumn="0" w:lastRowFirstColumn="0" w:lastRowLastColumn="0"/>
            </w:pPr>
            <w:r>
              <w:t>Extensive experience in SYSC 3010 and other projects</w:t>
            </w:r>
          </w:p>
        </w:tc>
      </w:tr>
      <w:tr w:rsidR="0047455B" w14:paraId="7706FAFB" w14:textId="77777777" w:rsidTr="50D5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Merge/>
          </w:tcPr>
          <w:p w14:paraId="33FD60CC" w14:textId="77777777" w:rsidR="0047455B" w:rsidRDefault="0047455B" w:rsidP="0047455B"/>
        </w:tc>
        <w:tc>
          <w:tcPr>
            <w:tcW w:w="3510" w:type="dxa"/>
            <w:tcBorders>
              <w:left w:val="single" w:sz="4" w:space="0" w:color="549E39" w:themeColor="accent1"/>
            </w:tcBorders>
          </w:tcPr>
          <w:p w14:paraId="1A7733C0" w14:textId="54D512A3" w:rsidR="0047455B" w:rsidRDefault="205BAC55" w:rsidP="0047455B">
            <w:pPr>
              <w:cnfStyle w:val="000000100000" w:firstRow="0" w:lastRow="0" w:firstColumn="0" w:lastColumn="0" w:oddVBand="0" w:evenVBand="0" w:oddHBand="1" w:evenHBand="0" w:firstRowFirstColumn="0" w:firstRowLastColumn="0" w:lastRowFirstColumn="0" w:lastRowLastColumn="0"/>
            </w:pPr>
            <w:r>
              <w:t>Software integration and testing</w:t>
            </w:r>
          </w:p>
        </w:tc>
        <w:tc>
          <w:tcPr>
            <w:tcW w:w="4045" w:type="dxa"/>
          </w:tcPr>
          <w:p w14:paraId="6A0904B8" w14:textId="39A6C714" w:rsidR="0047455B" w:rsidRDefault="5BA222FF" w:rsidP="0047455B">
            <w:pPr>
              <w:cnfStyle w:val="000000100000" w:firstRow="0" w:lastRow="0" w:firstColumn="0" w:lastColumn="0" w:oddVBand="0" w:evenVBand="0" w:oddHBand="1" w:evenHBand="0" w:firstRowFirstColumn="0" w:firstRowLastColumn="0" w:lastRowFirstColumn="0" w:lastRowLastColumn="0"/>
            </w:pPr>
            <w:r>
              <w:t xml:space="preserve">Great experience in software integration and testing due to </w:t>
            </w:r>
            <w:r w:rsidR="19A9479A">
              <w:t>working</w:t>
            </w:r>
            <w:r>
              <w:t xml:space="preserve"> on m</w:t>
            </w:r>
            <w:r w:rsidR="41E45740">
              <w:t>ultiple projects of th</w:t>
            </w:r>
            <w:r w:rsidR="13854D87">
              <w:t xml:space="preserve">at </w:t>
            </w:r>
            <w:r w:rsidR="41E45740">
              <w:t>nature</w:t>
            </w:r>
          </w:p>
        </w:tc>
      </w:tr>
      <w:tr w:rsidR="0047455B" w14:paraId="19628B30" w14:textId="77777777" w:rsidTr="50D540AE">
        <w:tc>
          <w:tcPr>
            <w:cnfStyle w:val="001000000000" w:firstRow="0" w:lastRow="0" w:firstColumn="1" w:lastColumn="0" w:oddVBand="0" w:evenVBand="0" w:oddHBand="0" w:evenHBand="0" w:firstRowFirstColumn="0" w:firstRowLastColumn="0" w:lastRowFirstColumn="0" w:lastRowLastColumn="0"/>
            <w:tcW w:w="1795" w:type="dxa"/>
            <w:vMerge/>
          </w:tcPr>
          <w:p w14:paraId="37546E8D" w14:textId="77777777" w:rsidR="0047455B" w:rsidRDefault="0047455B" w:rsidP="0047455B"/>
        </w:tc>
        <w:tc>
          <w:tcPr>
            <w:tcW w:w="3510" w:type="dxa"/>
            <w:tcBorders>
              <w:left w:val="single" w:sz="4" w:space="0" w:color="549E39" w:themeColor="accent1"/>
            </w:tcBorders>
          </w:tcPr>
          <w:p w14:paraId="3D21EB11" w14:textId="77777777" w:rsidR="0047455B" w:rsidRDefault="0047455B" w:rsidP="0047455B">
            <w:pPr>
              <w:cnfStyle w:val="000000000000" w:firstRow="0" w:lastRow="0" w:firstColumn="0" w:lastColumn="0" w:oddVBand="0" w:evenVBand="0" w:oddHBand="0" w:evenHBand="0" w:firstRowFirstColumn="0" w:firstRowLastColumn="0" w:lastRowFirstColumn="0" w:lastRowLastColumn="0"/>
            </w:pPr>
          </w:p>
        </w:tc>
        <w:tc>
          <w:tcPr>
            <w:tcW w:w="4045" w:type="dxa"/>
          </w:tcPr>
          <w:p w14:paraId="5943CED4" w14:textId="77777777" w:rsidR="0047455B" w:rsidRDefault="0047455B" w:rsidP="0047455B">
            <w:pPr>
              <w:cnfStyle w:val="000000000000" w:firstRow="0" w:lastRow="0" w:firstColumn="0" w:lastColumn="0" w:oddVBand="0" w:evenVBand="0" w:oddHBand="0" w:evenHBand="0" w:firstRowFirstColumn="0" w:firstRowLastColumn="0" w:lastRowFirstColumn="0" w:lastRowLastColumn="0"/>
            </w:pPr>
          </w:p>
        </w:tc>
      </w:tr>
      <w:tr w:rsidR="0047455B" w14:paraId="78A6F802" w14:textId="77777777" w:rsidTr="50D5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Merge/>
          </w:tcPr>
          <w:p w14:paraId="7F302D51" w14:textId="77777777" w:rsidR="0047455B" w:rsidRDefault="0047455B" w:rsidP="0047455B"/>
        </w:tc>
        <w:tc>
          <w:tcPr>
            <w:tcW w:w="3510" w:type="dxa"/>
            <w:tcBorders>
              <w:left w:val="single" w:sz="4" w:space="0" w:color="549E39" w:themeColor="accent1"/>
            </w:tcBorders>
          </w:tcPr>
          <w:p w14:paraId="76477CC6" w14:textId="77777777" w:rsidR="0047455B" w:rsidRDefault="0047455B" w:rsidP="0047455B">
            <w:pPr>
              <w:cnfStyle w:val="000000100000" w:firstRow="0" w:lastRow="0" w:firstColumn="0" w:lastColumn="0" w:oddVBand="0" w:evenVBand="0" w:oddHBand="1" w:evenHBand="0" w:firstRowFirstColumn="0" w:firstRowLastColumn="0" w:lastRowFirstColumn="0" w:lastRowLastColumn="0"/>
            </w:pPr>
          </w:p>
        </w:tc>
        <w:tc>
          <w:tcPr>
            <w:tcW w:w="4045" w:type="dxa"/>
          </w:tcPr>
          <w:p w14:paraId="2F8ABDFA" w14:textId="77777777" w:rsidR="0047455B" w:rsidRDefault="0047455B" w:rsidP="0047455B">
            <w:pPr>
              <w:cnfStyle w:val="000000100000" w:firstRow="0" w:lastRow="0" w:firstColumn="0" w:lastColumn="0" w:oddVBand="0" w:evenVBand="0" w:oddHBand="1" w:evenHBand="0" w:firstRowFirstColumn="0" w:firstRowLastColumn="0" w:lastRowFirstColumn="0" w:lastRowLastColumn="0"/>
            </w:pPr>
          </w:p>
        </w:tc>
      </w:tr>
      <w:tr w:rsidR="0047455B" w14:paraId="1EE69EB4" w14:textId="77777777" w:rsidTr="50D540AE">
        <w:tc>
          <w:tcPr>
            <w:cnfStyle w:val="001000000000" w:firstRow="0" w:lastRow="0" w:firstColumn="1" w:lastColumn="0" w:oddVBand="0" w:evenVBand="0" w:oddHBand="0" w:evenHBand="0" w:firstRowFirstColumn="0" w:firstRowLastColumn="0" w:lastRowFirstColumn="0" w:lastRowLastColumn="0"/>
            <w:tcW w:w="1795" w:type="dxa"/>
            <w:vMerge w:val="restart"/>
            <w:tcBorders>
              <w:right w:val="single" w:sz="4" w:space="0" w:color="549E39" w:themeColor="accent1"/>
            </w:tcBorders>
          </w:tcPr>
          <w:p w14:paraId="38855CEA" w14:textId="023D11F7" w:rsidR="0047455B" w:rsidRDefault="0047455B" w:rsidP="0047455B">
            <w:commentRangeStart w:id="200"/>
            <w:proofErr w:type="spellStart"/>
            <w:r>
              <w:t>Ranishka</w:t>
            </w:r>
            <w:proofErr w:type="spellEnd"/>
            <w:r>
              <w:t xml:space="preserve"> Fernando</w:t>
            </w:r>
            <w:commentRangeEnd w:id="200"/>
            <w:r w:rsidR="003609C9">
              <w:rPr>
                <w:rStyle w:val="CommentReference"/>
                <w:rFonts w:cstheme="minorBidi"/>
                <w:lang w:val="en-CA"/>
              </w:rPr>
              <w:commentReference w:id="200"/>
            </w:r>
          </w:p>
        </w:tc>
        <w:tc>
          <w:tcPr>
            <w:tcW w:w="3510" w:type="dxa"/>
            <w:tcBorders>
              <w:left w:val="single" w:sz="4" w:space="0" w:color="549E39" w:themeColor="accent1"/>
            </w:tcBorders>
          </w:tcPr>
          <w:p w14:paraId="6F4A3DF8" w14:textId="67CC7811" w:rsidR="0047455B" w:rsidRDefault="0047455B" w:rsidP="0047455B">
            <w:pPr>
              <w:cnfStyle w:val="000000000000" w:firstRow="0" w:lastRow="0" w:firstColumn="0" w:lastColumn="0" w:oddVBand="0" w:evenVBand="0" w:oddHBand="0" w:evenHBand="0" w:firstRowFirstColumn="0" w:firstRowLastColumn="0" w:lastRowFirstColumn="0" w:lastRowLastColumn="0"/>
            </w:pPr>
            <w:r>
              <w:t>Electrical design</w:t>
            </w:r>
          </w:p>
        </w:tc>
        <w:tc>
          <w:tcPr>
            <w:tcW w:w="4045" w:type="dxa"/>
          </w:tcPr>
          <w:p w14:paraId="0E383F72" w14:textId="77777777" w:rsidR="0047455B" w:rsidRDefault="0047455B" w:rsidP="0047455B">
            <w:pPr>
              <w:cnfStyle w:val="000000000000" w:firstRow="0" w:lastRow="0" w:firstColumn="0" w:lastColumn="0" w:oddVBand="0" w:evenVBand="0" w:oddHBand="0" w:evenHBand="0" w:firstRowFirstColumn="0" w:firstRowLastColumn="0" w:lastRowFirstColumn="0" w:lastRowLastColumn="0"/>
            </w:pPr>
          </w:p>
        </w:tc>
      </w:tr>
      <w:tr w:rsidR="0047455B" w14:paraId="3C844170" w14:textId="77777777" w:rsidTr="50D5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Merge/>
          </w:tcPr>
          <w:p w14:paraId="6B85DAFA" w14:textId="77777777" w:rsidR="0047455B" w:rsidRDefault="0047455B" w:rsidP="0047455B"/>
        </w:tc>
        <w:tc>
          <w:tcPr>
            <w:tcW w:w="3510" w:type="dxa"/>
            <w:tcBorders>
              <w:left w:val="single" w:sz="4" w:space="0" w:color="549E39" w:themeColor="accent1"/>
            </w:tcBorders>
          </w:tcPr>
          <w:p w14:paraId="092E8775" w14:textId="4D1000C4" w:rsidR="0047455B" w:rsidRDefault="0047455B" w:rsidP="0047455B">
            <w:pPr>
              <w:cnfStyle w:val="000000100000" w:firstRow="0" w:lastRow="0" w:firstColumn="0" w:lastColumn="0" w:oddVBand="0" w:evenVBand="0" w:oddHBand="1" w:evenHBand="0" w:firstRowFirstColumn="0" w:firstRowLastColumn="0" w:lastRowFirstColumn="0" w:lastRowLastColumn="0"/>
            </w:pPr>
            <w:r>
              <w:t>Hardware integration</w:t>
            </w:r>
          </w:p>
        </w:tc>
        <w:tc>
          <w:tcPr>
            <w:tcW w:w="4045" w:type="dxa"/>
          </w:tcPr>
          <w:p w14:paraId="590F56DD" w14:textId="77777777" w:rsidR="0047455B" w:rsidRDefault="0047455B" w:rsidP="0047455B">
            <w:pPr>
              <w:cnfStyle w:val="000000100000" w:firstRow="0" w:lastRow="0" w:firstColumn="0" w:lastColumn="0" w:oddVBand="0" w:evenVBand="0" w:oddHBand="1" w:evenHBand="0" w:firstRowFirstColumn="0" w:firstRowLastColumn="0" w:lastRowFirstColumn="0" w:lastRowLastColumn="0"/>
            </w:pPr>
          </w:p>
        </w:tc>
      </w:tr>
      <w:tr w:rsidR="0047455B" w14:paraId="522C79DA" w14:textId="77777777" w:rsidTr="50D540AE">
        <w:tc>
          <w:tcPr>
            <w:cnfStyle w:val="001000000000" w:firstRow="0" w:lastRow="0" w:firstColumn="1" w:lastColumn="0" w:oddVBand="0" w:evenVBand="0" w:oddHBand="0" w:evenHBand="0" w:firstRowFirstColumn="0" w:firstRowLastColumn="0" w:lastRowFirstColumn="0" w:lastRowLastColumn="0"/>
            <w:tcW w:w="1795" w:type="dxa"/>
            <w:vMerge/>
          </w:tcPr>
          <w:p w14:paraId="76EA678A" w14:textId="77777777" w:rsidR="0047455B" w:rsidRDefault="0047455B" w:rsidP="0047455B"/>
        </w:tc>
        <w:tc>
          <w:tcPr>
            <w:tcW w:w="3510" w:type="dxa"/>
            <w:tcBorders>
              <w:left w:val="single" w:sz="4" w:space="0" w:color="549E39" w:themeColor="accent1"/>
            </w:tcBorders>
          </w:tcPr>
          <w:p w14:paraId="19931E82" w14:textId="2769E9B0" w:rsidR="0047455B" w:rsidRDefault="0047455B" w:rsidP="0047455B">
            <w:pPr>
              <w:cnfStyle w:val="000000000000" w:firstRow="0" w:lastRow="0" w:firstColumn="0" w:lastColumn="0" w:oddVBand="0" w:evenVBand="0" w:oddHBand="0" w:evenHBand="0" w:firstRowFirstColumn="0" w:firstRowLastColumn="0" w:lastRowFirstColumn="0" w:lastRowLastColumn="0"/>
            </w:pPr>
            <w:r>
              <w:t>Debugging</w:t>
            </w:r>
          </w:p>
        </w:tc>
        <w:tc>
          <w:tcPr>
            <w:tcW w:w="4045" w:type="dxa"/>
          </w:tcPr>
          <w:p w14:paraId="3C0620FE" w14:textId="77777777" w:rsidR="0047455B" w:rsidRDefault="0047455B" w:rsidP="0047455B">
            <w:pPr>
              <w:cnfStyle w:val="000000000000" w:firstRow="0" w:lastRow="0" w:firstColumn="0" w:lastColumn="0" w:oddVBand="0" w:evenVBand="0" w:oddHBand="0" w:evenHBand="0" w:firstRowFirstColumn="0" w:firstRowLastColumn="0" w:lastRowFirstColumn="0" w:lastRowLastColumn="0"/>
            </w:pPr>
          </w:p>
        </w:tc>
      </w:tr>
      <w:tr w:rsidR="0047455B" w14:paraId="696CE078" w14:textId="77777777" w:rsidTr="50D5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Merge/>
          </w:tcPr>
          <w:p w14:paraId="0E0C2C4E" w14:textId="77777777" w:rsidR="0047455B" w:rsidRDefault="0047455B" w:rsidP="0047455B"/>
        </w:tc>
        <w:tc>
          <w:tcPr>
            <w:tcW w:w="3510" w:type="dxa"/>
            <w:tcBorders>
              <w:left w:val="single" w:sz="4" w:space="0" w:color="549E39" w:themeColor="accent1"/>
            </w:tcBorders>
          </w:tcPr>
          <w:p w14:paraId="040C6729" w14:textId="77777777" w:rsidR="0047455B" w:rsidRDefault="0047455B" w:rsidP="0047455B">
            <w:pPr>
              <w:cnfStyle w:val="000000100000" w:firstRow="0" w:lastRow="0" w:firstColumn="0" w:lastColumn="0" w:oddVBand="0" w:evenVBand="0" w:oddHBand="1" w:evenHBand="0" w:firstRowFirstColumn="0" w:firstRowLastColumn="0" w:lastRowFirstColumn="0" w:lastRowLastColumn="0"/>
            </w:pPr>
          </w:p>
        </w:tc>
        <w:tc>
          <w:tcPr>
            <w:tcW w:w="4045" w:type="dxa"/>
          </w:tcPr>
          <w:p w14:paraId="6ADE338F" w14:textId="77777777" w:rsidR="0047455B" w:rsidRDefault="0047455B" w:rsidP="0047455B">
            <w:pPr>
              <w:cnfStyle w:val="000000100000" w:firstRow="0" w:lastRow="0" w:firstColumn="0" w:lastColumn="0" w:oddVBand="0" w:evenVBand="0" w:oddHBand="1" w:evenHBand="0" w:firstRowFirstColumn="0" w:firstRowLastColumn="0" w:lastRowFirstColumn="0" w:lastRowLastColumn="0"/>
            </w:pPr>
          </w:p>
        </w:tc>
      </w:tr>
      <w:tr w:rsidR="0047455B" w14:paraId="69BB4EE5" w14:textId="77777777" w:rsidTr="50D540AE">
        <w:tc>
          <w:tcPr>
            <w:cnfStyle w:val="001000000000" w:firstRow="0" w:lastRow="0" w:firstColumn="1" w:lastColumn="0" w:oddVBand="0" w:evenVBand="0" w:oddHBand="0" w:evenHBand="0" w:firstRowFirstColumn="0" w:firstRowLastColumn="0" w:lastRowFirstColumn="0" w:lastRowLastColumn="0"/>
            <w:tcW w:w="1795" w:type="dxa"/>
            <w:vMerge/>
          </w:tcPr>
          <w:p w14:paraId="10633244" w14:textId="77777777" w:rsidR="0047455B" w:rsidRDefault="0047455B" w:rsidP="0047455B"/>
        </w:tc>
        <w:tc>
          <w:tcPr>
            <w:tcW w:w="3510" w:type="dxa"/>
            <w:tcBorders>
              <w:left w:val="single" w:sz="4" w:space="0" w:color="549E39" w:themeColor="accent1"/>
            </w:tcBorders>
          </w:tcPr>
          <w:p w14:paraId="488C0A22" w14:textId="77777777" w:rsidR="0047455B" w:rsidRDefault="0047455B" w:rsidP="0047455B">
            <w:pPr>
              <w:cnfStyle w:val="000000000000" w:firstRow="0" w:lastRow="0" w:firstColumn="0" w:lastColumn="0" w:oddVBand="0" w:evenVBand="0" w:oddHBand="0" w:evenHBand="0" w:firstRowFirstColumn="0" w:firstRowLastColumn="0" w:lastRowFirstColumn="0" w:lastRowLastColumn="0"/>
            </w:pPr>
          </w:p>
        </w:tc>
        <w:tc>
          <w:tcPr>
            <w:tcW w:w="4045" w:type="dxa"/>
          </w:tcPr>
          <w:p w14:paraId="3F6D935E" w14:textId="77777777" w:rsidR="0047455B" w:rsidRDefault="0047455B" w:rsidP="0047455B">
            <w:pPr>
              <w:cnfStyle w:val="000000000000" w:firstRow="0" w:lastRow="0" w:firstColumn="0" w:lastColumn="0" w:oddVBand="0" w:evenVBand="0" w:oddHBand="0" w:evenHBand="0" w:firstRowFirstColumn="0" w:firstRowLastColumn="0" w:lastRowFirstColumn="0" w:lastRowLastColumn="0"/>
            </w:pPr>
          </w:p>
        </w:tc>
      </w:tr>
      <w:tr w:rsidR="0047455B" w14:paraId="1C8B4266" w14:textId="77777777" w:rsidTr="50D5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Merge/>
          </w:tcPr>
          <w:p w14:paraId="51CE878C" w14:textId="77777777" w:rsidR="0047455B" w:rsidRDefault="0047455B" w:rsidP="0047455B"/>
        </w:tc>
        <w:tc>
          <w:tcPr>
            <w:tcW w:w="3510" w:type="dxa"/>
            <w:tcBorders>
              <w:left w:val="single" w:sz="4" w:space="0" w:color="549E39" w:themeColor="accent1"/>
            </w:tcBorders>
          </w:tcPr>
          <w:p w14:paraId="7B32F653" w14:textId="77777777" w:rsidR="0047455B" w:rsidRDefault="0047455B" w:rsidP="0047455B">
            <w:pPr>
              <w:cnfStyle w:val="000000100000" w:firstRow="0" w:lastRow="0" w:firstColumn="0" w:lastColumn="0" w:oddVBand="0" w:evenVBand="0" w:oddHBand="1" w:evenHBand="0" w:firstRowFirstColumn="0" w:firstRowLastColumn="0" w:lastRowFirstColumn="0" w:lastRowLastColumn="0"/>
            </w:pPr>
          </w:p>
        </w:tc>
        <w:tc>
          <w:tcPr>
            <w:tcW w:w="4045" w:type="dxa"/>
          </w:tcPr>
          <w:p w14:paraId="6D20C0A4" w14:textId="77777777" w:rsidR="0047455B" w:rsidRDefault="0047455B" w:rsidP="0047455B">
            <w:pPr>
              <w:cnfStyle w:val="000000100000" w:firstRow="0" w:lastRow="0" w:firstColumn="0" w:lastColumn="0" w:oddVBand="0" w:evenVBand="0" w:oddHBand="1" w:evenHBand="0" w:firstRowFirstColumn="0" w:firstRowLastColumn="0" w:lastRowFirstColumn="0" w:lastRowLastColumn="0"/>
            </w:pPr>
          </w:p>
        </w:tc>
      </w:tr>
    </w:tbl>
    <w:p w14:paraId="5A367936" w14:textId="77777777" w:rsidR="00D02846" w:rsidRDefault="00D02846" w:rsidP="00D02846"/>
    <w:p w14:paraId="7EC2F70F" w14:textId="45ABEB55" w:rsidR="00AF4895" w:rsidRDefault="00286783" w:rsidP="00BF202F">
      <w:pPr>
        <w:pStyle w:val="Heading3"/>
        <w:numPr>
          <w:ilvl w:val="2"/>
          <w:numId w:val="8"/>
        </w:numPr>
      </w:pPr>
      <w:bookmarkStart w:id="202" w:name="_Toc117018106"/>
      <w:r>
        <w:t>Collaboration</w:t>
      </w:r>
      <w:bookmarkEnd w:id="202"/>
    </w:p>
    <w:p w14:paraId="32BA01F8" w14:textId="0B5F844A" w:rsidR="00286783" w:rsidRDefault="00AC79ED" w:rsidP="00286783">
      <w:r>
        <w:t>The team has leveraged multiple collaboration tools to keep each other, supervisors, and the Davy lab up to date with progress.</w:t>
      </w:r>
      <w:r w:rsidR="00220C36">
        <w:t xml:space="preserve"> Microsoft Teams</w:t>
      </w:r>
      <w:r w:rsidR="00851D7D">
        <w:t xml:space="preserve"> is used</w:t>
      </w:r>
      <w:r w:rsidR="00220C36">
        <w:t xml:space="preserve"> for communication and document sharing</w:t>
      </w:r>
      <w:r w:rsidR="00851D7D">
        <w:t>. GitHub</w:t>
      </w:r>
      <w:r w:rsidR="00220C36">
        <w:t xml:space="preserve"> </w:t>
      </w:r>
      <w:r w:rsidR="00851D7D">
        <w:t>is used as a</w:t>
      </w:r>
      <w:r w:rsidR="005F5067">
        <w:t xml:space="preserve"> code, document, and </w:t>
      </w:r>
      <w:r w:rsidR="00851D7D">
        <w:t xml:space="preserve">design repository. The repository will </w:t>
      </w:r>
      <w:r w:rsidR="00C80313">
        <w:t xml:space="preserve">be an open source for all work done, so that other labs can use the work for research in the future. </w:t>
      </w:r>
      <w:r w:rsidR="00016990">
        <w:t>Progress meetings are held every Monday at 2:30 pm, and include the team members, supervisors, and Dr. Davy.</w:t>
      </w:r>
      <w:r w:rsidR="001A7E88">
        <w:t xml:space="preserve"> Further </w:t>
      </w:r>
      <w:r w:rsidR="00273DEE">
        <w:t xml:space="preserve">client </w:t>
      </w:r>
      <w:r w:rsidR="001A7E88">
        <w:t xml:space="preserve">meetings with Dr. Davy are scheduled on an as-needed basis to </w:t>
      </w:r>
      <w:r w:rsidR="00027D0A">
        <w:t xml:space="preserve">go over user interface </w:t>
      </w:r>
      <w:r w:rsidR="00741A28">
        <w:t xml:space="preserve">and hardware designs such that they </w:t>
      </w:r>
      <w:r w:rsidR="00CF247E">
        <w:t>fulfill the Davy lab’s requirements.</w:t>
      </w:r>
    </w:p>
    <w:p w14:paraId="5E3886A3" w14:textId="0A59ED10" w:rsidR="00A23713" w:rsidRDefault="00AA50D6" w:rsidP="00286783">
      <w:r>
        <w:t xml:space="preserve">The team is also collaborating with Jelena Nikolic-Popovic, </w:t>
      </w:r>
      <w:r w:rsidR="006F4112">
        <w:t xml:space="preserve">a Senior Member of Technical Staff at Texas Instruments Canada (TI). </w:t>
      </w:r>
      <w:r w:rsidR="008A3E30">
        <w:t xml:space="preserve">She is providing the team with expertise on TI hardware being used for the </w:t>
      </w:r>
      <w:r w:rsidR="00E136C7">
        <w:t>project and</w:t>
      </w:r>
      <w:r w:rsidR="008A3E30">
        <w:t xml:space="preserve"> </w:t>
      </w:r>
      <w:r w:rsidR="00D225EA">
        <w:t>donating some hardware.</w:t>
      </w:r>
      <w:r w:rsidR="00E136C7">
        <w:t xml:space="preserve"> Communications with Jelena are conducted through email.</w:t>
      </w:r>
    </w:p>
    <w:p w14:paraId="05544211" w14:textId="0E31369C" w:rsidR="00F424D1" w:rsidRDefault="00F424D1" w:rsidP="00F424D1">
      <w:pPr>
        <w:pStyle w:val="Heading2"/>
        <w:numPr>
          <w:ilvl w:val="1"/>
          <w:numId w:val="8"/>
        </w:numPr>
      </w:pPr>
      <w:bookmarkStart w:id="203" w:name="_Toc117018107"/>
      <w:r>
        <w:t>Contributions</w:t>
      </w:r>
      <w:bookmarkEnd w:id="203"/>
    </w:p>
    <w:p w14:paraId="7CC434F9" w14:textId="73656469" w:rsidR="00F424D1" w:rsidRDefault="00DE076F" w:rsidP="00DE076F">
      <w:pPr>
        <w:pStyle w:val="Heading3"/>
      </w:pPr>
      <w:bookmarkStart w:id="204" w:name="_Toc117018108"/>
      <w:r>
        <w:t>4.2.1</w:t>
      </w:r>
      <w:r w:rsidR="000D43F4">
        <w:t xml:space="preserve"> </w:t>
      </w:r>
      <w:commentRangeStart w:id="205"/>
      <w:r w:rsidR="00732F87">
        <w:t>Project Contributions</w:t>
      </w:r>
      <w:bookmarkEnd w:id="204"/>
      <w:commentRangeEnd w:id="205"/>
      <w:r w:rsidR="00DA7994">
        <w:rPr>
          <w:rStyle w:val="CommentReference"/>
          <w:rFonts w:asciiTheme="minorHAnsi" w:eastAsiaTheme="minorHAnsi" w:hAnsiTheme="minorHAnsi" w:cstheme="minorBidi"/>
          <w:color w:val="auto"/>
          <w:lang w:val="en-CA"/>
        </w:rPr>
        <w:commentReference w:id="205"/>
      </w:r>
    </w:p>
    <w:tbl>
      <w:tblPr>
        <w:tblStyle w:val="TableGrid"/>
        <w:tblW w:w="0" w:type="auto"/>
        <w:tblLook w:val="04A0" w:firstRow="1" w:lastRow="0" w:firstColumn="1" w:lastColumn="0" w:noHBand="0" w:noVBand="1"/>
      </w:tblPr>
      <w:tblGrid>
        <w:gridCol w:w="1096"/>
        <w:gridCol w:w="5144"/>
        <w:gridCol w:w="3110"/>
      </w:tblGrid>
      <w:tr w:rsidR="003F1C21" w14:paraId="69320D5C" w14:textId="77777777" w:rsidTr="002B165E">
        <w:tc>
          <w:tcPr>
            <w:tcW w:w="6233" w:type="dxa"/>
            <w:gridSpan w:val="2"/>
          </w:tcPr>
          <w:p w14:paraId="24D682BF" w14:textId="49FC3C47" w:rsidR="003F1C21" w:rsidRDefault="003F1C21" w:rsidP="00DE076F">
            <w:r>
              <w:t>Component</w:t>
            </w:r>
          </w:p>
        </w:tc>
        <w:tc>
          <w:tcPr>
            <w:tcW w:w="3117" w:type="dxa"/>
          </w:tcPr>
          <w:p w14:paraId="5462B120" w14:textId="227D5155" w:rsidR="003F1C21" w:rsidRDefault="003F1C21" w:rsidP="00DE076F">
            <w:r>
              <w:t>Contributor</w:t>
            </w:r>
          </w:p>
        </w:tc>
      </w:tr>
      <w:tr w:rsidR="00FE5EBB" w14:paraId="18972853" w14:textId="77777777" w:rsidTr="00FE5EBB">
        <w:tc>
          <w:tcPr>
            <w:tcW w:w="1075" w:type="dxa"/>
            <w:vMerge w:val="restart"/>
          </w:tcPr>
          <w:p w14:paraId="4037827A" w14:textId="396F8AD2" w:rsidR="00FE5EBB" w:rsidRDefault="00FE5EBB" w:rsidP="00DE076F">
            <w:r>
              <w:t>Linear Actuator</w:t>
            </w:r>
          </w:p>
        </w:tc>
        <w:tc>
          <w:tcPr>
            <w:tcW w:w="5158" w:type="dxa"/>
          </w:tcPr>
          <w:p w14:paraId="2C95460F" w14:textId="561DC5BF" w:rsidR="00FE5EBB" w:rsidRDefault="00FE5EBB" w:rsidP="00DE076F">
            <w:r>
              <w:t>3D modelling</w:t>
            </w:r>
          </w:p>
        </w:tc>
        <w:tc>
          <w:tcPr>
            <w:tcW w:w="3117" w:type="dxa"/>
          </w:tcPr>
          <w:p w14:paraId="75AD68B7" w14:textId="3C166C93" w:rsidR="00FE5EBB" w:rsidRDefault="00FE5EBB" w:rsidP="00DE076F">
            <w:r>
              <w:t>Meia Copeland</w:t>
            </w:r>
          </w:p>
        </w:tc>
      </w:tr>
      <w:tr w:rsidR="00FE5EBB" w14:paraId="204C4AE9" w14:textId="77777777" w:rsidTr="00FE5EBB">
        <w:tc>
          <w:tcPr>
            <w:tcW w:w="1075" w:type="dxa"/>
            <w:vMerge/>
          </w:tcPr>
          <w:p w14:paraId="79F2A4BB" w14:textId="77777777" w:rsidR="00FE5EBB" w:rsidRDefault="00FE5EBB" w:rsidP="00DE076F"/>
        </w:tc>
        <w:tc>
          <w:tcPr>
            <w:tcW w:w="5158" w:type="dxa"/>
          </w:tcPr>
          <w:p w14:paraId="6CA69D0E" w14:textId="545C0DD6" w:rsidR="00FE5EBB" w:rsidRDefault="00FE5EBB" w:rsidP="00DE076F">
            <w:r>
              <w:t>Simulation Testing</w:t>
            </w:r>
          </w:p>
        </w:tc>
        <w:tc>
          <w:tcPr>
            <w:tcW w:w="3117" w:type="dxa"/>
          </w:tcPr>
          <w:p w14:paraId="4EE41D7E" w14:textId="6A7ED2A5" w:rsidR="00FE5EBB" w:rsidRDefault="00FE5EBB" w:rsidP="00DE076F">
            <w:r>
              <w:t>Talal Jaber</w:t>
            </w:r>
          </w:p>
        </w:tc>
      </w:tr>
      <w:tr w:rsidR="00FE5EBB" w14:paraId="751A28DE" w14:textId="77777777" w:rsidTr="00FE5EBB">
        <w:tc>
          <w:tcPr>
            <w:tcW w:w="1075" w:type="dxa"/>
            <w:vMerge/>
          </w:tcPr>
          <w:p w14:paraId="29E281D8" w14:textId="77777777" w:rsidR="00FE5EBB" w:rsidRDefault="00FE5EBB" w:rsidP="00DE076F"/>
        </w:tc>
        <w:tc>
          <w:tcPr>
            <w:tcW w:w="5158" w:type="dxa"/>
          </w:tcPr>
          <w:p w14:paraId="719C13F5" w14:textId="23A90719" w:rsidR="00FE5EBB" w:rsidRDefault="00FE5EBB" w:rsidP="00DE076F">
            <w:r>
              <w:t>3D printing</w:t>
            </w:r>
          </w:p>
        </w:tc>
        <w:tc>
          <w:tcPr>
            <w:tcW w:w="3117" w:type="dxa"/>
          </w:tcPr>
          <w:p w14:paraId="0BB68BB4" w14:textId="5392135E" w:rsidR="00FE5EBB" w:rsidRDefault="00FE5EBB" w:rsidP="00DE076F">
            <w:r>
              <w:t xml:space="preserve">Meia Copeland and </w:t>
            </w:r>
            <w:proofErr w:type="spellStart"/>
            <w:r>
              <w:t>Ranishka</w:t>
            </w:r>
            <w:proofErr w:type="spellEnd"/>
            <w:r>
              <w:t xml:space="preserve"> Fernando</w:t>
            </w:r>
          </w:p>
        </w:tc>
      </w:tr>
      <w:tr w:rsidR="00FE5EBB" w14:paraId="50839E1C" w14:textId="77777777" w:rsidTr="00FE5EBB">
        <w:tc>
          <w:tcPr>
            <w:tcW w:w="1075" w:type="dxa"/>
            <w:vMerge/>
          </w:tcPr>
          <w:p w14:paraId="079EBA7F" w14:textId="77777777" w:rsidR="00FE5EBB" w:rsidRDefault="00FE5EBB" w:rsidP="00DE076F"/>
        </w:tc>
        <w:tc>
          <w:tcPr>
            <w:tcW w:w="5158" w:type="dxa"/>
          </w:tcPr>
          <w:p w14:paraId="6F6558B3" w14:textId="36F56A54" w:rsidR="00FE5EBB" w:rsidRDefault="00FE5EBB" w:rsidP="00DE076F">
            <w:r>
              <w:t>Motor Control</w:t>
            </w:r>
          </w:p>
        </w:tc>
        <w:tc>
          <w:tcPr>
            <w:tcW w:w="3117" w:type="dxa"/>
          </w:tcPr>
          <w:p w14:paraId="1E08BE92" w14:textId="0F58CCC6" w:rsidR="00FE5EBB" w:rsidRDefault="00FE5EBB" w:rsidP="00DE076F">
            <w:r>
              <w:t xml:space="preserve">Meia Copeland, Talal Jaber, and </w:t>
            </w:r>
            <w:proofErr w:type="spellStart"/>
            <w:r>
              <w:t>Ranishka</w:t>
            </w:r>
            <w:proofErr w:type="spellEnd"/>
            <w:r>
              <w:t xml:space="preserve"> Fernando</w:t>
            </w:r>
          </w:p>
        </w:tc>
      </w:tr>
      <w:tr w:rsidR="00FE5EBB" w14:paraId="7F98F22C" w14:textId="77777777" w:rsidTr="00FE5EBB">
        <w:tc>
          <w:tcPr>
            <w:tcW w:w="1075" w:type="dxa"/>
            <w:vMerge/>
          </w:tcPr>
          <w:p w14:paraId="6455856A" w14:textId="77777777" w:rsidR="00FE5EBB" w:rsidRDefault="00FE5EBB" w:rsidP="00DE076F"/>
        </w:tc>
        <w:tc>
          <w:tcPr>
            <w:tcW w:w="5158" w:type="dxa"/>
          </w:tcPr>
          <w:p w14:paraId="3FEC2D44" w14:textId="7D7E1F2C" w:rsidR="00FE5EBB" w:rsidRDefault="00FE5EBB" w:rsidP="00DE076F">
            <w:r>
              <w:t>Actuator Testing</w:t>
            </w:r>
          </w:p>
        </w:tc>
        <w:tc>
          <w:tcPr>
            <w:tcW w:w="3117" w:type="dxa"/>
          </w:tcPr>
          <w:p w14:paraId="629169E9" w14:textId="2E7F5D19" w:rsidR="00FE5EBB" w:rsidRDefault="00FE5EBB" w:rsidP="00DE076F">
            <w:proofErr w:type="spellStart"/>
            <w:r>
              <w:t>Ranishka</w:t>
            </w:r>
            <w:proofErr w:type="spellEnd"/>
            <w:r>
              <w:t xml:space="preserve"> Fernando</w:t>
            </w:r>
          </w:p>
        </w:tc>
      </w:tr>
      <w:tr w:rsidR="00FE5EBB" w14:paraId="3D0A3B85" w14:textId="77777777" w:rsidTr="00FE5EBB">
        <w:tc>
          <w:tcPr>
            <w:tcW w:w="1075" w:type="dxa"/>
            <w:vMerge w:val="restart"/>
          </w:tcPr>
          <w:p w14:paraId="298F7CB8" w14:textId="7D80D55F" w:rsidR="00FE5EBB" w:rsidRDefault="00FE5EBB" w:rsidP="00DE076F">
            <w:r>
              <w:t>Shake Table</w:t>
            </w:r>
          </w:p>
        </w:tc>
        <w:tc>
          <w:tcPr>
            <w:tcW w:w="5158" w:type="dxa"/>
          </w:tcPr>
          <w:p w14:paraId="00B066B4" w14:textId="0CAD1C2D" w:rsidR="00FE5EBB" w:rsidRDefault="00FE5EBB" w:rsidP="00DE076F">
            <w:r>
              <w:t>Table Support Design</w:t>
            </w:r>
          </w:p>
        </w:tc>
        <w:tc>
          <w:tcPr>
            <w:tcW w:w="3117" w:type="dxa"/>
          </w:tcPr>
          <w:p w14:paraId="0A60C24A" w14:textId="6B3FC26F" w:rsidR="00FE5EBB" w:rsidRDefault="00FE5EBB" w:rsidP="00DE076F">
            <w:r>
              <w:t>Meia Copeland and Talal Jaber</w:t>
            </w:r>
          </w:p>
        </w:tc>
      </w:tr>
      <w:tr w:rsidR="00FE5EBB" w14:paraId="65B2BE71" w14:textId="77777777" w:rsidTr="00FE5EBB">
        <w:tc>
          <w:tcPr>
            <w:tcW w:w="1075" w:type="dxa"/>
            <w:vMerge/>
          </w:tcPr>
          <w:p w14:paraId="4C9A29DB" w14:textId="77777777" w:rsidR="00FE5EBB" w:rsidRDefault="00FE5EBB" w:rsidP="00DE076F"/>
        </w:tc>
        <w:tc>
          <w:tcPr>
            <w:tcW w:w="5158" w:type="dxa"/>
          </w:tcPr>
          <w:p w14:paraId="5144921F" w14:textId="00E4D552" w:rsidR="00FE5EBB" w:rsidRDefault="00FE5EBB" w:rsidP="00DE076F">
            <w:r>
              <w:t>Assembly</w:t>
            </w:r>
          </w:p>
        </w:tc>
        <w:tc>
          <w:tcPr>
            <w:tcW w:w="3117" w:type="dxa"/>
          </w:tcPr>
          <w:p w14:paraId="4EA687C0" w14:textId="3EDDDA2B" w:rsidR="00FE5EBB" w:rsidRDefault="00FE5EBB" w:rsidP="00DE076F">
            <w:r>
              <w:t xml:space="preserve">Meia Copeland, Talal Jaber, and </w:t>
            </w:r>
            <w:proofErr w:type="spellStart"/>
            <w:r>
              <w:t>Ranishka</w:t>
            </w:r>
            <w:proofErr w:type="spellEnd"/>
            <w:r>
              <w:t xml:space="preserve"> Fernando</w:t>
            </w:r>
          </w:p>
        </w:tc>
      </w:tr>
      <w:tr w:rsidR="00FE5EBB" w14:paraId="7A2E2C84" w14:textId="77777777" w:rsidTr="00FE5EBB">
        <w:tc>
          <w:tcPr>
            <w:tcW w:w="1075" w:type="dxa"/>
            <w:vMerge/>
          </w:tcPr>
          <w:p w14:paraId="71337B07" w14:textId="77777777" w:rsidR="00FE5EBB" w:rsidRDefault="00FE5EBB" w:rsidP="00DE076F"/>
        </w:tc>
        <w:tc>
          <w:tcPr>
            <w:tcW w:w="5158" w:type="dxa"/>
          </w:tcPr>
          <w:p w14:paraId="5F03B3A7" w14:textId="21CA02DA" w:rsidR="00FE5EBB" w:rsidRDefault="00FE5EBB" w:rsidP="00DE076F">
            <w:r>
              <w:t>Support Testing</w:t>
            </w:r>
          </w:p>
        </w:tc>
        <w:tc>
          <w:tcPr>
            <w:tcW w:w="3117" w:type="dxa"/>
          </w:tcPr>
          <w:p w14:paraId="2C0FEE1A" w14:textId="024F74C5" w:rsidR="00FE5EBB" w:rsidRDefault="00FE5EBB" w:rsidP="00DE076F">
            <w:proofErr w:type="spellStart"/>
            <w:r>
              <w:t>Ranishka</w:t>
            </w:r>
            <w:proofErr w:type="spellEnd"/>
            <w:r>
              <w:t xml:space="preserve"> Fernando</w:t>
            </w:r>
          </w:p>
        </w:tc>
      </w:tr>
      <w:tr w:rsidR="00FE5EBB" w14:paraId="71E84E4B" w14:textId="77777777" w:rsidTr="00FE5EBB">
        <w:tc>
          <w:tcPr>
            <w:tcW w:w="1075" w:type="dxa"/>
            <w:vMerge w:val="restart"/>
          </w:tcPr>
          <w:p w14:paraId="03E22A05" w14:textId="79B271CF" w:rsidR="00FE5EBB" w:rsidRDefault="00FE5EBB" w:rsidP="00DE076F">
            <w:r>
              <w:t>Wiring</w:t>
            </w:r>
          </w:p>
        </w:tc>
        <w:tc>
          <w:tcPr>
            <w:tcW w:w="5158" w:type="dxa"/>
          </w:tcPr>
          <w:p w14:paraId="1672A1BD" w14:textId="244457BE" w:rsidR="00FE5EBB" w:rsidRDefault="00FE5EBB" w:rsidP="00DE076F">
            <w:r>
              <w:t>PCB Design</w:t>
            </w:r>
          </w:p>
        </w:tc>
        <w:tc>
          <w:tcPr>
            <w:tcW w:w="3117" w:type="dxa"/>
          </w:tcPr>
          <w:p w14:paraId="46B391AC" w14:textId="0AC5599D" w:rsidR="00FE5EBB" w:rsidRDefault="00FE5EBB" w:rsidP="00DE076F">
            <w:r>
              <w:t xml:space="preserve">Talal Jaber </w:t>
            </w:r>
          </w:p>
        </w:tc>
      </w:tr>
      <w:tr w:rsidR="00FE5EBB" w14:paraId="7530E45C" w14:textId="77777777" w:rsidTr="00FE5EBB">
        <w:tc>
          <w:tcPr>
            <w:tcW w:w="1075" w:type="dxa"/>
            <w:vMerge/>
          </w:tcPr>
          <w:p w14:paraId="766C0E04" w14:textId="77777777" w:rsidR="00FE5EBB" w:rsidRDefault="00FE5EBB" w:rsidP="00DE076F"/>
        </w:tc>
        <w:tc>
          <w:tcPr>
            <w:tcW w:w="5158" w:type="dxa"/>
          </w:tcPr>
          <w:p w14:paraId="2A629EB9" w14:textId="591F1961" w:rsidR="00FE5EBB" w:rsidRDefault="00FE5EBB" w:rsidP="00DE076F">
            <w:r>
              <w:t>Assembly</w:t>
            </w:r>
          </w:p>
        </w:tc>
        <w:tc>
          <w:tcPr>
            <w:tcW w:w="3117" w:type="dxa"/>
          </w:tcPr>
          <w:p w14:paraId="246FEF02" w14:textId="5CCC2F4E" w:rsidR="00FE5EBB" w:rsidRDefault="00FE5EBB" w:rsidP="00DE076F">
            <w:r>
              <w:t>Meia Copeland and Talal Jaber</w:t>
            </w:r>
          </w:p>
        </w:tc>
      </w:tr>
      <w:tr w:rsidR="003F1C21" w14:paraId="6A2B5656" w14:textId="77777777" w:rsidTr="00FE5EBB">
        <w:tc>
          <w:tcPr>
            <w:tcW w:w="1075" w:type="dxa"/>
          </w:tcPr>
          <w:p w14:paraId="2ED4996A" w14:textId="50931C74" w:rsidR="003F1C21" w:rsidRDefault="00FE5EBB" w:rsidP="00DE076F">
            <w:r>
              <w:lastRenderedPageBreak/>
              <w:t>User Interface</w:t>
            </w:r>
          </w:p>
        </w:tc>
        <w:tc>
          <w:tcPr>
            <w:tcW w:w="5158" w:type="dxa"/>
          </w:tcPr>
          <w:p w14:paraId="2D0E3FD1" w14:textId="77777777" w:rsidR="003F1C21" w:rsidRDefault="003F1C21" w:rsidP="00DE076F"/>
        </w:tc>
        <w:tc>
          <w:tcPr>
            <w:tcW w:w="3117" w:type="dxa"/>
          </w:tcPr>
          <w:p w14:paraId="16B2F345" w14:textId="77777777" w:rsidR="003F1C21" w:rsidRDefault="003F1C21" w:rsidP="00DE076F"/>
        </w:tc>
      </w:tr>
      <w:tr w:rsidR="003F1C21" w14:paraId="3A12FDE3" w14:textId="77777777" w:rsidTr="00FE5EBB">
        <w:tc>
          <w:tcPr>
            <w:tcW w:w="1075" w:type="dxa"/>
          </w:tcPr>
          <w:p w14:paraId="6296A5CB" w14:textId="77777777" w:rsidR="003F1C21" w:rsidRDefault="003F1C21" w:rsidP="00DE076F"/>
        </w:tc>
        <w:tc>
          <w:tcPr>
            <w:tcW w:w="5158" w:type="dxa"/>
          </w:tcPr>
          <w:p w14:paraId="486340B3" w14:textId="77777777" w:rsidR="003F1C21" w:rsidRDefault="003F1C21" w:rsidP="00DE076F"/>
        </w:tc>
        <w:tc>
          <w:tcPr>
            <w:tcW w:w="3117" w:type="dxa"/>
          </w:tcPr>
          <w:p w14:paraId="22B5F8B5" w14:textId="77777777" w:rsidR="003F1C21" w:rsidRDefault="003F1C21" w:rsidP="00DE076F"/>
        </w:tc>
      </w:tr>
      <w:tr w:rsidR="003F1C21" w14:paraId="06D3E01A" w14:textId="77777777" w:rsidTr="00FE5EBB">
        <w:tc>
          <w:tcPr>
            <w:tcW w:w="1075" w:type="dxa"/>
          </w:tcPr>
          <w:p w14:paraId="25BC91BF" w14:textId="77777777" w:rsidR="003F1C21" w:rsidRDefault="003F1C21" w:rsidP="00DE076F"/>
        </w:tc>
        <w:tc>
          <w:tcPr>
            <w:tcW w:w="5158" w:type="dxa"/>
          </w:tcPr>
          <w:p w14:paraId="4E302254" w14:textId="77777777" w:rsidR="003F1C21" w:rsidRDefault="003F1C21" w:rsidP="00DE076F"/>
        </w:tc>
        <w:tc>
          <w:tcPr>
            <w:tcW w:w="3117" w:type="dxa"/>
          </w:tcPr>
          <w:p w14:paraId="27A1D778" w14:textId="77777777" w:rsidR="003F1C21" w:rsidRDefault="003F1C21" w:rsidP="00DE076F"/>
        </w:tc>
      </w:tr>
      <w:tr w:rsidR="003F1C21" w14:paraId="63ABF1BD" w14:textId="77777777" w:rsidTr="00FE5EBB">
        <w:tc>
          <w:tcPr>
            <w:tcW w:w="1075" w:type="dxa"/>
          </w:tcPr>
          <w:p w14:paraId="0180DBE2" w14:textId="77777777" w:rsidR="003F1C21" w:rsidRDefault="003F1C21" w:rsidP="00DE076F"/>
        </w:tc>
        <w:tc>
          <w:tcPr>
            <w:tcW w:w="5158" w:type="dxa"/>
          </w:tcPr>
          <w:p w14:paraId="4780162A" w14:textId="77777777" w:rsidR="003F1C21" w:rsidRDefault="003F1C21" w:rsidP="00DE076F"/>
        </w:tc>
        <w:tc>
          <w:tcPr>
            <w:tcW w:w="3117" w:type="dxa"/>
          </w:tcPr>
          <w:p w14:paraId="17DF116B" w14:textId="77777777" w:rsidR="003F1C21" w:rsidRDefault="003F1C21" w:rsidP="00DE076F"/>
        </w:tc>
      </w:tr>
      <w:tr w:rsidR="003F1C21" w14:paraId="58687018" w14:textId="77777777" w:rsidTr="00FE5EBB">
        <w:tc>
          <w:tcPr>
            <w:tcW w:w="1075" w:type="dxa"/>
          </w:tcPr>
          <w:p w14:paraId="408ED8B0" w14:textId="77777777" w:rsidR="003F1C21" w:rsidRDefault="003F1C21" w:rsidP="00DE076F"/>
        </w:tc>
        <w:tc>
          <w:tcPr>
            <w:tcW w:w="5158" w:type="dxa"/>
          </w:tcPr>
          <w:p w14:paraId="431B9DEC" w14:textId="77777777" w:rsidR="003F1C21" w:rsidRDefault="003F1C21" w:rsidP="00DE076F"/>
        </w:tc>
        <w:tc>
          <w:tcPr>
            <w:tcW w:w="3117" w:type="dxa"/>
          </w:tcPr>
          <w:p w14:paraId="1586333D" w14:textId="77777777" w:rsidR="003F1C21" w:rsidRDefault="003F1C21" w:rsidP="00DE076F"/>
        </w:tc>
      </w:tr>
      <w:tr w:rsidR="003F1C21" w14:paraId="10C4F124" w14:textId="77777777" w:rsidTr="00FE5EBB">
        <w:tc>
          <w:tcPr>
            <w:tcW w:w="1075" w:type="dxa"/>
          </w:tcPr>
          <w:p w14:paraId="41E12BD3" w14:textId="77777777" w:rsidR="003F1C21" w:rsidRDefault="003F1C21" w:rsidP="00DE076F"/>
        </w:tc>
        <w:tc>
          <w:tcPr>
            <w:tcW w:w="5158" w:type="dxa"/>
          </w:tcPr>
          <w:p w14:paraId="765B0AFA" w14:textId="77777777" w:rsidR="003F1C21" w:rsidRDefault="003F1C21" w:rsidP="00DE076F"/>
        </w:tc>
        <w:tc>
          <w:tcPr>
            <w:tcW w:w="3117" w:type="dxa"/>
          </w:tcPr>
          <w:p w14:paraId="1DC1040C" w14:textId="77777777" w:rsidR="003F1C21" w:rsidRDefault="003F1C21" w:rsidP="00DE076F"/>
        </w:tc>
      </w:tr>
    </w:tbl>
    <w:p w14:paraId="30528D3B" w14:textId="77777777" w:rsidR="00DE076F" w:rsidRPr="00DE076F" w:rsidRDefault="00DE076F" w:rsidP="00DE076F"/>
    <w:p w14:paraId="3D6DB477" w14:textId="267C89A0" w:rsidR="00732F87" w:rsidRPr="00732F87" w:rsidRDefault="00732F87" w:rsidP="00732F87">
      <w:pPr>
        <w:pStyle w:val="Heading3"/>
      </w:pPr>
      <w:bookmarkStart w:id="210" w:name="_Toc117018109"/>
      <w:r>
        <w:t>4.2.2 Report Contributions</w:t>
      </w:r>
      <w:bookmarkEnd w:id="210"/>
    </w:p>
    <w:tbl>
      <w:tblPr>
        <w:tblStyle w:val="TableGridLight"/>
        <w:tblW w:w="9360" w:type="dxa"/>
        <w:tblInd w:w="-5" w:type="dxa"/>
        <w:tblLook w:val="04A0" w:firstRow="1" w:lastRow="0" w:firstColumn="1" w:lastColumn="0" w:noHBand="0" w:noVBand="1"/>
      </w:tblPr>
      <w:tblGrid>
        <w:gridCol w:w="1588"/>
        <w:gridCol w:w="1652"/>
        <w:gridCol w:w="3060"/>
        <w:gridCol w:w="3060"/>
      </w:tblGrid>
      <w:tr w:rsidR="000D43F4" w14:paraId="57E23785" w14:textId="77777777" w:rsidTr="000D43F4">
        <w:tc>
          <w:tcPr>
            <w:tcW w:w="6300" w:type="dxa"/>
            <w:gridSpan w:val="3"/>
          </w:tcPr>
          <w:p w14:paraId="1348E9E1" w14:textId="7213974E" w:rsidR="000D43F4" w:rsidRDefault="00E90F10" w:rsidP="005645CA">
            <w:r>
              <w:t>Proposal</w:t>
            </w:r>
          </w:p>
        </w:tc>
        <w:tc>
          <w:tcPr>
            <w:tcW w:w="3060" w:type="dxa"/>
          </w:tcPr>
          <w:p w14:paraId="14A9F9D6" w14:textId="7D6B2A76" w:rsidR="000D43F4" w:rsidRDefault="000D43F4" w:rsidP="005645CA">
            <w:r>
              <w:t>Contributor</w:t>
            </w:r>
          </w:p>
        </w:tc>
      </w:tr>
      <w:tr w:rsidR="009220C2" w14:paraId="7080D764" w14:textId="77777777" w:rsidTr="000D43F4">
        <w:tc>
          <w:tcPr>
            <w:tcW w:w="1588" w:type="dxa"/>
            <w:vMerge w:val="restart"/>
          </w:tcPr>
          <w:p w14:paraId="1C78CCAC" w14:textId="2023786C" w:rsidR="009220C2" w:rsidRDefault="009220C2" w:rsidP="005645CA">
            <w:r>
              <w:t>Introduction</w:t>
            </w:r>
          </w:p>
        </w:tc>
        <w:tc>
          <w:tcPr>
            <w:tcW w:w="4712" w:type="dxa"/>
            <w:gridSpan w:val="2"/>
          </w:tcPr>
          <w:p w14:paraId="1A20A8EB" w14:textId="5E6B9D57" w:rsidR="009220C2" w:rsidRDefault="009220C2" w:rsidP="005645CA">
            <w:r>
              <w:t>Background</w:t>
            </w:r>
          </w:p>
        </w:tc>
        <w:tc>
          <w:tcPr>
            <w:tcW w:w="3060" w:type="dxa"/>
          </w:tcPr>
          <w:p w14:paraId="6150B6C7" w14:textId="38E2B96B" w:rsidR="009220C2" w:rsidRDefault="000D43F4" w:rsidP="005645CA">
            <w:r>
              <w:t>Meia Copeland</w:t>
            </w:r>
          </w:p>
        </w:tc>
      </w:tr>
      <w:tr w:rsidR="009220C2" w14:paraId="20681207" w14:textId="77777777" w:rsidTr="000D43F4">
        <w:tc>
          <w:tcPr>
            <w:tcW w:w="1588" w:type="dxa"/>
            <w:vMerge/>
          </w:tcPr>
          <w:p w14:paraId="19D41523" w14:textId="77777777" w:rsidR="009220C2" w:rsidRDefault="009220C2" w:rsidP="005645CA"/>
        </w:tc>
        <w:tc>
          <w:tcPr>
            <w:tcW w:w="4712" w:type="dxa"/>
            <w:gridSpan w:val="2"/>
          </w:tcPr>
          <w:p w14:paraId="5737F709" w14:textId="6E501AF5" w:rsidR="009220C2" w:rsidRDefault="009220C2" w:rsidP="005645CA">
            <w:r>
              <w:t>Motivation</w:t>
            </w:r>
          </w:p>
        </w:tc>
        <w:tc>
          <w:tcPr>
            <w:tcW w:w="3060" w:type="dxa"/>
          </w:tcPr>
          <w:p w14:paraId="783B924A" w14:textId="086FE614" w:rsidR="009220C2" w:rsidRDefault="000D43F4" w:rsidP="005645CA">
            <w:r>
              <w:t>Meia Copeland</w:t>
            </w:r>
          </w:p>
        </w:tc>
      </w:tr>
      <w:tr w:rsidR="009220C2" w14:paraId="64D2EC0E" w14:textId="77777777" w:rsidTr="000D43F4">
        <w:tc>
          <w:tcPr>
            <w:tcW w:w="1588" w:type="dxa"/>
            <w:vMerge/>
          </w:tcPr>
          <w:p w14:paraId="538854CF" w14:textId="77777777" w:rsidR="009220C2" w:rsidRDefault="009220C2" w:rsidP="005645CA"/>
        </w:tc>
        <w:tc>
          <w:tcPr>
            <w:tcW w:w="4712" w:type="dxa"/>
            <w:gridSpan w:val="2"/>
          </w:tcPr>
          <w:p w14:paraId="41BE7605" w14:textId="37BF309E" w:rsidR="009220C2" w:rsidRDefault="009220C2" w:rsidP="005645CA">
            <w:r>
              <w:t>Project Objectives</w:t>
            </w:r>
          </w:p>
        </w:tc>
        <w:tc>
          <w:tcPr>
            <w:tcW w:w="3060" w:type="dxa"/>
          </w:tcPr>
          <w:p w14:paraId="302A60DE" w14:textId="00E36BC4" w:rsidR="009220C2" w:rsidRDefault="000D43F4" w:rsidP="005645CA">
            <w:r>
              <w:t>Meia Copeland</w:t>
            </w:r>
          </w:p>
        </w:tc>
      </w:tr>
      <w:tr w:rsidR="000D43F4" w14:paraId="16CFCA2A" w14:textId="77777777" w:rsidTr="000D43F4">
        <w:tc>
          <w:tcPr>
            <w:tcW w:w="1588" w:type="dxa"/>
            <w:vMerge w:val="restart"/>
          </w:tcPr>
          <w:p w14:paraId="0AB6B2E6" w14:textId="67FA723B" w:rsidR="000D43F4" w:rsidRDefault="000D43F4" w:rsidP="005645CA">
            <w:r>
              <w:t>Research</w:t>
            </w:r>
          </w:p>
        </w:tc>
        <w:tc>
          <w:tcPr>
            <w:tcW w:w="4712" w:type="dxa"/>
            <w:gridSpan w:val="2"/>
          </w:tcPr>
          <w:p w14:paraId="32132C93" w14:textId="519C7EC4" w:rsidR="000D43F4" w:rsidRDefault="000D43F4" w:rsidP="005645CA">
            <w:r>
              <w:t>Vibrations to be Simulated</w:t>
            </w:r>
          </w:p>
        </w:tc>
        <w:tc>
          <w:tcPr>
            <w:tcW w:w="3060" w:type="dxa"/>
          </w:tcPr>
          <w:p w14:paraId="1DF9E4EB" w14:textId="68DB66AE" w:rsidR="000D43F4" w:rsidRDefault="000D43F4" w:rsidP="005645CA">
            <w:r>
              <w:t>Meia Copeland</w:t>
            </w:r>
          </w:p>
        </w:tc>
      </w:tr>
      <w:tr w:rsidR="000D43F4" w14:paraId="0033CC76" w14:textId="77777777" w:rsidTr="000D43F4">
        <w:tc>
          <w:tcPr>
            <w:tcW w:w="1588" w:type="dxa"/>
            <w:vMerge/>
          </w:tcPr>
          <w:p w14:paraId="3C8B68FA" w14:textId="77777777" w:rsidR="000D43F4" w:rsidRDefault="000D43F4" w:rsidP="005645CA"/>
        </w:tc>
        <w:tc>
          <w:tcPr>
            <w:tcW w:w="1652" w:type="dxa"/>
            <w:vMerge w:val="restart"/>
          </w:tcPr>
          <w:p w14:paraId="5CACE0DE" w14:textId="53541F06" w:rsidR="000D43F4" w:rsidRDefault="000D43F4" w:rsidP="005645CA">
            <w:r>
              <w:t>Methods of Simulation</w:t>
            </w:r>
          </w:p>
        </w:tc>
        <w:tc>
          <w:tcPr>
            <w:tcW w:w="3060" w:type="dxa"/>
          </w:tcPr>
          <w:p w14:paraId="1F8C8C6A" w14:textId="0C7E7C73" w:rsidR="000D43F4" w:rsidRDefault="000D43F4" w:rsidP="005645CA">
            <w:r>
              <w:t>Earthquake Shake Table</w:t>
            </w:r>
          </w:p>
        </w:tc>
        <w:tc>
          <w:tcPr>
            <w:tcW w:w="3060" w:type="dxa"/>
          </w:tcPr>
          <w:p w14:paraId="4B470FBE" w14:textId="5F180993" w:rsidR="000D43F4" w:rsidRDefault="000D43F4" w:rsidP="005645CA">
            <w:r>
              <w:t>Meia Copeland</w:t>
            </w:r>
          </w:p>
        </w:tc>
      </w:tr>
      <w:tr w:rsidR="000D43F4" w14:paraId="5905A76F" w14:textId="77777777" w:rsidTr="000D43F4">
        <w:tc>
          <w:tcPr>
            <w:tcW w:w="1588" w:type="dxa"/>
            <w:vMerge/>
          </w:tcPr>
          <w:p w14:paraId="28C6DC63" w14:textId="77777777" w:rsidR="000D43F4" w:rsidRDefault="000D43F4" w:rsidP="005645CA"/>
        </w:tc>
        <w:tc>
          <w:tcPr>
            <w:tcW w:w="1652" w:type="dxa"/>
            <w:vMerge/>
          </w:tcPr>
          <w:p w14:paraId="70018480" w14:textId="77777777" w:rsidR="000D43F4" w:rsidRDefault="000D43F4" w:rsidP="005645CA"/>
        </w:tc>
        <w:tc>
          <w:tcPr>
            <w:tcW w:w="3060" w:type="dxa"/>
          </w:tcPr>
          <w:p w14:paraId="054507BB" w14:textId="479CAE02" w:rsidR="000D43F4" w:rsidRDefault="000D43F4" w:rsidP="005645CA">
            <w:r>
              <w:t>Sub-woofers and Haptic Transducer</w:t>
            </w:r>
          </w:p>
        </w:tc>
        <w:tc>
          <w:tcPr>
            <w:tcW w:w="3060" w:type="dxa"/>
          </w:tcPr>
          <w:p w14:paraId="444653B2" w14:textId="50A0AA19" w:rsidR="000D43F4" w:rsidRDefault="000D43F4" w:rsidP="005645CA">
            <w:r>
              <w:t>Meia Copeland</w:t>
            </w:r>
          </w:p>
        </w:tc>
      </w:tr>
      <w:tr w:rsidR="000D43F4" w14:paraId="3F982F67" w14:textId="77777777" w:rsidTr="000D43F4">
        <w:tc>
          <w:tcPr>
            <w:tcW w:w="1588" w:type="dxa"/>
            <w:vMerge/>
          </w:tcPr>
          <w:p w14:paraId="395B3462" w14:textId="77777777" w:rsidR="000D43F4" w:rsidRDefault="000D43F4" w:rsidP="005645CA"/>
        </w:tc>
        <w:tc>
          <w:tcPr>
            <w:tcW w:w="1652" w:type="dxa"/>
            <w:vMerge/>
          </w:tcPr>
          <w:p w14:paraId="7AF55A86" w14:textId="77777777" w:rsidR="000D43F4" w:rsidRDefault="000D43F4" w:rsidP="005645CA"/>
        </w:tc>
        <w:tc>
          <w:tcPr>
            <w:tcW w:w="3060" w:type="dxa"/>
          </w:tcPr>
          <w:p w14:paraId="319EB859" w14:textId="4AD17FBF" w:rsidR="000D43F4" w:rsidRDefault="000D43F4" w:rsidP="005645CA">
            <w:r>
              <w:t>DC Brushless Motor</w:t>
            </w:r>
          </w:p>
        </w:tc>
        <w:tc>
          <w:tcPr>
            <w:tcW w:w="3060" w:type="dxa"/>
          </w:tcPr>
          <w:p w14:paraId="3112F6F0" w14:textId="7628D435" w:rsidR="000D43F4" w:rsidRDefault="000D43F4" w:rsidP="005645CA">
            <w:r>
              <w:t>Meia Copeland, Tala</w:t>
            </w:r>
            <w:r w:rsidR="0071257D">
              <w:t>l</w:t>
            </w:r>
            <w:r>
              <w:t xml:space="preserve"> Jaber</w:t>
            </w:r>
            <w:r w:rsidR="00020A65">
              <w:t xml:space="preserve">, and </w:t>
            </w:r>
            <w:proofErr w:type="spellStart"/>
            <w:r w:rsidR="00020A65">
              <w:t>Ranishka</w:t>
            </w:r>
            <w:proofErr w:type="spellEnd"/>
            <w:r w:rsidR="00020A65">
              <w:t xml:space="preserve"> Fernando</w:t>
            </w:r>
          </w:p>
        </w:tc>
      </w:tr>
      <w:tr w:rsidR="000D43F4" w14:paraId="6C97B460" w14:textId="77777777" w:rsidTr="000D43F4">
        <w:tc>
          <w:tcPr>
            <w:tcW w:w="1588" w:type="dxa"/>
            <w:vMerge/>
          </w:tcPr>
          <w:p w14:paraId="278CD0E4" w14:textId="77777777" w:rsidR="000D43F4" w:rsidRDefault="000D43F4" w:rsidP="005645CA"/>
        </w:tc>
        <w:tc>
          <w:tcPr>
            <w:tcW w:w="1652" w:type="dxa"/>
            <w:vMerge/>
          </w:tcPr>
          <w:p w14:paraId="60367A97" w14:textId="77777777" w:rsidR="000D43F4" w:rsidRDefault="000D43F4" w:rsidP="005645CA"/>
        </w:tc>
        <w:tc>
          <w:tcPr>
            <w:tcW w:w="3060" w:type="dxa"/>
          </w:tcPr>
          <w:p w14:paraId="2509E2CD" w14:textId="5593E083" w:rsidR="000D43F4" w:rsidRDefault="000D43F4" w:rsidP="005645CA">
            <w:r>
              <w:t>Stepper Motor and Fine Control Linear Actuator</w:t>
            </w:r>
          </w:p>
        </w:tc>
        <w:tc>
          <w:tcPr>
            <w:tcW w:w="3060" w:type="dxa"/>
          </w:tcPr>
          <w:p w14:paraId="074E9430" w14:textId="472952FB" w:rsidR="000D43F4" w:rsidRDefault="00020A65" w:rsidP="005645CA">
            <w:r>
              <w:t>Meia Copeland</w:t>
            </w:r>
          </w:p>
        </w:tc>
      </w:tr>
      <w:tr w:rsidR="000D43F4" w14:paraId="5D276125" w14:textId="77777777" w:rsidTr="000D43F4">
        <w:tc>
          <w:tcPr>
            <w:tcW w:w="1588" w:type="dxa"/>
            <w:vMerge/>
          </w:tcPr>
          <w:p w14:paraId="5E377593" w14:textId="77777777" w:rsidR="000D43F4" w:rsidRDefault="000D43F4" w:rsidP="005645CA"/>
        </w:tc>
        <w:tc>
          <w:tcPr>
            <w:tcW w:w="1652" w:type="dxa"/>
            <w:vMerge w:val="restart"/>
          </w:tcPr>
          <w:p w14:paraId="78DDC8AF" w14:textId="56B31CB8" w:rsidR="000D43F4" w:rsidRDefault="000D43F4" w:rsidP="005645CA">
            <w:r>
              <w:t>Software</w:t>
            </w:r>
          </w:p>
        </w:tc>
        <w:tc>
          <w:tcPr>
            <w:tcW w:w="3060" w:type="dxa"/>
          </w:tcPr>
          <w:p w14:paraId="57305B7E" w14:textId="0E2AC0B7" w:rsidR="000D43F4" w:rsidRDefault="000D43F4" w:rsidP="005645CA">
            <w:r>
              <w:t>Database Options</w:t>
            </w:r>
          </w:p>
        </w:tc>
        <w:tc>
          <w:tcPr>
            <w:tcW w:w="3060" w:type="dxa"/>
          </w:tcPr>
          <w:p w14:paraId="10A676C7" w14:textId="31F92FC4" w:rsidR="000D43F4" w:rsidRDefault="00020A65" w:rsidP="005645CA">
            <w:r>
              <w:t>Shawaiz Khan</w:t>
            </w:r>
          </w:p>
        </w:tc>
      </w:tr>
      <w:tr w:rsidR="000D43F4" w14:paraId="71D41F59" w14:textId="77777777" w:rsidTr="000D43F4">
        <w:tc>
          <w:tcPr>
            <w:tcW w:w="1588" w:type="dxa"/>
            <w:vMerge/>
          </w:tcPr>
          <w:p w14:paraId="4AC6B2C4" w14:textId="77777777" w:rsidR="000D43F4" w:rsidRDefault="000D43F4" w:rsidP="005645CA"/>
        </w:tc>
        <w:tc>
          <w:tcPr>
            <w:tcW w:w="1652" w:type="dxa"/>
            <w:vMerge/>
          </w:tcPr>
          <w:p w14:paraId="5CC8BF5A" w14:textId="77777777" w:rsidR="000D43F4" w:rsidRDefault="000D43F4" w:rsidP="005645CA"/>
        </w:tc>
        <w:tc>
          <w:tcPr>
            <w:tcW w:w="3060" w:type="dxa"/>
          </w:tcPr>
          <w:p w14:paraId="17282E9B" w14:textId="1F95BD75" w:rsidR="000D43F4" w:rsidRDefault="000D43F4" w:rsidP="005645CA">
            <w:r>
              <w:t>User Interface Framework</w:t>
            </w:r>
          </w:p>
        </w:tc>
        <w:tc>
          <w:tcPr>
            <w:tcW w:w="3060" w:type="dxa"/>
          </w:tcPr>
          <w:p w14:paraId="43C4D960" w14:textId="79CDFF40" w:rsidR="000D43F4" w:rsidRDefault="00020A65" w:rsidP="005645CA">
            <w:r>
              <w:t xml:space="preserve">Marwan </w:t>
            </w:r>
            <w:proofErr w:type="spellStart"/>
            <w:r>
              <w:t>Zeyada</w:t>
            </w:r>
            <w:proofErr w:type="spellEnd"/>
          </w:p>
        </w:tc>
      </w:tr>
      <w:tr w:rsidR="000D43F4" w14:paraId="423A262C" w14:textId="77777777" w:rsidTr="000D43F4">
        <w:tc>
          <w:tcPr>
            <w:tcW w:w="1588" w:type="dxa"/>
            <w:vMerge w:val="restart"/>
          </w:tcPr>
          <w:p w14:paraId="053F5489" w14:textId="51AA3346" w:rsidR="000D43F4" w:rsidRDefault="000D43F4" w:rsidP="005645CA">
            <w:r>
              <w:t>System Design</w:t>
            </w:r>
          </w:p>
        </w:tc>
        <w:tc>
          <w:tcPr>
            <w:tcW w:w="4712" w:type="dxa"/>
            <w:gridSpan w:val="2"/>
          </w:tcPr>
          <w:p w14:paraId="701DABC3" w14:textId="699D4532" w:rsidR="000D43F4" w:rsidRDefault="000D43F4" w:rsidP="005645CA">
            <w:r>
              <w:t>Motor Test Plan</w:t>
            </w:r>
          </w:p>
        </w:tc>
        <w:tc>
          <w:tcPr>
            <w:tcW w:w="3060" w:type="dxa"/>
          </w:tcPr>
          <w:p w14:paraId="3D535D96" w14:textId="018D51DE" w:rsidR="000D43F4" w:rsidRDefault="00020A65" w:rsidP="005645CA">
            <w:r>
              <w:t>Meia Copeland</w:t>
            </w:r>
          </w:p>
        </w:tc>
      </w:tr>
      <w:tr w:rsidR="000D43F4" w14:paraId="3CA05F47" w14:textId="77777777" w:rsidTr="000D43F4">
        <w:tc>
          <w:tcPr>
            <w:tcW w:w="1588" w:type="dxa"/>
            <w:vMerge/>
          </w:tcPr>
          <w:p w14:paraId="3E9C5FA8" w14:textId="77777777" w:rsidR="000D43F4" w:rsidRDefault="000D43F4" w:rsidP="005645CA"/>
        </w:tc>
        <w:tc>
          <w:tcPr>
            <w:tcW w:w="4712" w:type="dxa"/>
            <w:gridSpan w:val="2"/>
          </w:tcPr>
          <w:p w14:paraId="187B854F" w14:textId="321B6EBC" w:rsidR="000D43F4" w:rsidRDefault="000D43F4" w:rsidP="005645CA">
            <w:r>
              <w:t>Measurements</w:t>
            </w:r>
          </w:p>
        </w:tc>
        <w:tc>
          <w:tcPr>
            <w:tcW w:w="3060" w:type="dxa"/>
          </w:tcPr>
          <w:p w14:paraId="55B5DB06" w14:textId="5C8E9EC1" w:rsidR="000D43F4" w:rsidRDefault="00020A65" w:rsidP="005645CA">
            <w:r>
              <w:t>Meia Copeland</w:t>
            </w:r>
          </w:p>
        </w:tc>
      </w:tr>
      <w:tr w:rsidR="000D43F4" w14:paraId="028F381D" w14:textId="77777777" w:rsidTr="000D43F4">
        <w:tc>
          <w:tcPr>
            <w:tcW w:w="1588" w:type="dxa"/>
            <w:vMerge/>
          </w:tcPr>
          <w:p w14:paraId="6D6E5343" w14:textId="77777777" w:rsidR="000D43F4" w:rsidRDefault="000D43F4" w:rsidP="005645CA"/>
        </w:tc>
        <w:tc>
          <w:tcPr>
            <w:tcW w:w="4712" w:type="dxa"/>
            <w:gridSpan w:val="2"/>
          </w:tcPr>
          <w:p w14:paraId="25114ACD" w14:textId="558A18DC" w:rsidR="000D43F4" w:rsidRDefault="000D43F4" w:rsidP="005645CA">
            <w:r>
              <w:t>Database</w:t>
            </w:r>
          </w:p>
        </w:tc>
        <w:tc>
          <w:tcPr>
            <w:tcW w:w="3060" w:type="dxa"/>
          </w:tcPr>
          <w:p w14:paraId="236F5EA9" w14:textId="45B4C919" w:rsidR="000D43F4" w:rsidRDefault="00020A65" w:rsidP="005645CA">
            <w:r>
              <w:t>Shawaiz Khan</w:t>
            </w:r>
          </w:p>
        </w:tc>
      </w:tr>
      <w:tr w:rsidR="000D43F4" w14:paraId="11932734" w14:textId="77777777" w:rsidTr="000D43F4">
        <w:tc>
          <w:tcPr>
            <w:tcW w:w="1588" w:type="dxa"/>
            <w:vMerge/>
          </w:tcPr>
          <w:p w14:paraId="29CD53BA" w14:textId="77777777" w:rsidR="000D43F4" w:rsidRDefault="000D43F4" w:rsidP="005645CA"/>
        </w:tc>
        <w:tc>
          <w:tcPr>
            <w:tcW w:w="4712" w:type="dxa"/>
            <w:gridSpan w:val="2"/>
          </w:tcPr>
          <w:p w14:paraId="566595A6" w14:textId="6AB00319" w:rsidR="000D43F4" w:rsidRDefault="000D43F4" w:rsidP="005645CA">
            <w:r>
              <w:t>User Interface</w:t>
            </w:r>
          </w:p>
        </w:tc>
        <w:tc>
          <w:tcPr>
            <w:tcW w:w="3060" w:type="dxa"/>
          </w:tcPr>
          <w:p w14:paraId="122ADDFE" w14:textId="645D6197" w:rsidR="000D43F4" w:rsidRDefault="00020A65" w:rsidP="005645CA">
            <w:r>
              <w:t xml:space="preserve">Marwan </w:t>
            </w:r>
            <w:proofErr w:type="spellStart"/>
            <w:r>
              <w:t>Zeyada</w:t>
            </w:r>
            <w:proofErr w:type="spellEnd"/>
          </w:p>
        </w:tc>
      </w:tr>
      <w:tr w:rsidR="000D43F4" w14:paraId="60D2823E" w14:textId="77777777" w:rsidTr="000D43F4">
        <w:tc>
          <w:tcPr>
            <w:tcW w:w="1588" w:type="dxa"/>
            <w:vMerge/>
          </w:tcPr>
          <w:p w14:paraId="5F5E04BA" w14:textId="77777777" w:rsidR="000D43F4" w:rsidRDefault="000D43F4" w:rsidP="005645CA"/>
        </w:tc>
        <w:tc>
          <w:tcPr>
            <w:tcW w:w="4712" w:type="dxa"/>
            <w:gridSpan w:val="2"/>
          </w:tcPr>
          <w:p w14:paraId="4C8CEB03" w14:textId="369D5BE7" w:rsidR="000D43F4" w:rsidRDefault="000D43F4" w:rsidP="005645CA">
            <w:r>
              <w:t>Use Cases</w:t>
            </w:r>
          </w:p>
        </w:tc>
        <w:tc>
          <w:tcPr>
            <w:tcW w:w="3060" w:type="dxa"/>
          </w:tcPr>
          <w:p w14:paraId="5520A7CF" w14:textId="11886C68" w:rsidR="000D43F4" w:rsidRDefault="00020A65" w:rsidP="005645CA">
            <w:r>
              <w:t>Shawaiz Khan</w:t>
            </w:r>
          </w:p>
        </w:tc>
      </w:tr>
      <w:tr w:rsidR="000D43F4" w14:paraId="15849A1E" w14:textId="77777777" w:rsidTr="000D43F4">
        <w:tc>
          <w:tcPr>
            <w:tcW w:w="1588" w:type="dxa"/>
            <w:vMerge w:val="restart"/>
          </w:tcPr>
          <w:p w14:paraId="10E5E9FF" w14:textId="3B7B5FA3" w:rsidR="000D43F4" w:rsidRDefault="000D43F4" w:rsidP="005645CA">
            <w:r>
              <w:t>Work Plan</w:t>
            </w:r>
          </w:p>
        </w:tc>
        <w:tc>
          <w:tcPr>
            <w:tcW w:w="1652" w:type="dxa"/>
            <w:vMerge w:val="restart"/>
          </w:tcPr>
          <w:p w14:paraId="5F4E9328" w14:textId="440806B1" w:rsidR="000D43F4" w:rsidRDefault="000D43F4" w:rsidP="005645CA">
            <w:r>
              <w:t>Project Team</w:t>
            </w:r>
          </w:p>
        </w:tc>
        <w:tc>
          <w:tcPr>
            <w:tcW w:w="3060" w:type="dxa"/>
          </w:tcPr>
          <w:p w14:paraId="64705639" w14:textId="661EA87F" w:rsidR="000D43F4" w:rsidRDefault="000D43F4" w:rsidP="005645CA">
            <w:r>
              <w:t>Roles and Tasks</w:t>
            </w:r>
          </w:p>
        </w:tc>
        <w:tc>
          <w:tcPr>
            <w:tcW w:w="3060" w:type="dxa"/>
          </w:tcPr>
          <w:p w14:paraId="44A8A9BD" w14:textId="74744250" w:rsidR="000D43F4" w:rsidRDefault="00020A65" w:rsidP="005645CA">
            <w:r>
              <w:t>Meia Copeland</w:t>
            </w:r>
          </w:p>
        </w:tc>
      </w:tr>
      <w:tr w:rsidR="000D43F4" w14:paraId="65C68B20" w14:textId="77777777" w:rsidTr="000D43F4">
        <w:tc>
          <w:tcPr>
            <w:tcW w:w="1588" w:type="dxa"/>
            <w:vMerge/>
          </w:tcPr>
          <w:p w14:paraId="0EE0B6C0" w14:textId="77777777" w:rsidR="000D43F4" w:rsidRDefault="000D43F4" w:rsidP="005645CA"/>
        </w:tc>
        <w:tc>
          <w:tcPr>
            <w:tcW w:w="1652" w:type="dxa"/>
            <w:vMerge/>
          </w:tcPr>
          <w:p w14:paraId="5DCF8F95" w14:textId="77777777" w:rsidR="000D43F4" w:rsidRDefault="000D43F4" w:rsidP="005645CA"/>
        </w:tc>
        <w:tc>
          <w:tcPr>
            <w:tcW w:w="3060" w:type="dxa"/>
          </w:tcPr>
          <w:p w14:paraId="7EC42AEE" w14:textId="2B804860" w:rsidR="000D43F4" w:rsidRDefault="000D43F4" w:rsidP="005645CA">
            <w:r>
              <w:t>Collaboration</w:t>
            </w:r>
          </w:p>
        </w:tc>
        <w:tc>
          <w:tcPr>
            <w:tcW w:w="3060" w:type="dxa"/>
          </w:tcPr>
          <w:p w14:paraId="46AFEA91" w14:textId="294332BE" w:rsidR="000D43F4" w:rsidRDefault="00020A65" w:rsidP="005645CA">
            <w:r>
              <w:t>Meia Copeland</w:t>
            </w:r>
          </w:p>
        </w:tc>
      </w:tr>
      <w:tr w:rsidR="000D43F4" w14:paraId="4B80BBDE" w14:textId="77777777" w:rsidTr="000D43F4">
        <w:tc>
          <w:tcPr>
            <w:tcW w:w="1588" w:type="dxa"/>
            <w:vMerge/>
          </w:tcPr>
          <w:p w14:paraId="78922B33" w14:textId="77777777" w:rsidR="000D43F4" w:rsidRDefault="000D43F4" w:rsidP="005645CA"/>
        </w:tc>
        <w:tc>
          <w:tcPr>
            <w:tcW w:w="4712" w:type="dxa"/>
            <w:gridSpan w:val="2"/>
          </w:tcPr>
          <w:p w14:paraId="2A63BB9D" w14:textId="2CB856AD" w:rsidR="000D43F4" w:rsidRDefault="000D43F4" w:rsidP="005645CA">
            <w:r>
              <w:t>Contributions</w:t>
            </w:r>
          </w:p>
        </w:tc>
        <w:tc>
          <w:tcPr>
            <w:tcW w:w="3060" w:type="dxa"/>
          </w:tcPr>
          <w:p w14:paraId="4F214C80" w14:textId="75BFDAA2" w:rsidR="000D43F4" w:rsidRDefault="00020A65" w:rsidP="005645CA">
            <w:r>
              <w:t>Meia Copeland</w:t>
            </w:r>
          </w:p>
        </w:tc>
      </w:tr>
      <w:tr w:rsidR="000D43F4" w14:paraId="19180870" w14:textId="77777777" w:rsidTr="000D43F4">
        <w:tc>
          <w:tcPr>
            <w:tcW w:w="1588" w:type="dxa"/>
            <w:vMerge/>
          </w:tcPr>
          <w:p w14:paraId="53B40E2B" w14:textId="77777777" w:rsidR="000D43F4" w:rsidRDefault="000D43F4" w:rsidP="005645CA"/>
        </w:tc>
        <w:tc>
          <w:tcPr>
            <w:tcW w:w="4712" w:type="dxa"/>
            <w:gridSpan w:val="2"/>
          </w:tcPr>
          <w:p w14:paraId="69EE9B65" w14:textId="28332E30" w:rsidR="000D43F4" w:rsidRDefault="000D43F4" w:rsidP="005645CA">
            <w:r>
              <w:t>Project Milestones</w:t>
            </w:r>
          </w:p>
        </w:tc>
        <w:tc>
          <w:tcPr>
            <w:tcW w:w="3060" w:type="dxa"/>
          </w:tcPr>
          <w:p w14:paraId="01CC63A9" w14:textId="1182CEDD" w:rsidR="000D43F4" w:rsidRDefault="00020A65" w:rsidP="005645CA">
            <w:r>
              <w:t>Meia Copeland and Shawaiz Khan</w:t>
            </w:r>
          </w:p>
        </w:tc>
      </w:tr>
      <w:tr w:rsidR="000D43F4" w14:paraId="6842B0FC" w14:textId="77777777" w:rsidTr="000D43F4">
        <w:tc>
          <w:tcPr>
            <w:tcW w:w="1588" w:type="dxa"/>
            <w:vMerge/>
          </w:tcPr>
          <w:p w14:paraId="386AC883" w14:textId="77777777" w:rsidR="000D43F4" w:rsidRDefault="000D43F4" w:rsidP="005645CA"/>
        </w:tc>
        <w:tc>
          <w:tcPr>
            <w:tcW w:w="4712" w:type="dxa"/>
            <w:gridSpan w:val="2"/>
          </w:tcPr>
          <w:p w14:paraId="21044C23" w14:textId="176DD0C6" w:rsidR="000D43F4" w:rsidRDefault="000D43F4" w:rsidP="005645CA">
            <w:r>
              <w:t>Schedule of Activities</w:t>
            </w:r>
          </w:p>
        </w:tc>
        <w:tc>
          <w:tcPr>
            <w:tcW w:w="3060" w:type="dxa"/>
          </w:tcPr>
          <w:p w14:paraId="3CE99695" w14:textId="123F9C4B" w:rsidR="000D43F4" w:rsidRDefault="00020A65" w:rsidP="005645CA">
            <w:r>
              <w:t>Meia Copeland and Shawaiz Khan</w:t>
            </w:r>
          </w:p>
        </w:tc>
      </w:tr>
      <w:tr w:rsidR="000D43F4" w14:paraId="6D5C5387" w14:textId="77777777" w:rsidTr="000D43F4">
        <w:tc>
          <w:tcPr>
            <w:tcW w:w="1588" w:type="dxa"/>
            <w:vMerge/>
          </w:tcPr>
          <w:p w14:paraId="26B5AC34" w14:textId="77777777" w:rsidR="000D43F4" w:rsidRDefault="000D43F4" w:rsidP="005645CA"/>
        </w:tc>
        <w:tc>
          <w:tcPr>
            <w:tcW w:w="4712" w:type="dxa"/>
            <w:gridSpan w:val="2"/>
          </w:tcPr>
          <w:p w14:paraId="56E062CD" w14:textId="367C15DB" w:rsidR="000D43F4" w:rsidRDefault="000D43F4" w:rsidP="005645CA">
            <w:r>
              <w:t>Risks and Mitigation Strategies</w:t>
            </w:r>
          </w:p>
        </w:tc>
        <w:tc>
          <w:tcPr>
            <w:tcW w:w="3060" w:type="dxa"/>
          </w:tcPr>
          <w:p w14:paraId="793B2737" w14:textId="78D5EC4C" w:rsidR="000D43F4" w:rsidRDefault="00020A65" w:rsidP="005645CA">
            <w:r>
              <w:t>Meia Copeland</w:t>
            </w:r>
          </w:p>
        </w:tc>
      </w:tr>
      <w:tr w:rsidR="000D43F4" w14:paraId="529E3BD3" w14:textId="77777777" w:rsidTr="000D43F4">
        <w:tc>
          <w:tcPr>
            <w:tcW w:w="1588" w:type="dxa"/>
            <w:vMerge w:val="restart"/>
          </w:tcPr>
          <w:p w14:paraId="3B36507F" w14:textId="59AA3A58" w:rsidR="000D43F4" w:rsidRDefault="000D43F4" w:rsidP="005645CA">
            <w:r>
              <w:t>Project Requirements</w:t>
            </w:r>
          </w:p>
        </w:tc>
        <w:tc>
          <w:tcPr>
            <w:tcW w:w="4712" w:type="dxa"/>
            <w:gridSpan w:val="2"/>
          </w:tcPr>
          <w:p w14:paraId="7757DBB2" w14:textId="563392EA" w:rsidR="000D43F4" w:rsidRDefault="000D43F4" w:rsidP="005645CA">
            <w:r>
              <w:t>Project Requirements</w:t>
            </w:r>
          </w:p>
        </w:tc>
        <w:tc>
          <w:tcPr>
            <w:tcW w:w="3060" w:type="dxa"/>
          </w:tcPr>
          <w:p w14:paraId="0094416A" w14:textId="69342FB8" w:rsidR="000D43F4" w:rsidRDefault="000539BC" w:rsidP="005645CA">
            <w:proofErr w:type="spellStart"/>
            <w:r>
              <w:t>Ranishka</w:t>
            </w:r>
            <w:proofErr w:type="spellEnd"/>
            <w:r>
              <w:t xml:space="preserve"> Fernando</w:t>
            </w:r>
          </w:p>
        </w:tc>
      </w:tr>
      <w:tr w:rsidR="000D43F4" w14:paraId="6497EB5A" w14:textId="77777777" w:rsidTr="000D43F4">
        <w:tc>
          <w:tcPr>
            <w:tcW w:w="1588" w:type="dxa"/>
            <w:vMerge/>
          </w:tcPr>
          <w:p w14:paraId="0248FE4A" w14:textId="77777777" w:rsidR="000D43F4" w:rsidRDefault="000D43F4" w:rsidP="005645CA"/>
        </w:tc>
        <w:tc>
          <w:tcPr>
            <w:tcW w:w="4712" w:type="dxa"/>
            <w:gridSpan w:val="2"/>
          </w:tcPr>
          <w:p w14:paraId="2AFDD1B1" w14:textId="39491353" w:rsidR="000D43F4" w:rsidRDefault="000D43F4" w:rsidP="005645CA">
            <w:r>
              <w:t>Stretch Goals</w:t>
            </w:r>
          </w:p>
        </w:tc>
        <w:tc>
          <w:tcPr>
            <w:tcW w:w="3060" w:type="dxa"/>
          </w:tcPr>
          <w:p w14:paraId="66624FAF" w14:textId="369FDE5E" w:rsidR="000D43F4" w:rsidRDefault="000539BC" w:rsidP="005645CA">
            <w:r>
              <w:t>Meia Copeland</w:t>
            </w:r>
          </w:p>
        </w:tc>
      </w:tr>
      <w:tr w:rsidR="000D43F4" w14:paraId="7803D782" w14:textId="77777777" w:rsidTr="000D43F4">
        <w:tc>
          <w:tcPr>
            <w:tcW w:w="1588" w:type="dxa"/>
            <w:vMerge w:val="restart"/>
          </w:tcPr>
          <w:p w14:paraId="4D96BA71" w14:textId="29A0CB35" w:rsidR="000D43F4" w:rsidRDefault="000D43F4" w:rsidP="005645CA">
            <w:r>
              <w:t>Budget Breakdown</w:t>
            </w:r>
          </w:p>
        </w:tc>
        <w:tc>
          <w:tcPr>
            <w:tcW w:w="4712" w:type="dxa"/>
            <w:gridSpan w:val="2"/>
          </w:tcPr>
          <w:p w14:paraId="58C53539" w14:textId="76466CD8" w:rsidR="000D43F4" w:rsidRDefault="000D43F4" w:rsidP="005645CA">
            <w:r>
              <w:t>Hardware</w:t>
            </w:r>
          </w:p>
        </w:tc>
        <w:tc>
          <w:tcPr>
            <w:tcW w:w="3060" w:type="dxa"/>
          </w:tcPr>
          <w:p w14:paraId="2097BB94" w14:textId="794755C5" w:rsidR="000D43F4" w:rsidRDefault="000539BC" w:rsidP="005645CA">
            <w:r>
              <w:t>Meia Copeland</w:t>
            </w:r>
          </w:p>
        </w:tc>
      </w:tr>
      <w:tr w:rsidR="000D43F4" w14:paraId="64D3B98F" w14:textId="77777777" w:rsidTr="000D43F4">
        <w:tc>
          <w:tcPr>
            <w:tcW w:w="1588" w:type="dxa"/>
            <w:vMerge/>
          </w:tcPr>
          <w:p w14:paraId="0000F09C" w14:textId="77777777" w:rsidR="000D43F4" w:rsidRDefault="000D43F4" w:rsidP="005645CA"/>
        </w:tc>
        <w:tc>
          <w:tcPr>
            <w:tcW w:w="4712" w:type="dxa"/>
            <w:gridSpan w:val="2"/>
          </w:tcPr>
          <w:p w14:paraId="142096D6" w14:textId="21B3E7FD" w:rsidR="000D43F4" w:rsidRDefault="000D43F4" w:rsidP="005645CA">
            <w:r>
              <w:t>Services</w:t>
            </w:r>
          </w:p>
        </w:tc>
        <w:tc>
          <w:tcPr>
            <w:tcW w:w="3060" w:type="dxa"/>
          </w:tcPr>
          <w:p w14:paraId="41473BF3" w14:textId="5659E9BA" w:rsidR="000D43F4" w:rsidRDefault="000539BC" w:rsidP="005645CA">
            <w:r>
              <w:t>Meia Copeland</w:t>
            </w:r>
          </w:p>
        </w:tc>
      </w:tr>
    </w:tbl>
    <w:p w14:paraId="6DCEC95B" w14:textId="77777777" w:rsidR="005645CA" w:rsidRPr="005645CA" w:rsidRDefault="005645CA" w:rsidP="005645CA"/>
    <w:p w14:paraId="3D4A30A1" w14:textId="2349C3E9" w:rsidR="004B7FC5" w:rsidRDefault="004B7FC5" w:rsidP="00BF202F">
      <w:pPr>
        <w:pStyle w:val="Heading2"/>
        <w:numPr>
          <w:ilvl w:val="1"/>
          <w:numId w:val="8"/>
        </w:numPr>
      </w:pPr>
      <w:bookmarkStart w:id="211" w:name="_Toc117018110"/>
      <w:r>
        <w:lastRenderedPageBreak/>
        <w:t>Project Milestones</w:t>
      </w:r>
      <w:bookmarkEnd w:id="211"/>
    </w:p>
    <w:tbl>
      <w:tblPr>
        <w:tblStyle w:val="GridTable2-Accent1"/>
        <w:tblW w:w="0" w:type="auto"/>
        <w:tblLook w:val="04A0" w:firstRow="1" w:lastRow="0" w:firstColumn="1" w:lastColumn="0" w:noHBand="0" w:noVBand="1"/>
      </w:tblPr>
      <w:tblGrid>
        <w:gridCol w:w="2069"/>
        <w:gridCol w:w="1309"/>
        <w:gridCol w:w="5982"/>
      </w:tblGrid>
      <w:tr w:rsidR="002E6CFB" w14:paraId="29BD69EB" w14:textId="77777777" w:rsidTr="00743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6E63F564" w14:textId="11321CAC" w:rsidR="002E6CFB" w:rsidRDefault="002E6CFB" w:rsidP="006A5975">
            <w:r>
              <w:t>Milestone</w:t>
            </w:r>
          </w:p>
        </w:tc>
        <w:tc>
          <w:tcPr>
            <w:tcW w:w="1297" w:type="dxa"/>
          </w:tcPr>
          <w:p w14:paraId="0BC9F5D1" w14:textId="462E01CD" w:rsidR="002E6CFB" w:rsidRDefault="002E6CFB" w:rsidP="006A5975">
            <w:pPr>
              <w:cnfStyle w:val="100000000000" w:firstRow="1" w:lastRow="0" w:firstColumn="0" w:lastColumn="0" w:oddVBand="0" w:evenVBand="0" w:oddHBand="0" w:evenHBand="0" w:firstRowFirstColumn="0" w:firstRowLastColumn="0" w:lastRowFirstColumn="0" w:lastRowLastColumn="0"/>
            </w:pPr>
            <w:r>
              <w:t>Completed</w:t>
            </w:r>
          </w:p>
        </w:tc>
        <w:tc>
          <w:tcPr>
            <w:tcW w:w="5988" w:type="dxa"/>
          </w:tcPr>
          <w:p w14:paraId="5DE80966" w14:textId="5F17A1B8" w:rsidR="002E6CFB" w:rsidRDefault="002E6CFB" w:rsidP="006A5975">
            <w:pPr>
              <w:cnfStyle w:val="100000000000" w:firstRow="1" w:lastRow="0" w:firstColumn="0" w:lastColumn="0" w:oddVBand="0" w:evenVBand="0" w:oddHBand="0" w:evenHBand="0" w:firstRowFirstColumn="0" w:firstRowLastColumn="0" w:lastRowFirstColumn="0" w:lastRowLastColumn="0"/>
            </w:pPr>
            <w:r>
              <w:t>Description</w:t>
            </w:r>
          </w:p>
        </w:tc>
      </w:tr>
      <w:tr w:rsidR="002E6CFB" w14:paraId="02D9FA9F" w14:textId="77777777" w:rsidTr="0074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62952A5F" w14:textId="5D1F7CD4" w:rsidR="002E6CFB" w:rsidRDefault="002E6CFB" w:rsidP="006A5975">
            <w:r>
              <w:t>Hardware Design</w:t>
            </w:r>
          </w:p>
        </w:tc>
        <w:tc>
          <w:tcPr>
            <w:tcW w:w="1297" w:type="dxa"/>
          </w:tcPr>
          <w:p w14:paraId="0F875BBA" w14:textId="1B68C0DB" w:rsidR="002E6CFB" w:rsidRDefault="00CC06BB" w:rsidP="006A5975">
            <w:pPr>
              <w:cnfStyle w:val="000000100000" w:firstRow="0" w:lastRow="0" w:firstColumn="0" w:lastColumn="0" w:oddVBand="0" w:evenVBand="0" w:oddHBand="1" w:evenHBand="0" w:firstRowFirstColumn="0" w:firstRowLastColumn="0" w:lastRowFirstColumn="0" w:lastRowLastColumn="0"/>
            </w:pPr>
            <w:r>
              <w:t>Oct. 21</w:t>
            </w:r>
          </w:p>
        </w:tc>
        <w:tc>
          <w:tcPr>
            <w:tcW w:w="5988" w:type="dxa"/>
          </w:tcPr>
          <w:p w14:paraId="56D6A08C" w14:textId="4C1BC76B" w:rsidR="002E6CFB" w:rsidRDefault="009754A7" w:rsidP="006A5975">
            <w:pPr>
              <w:cnfStyle w:val="000000100000" w:firstRow="0" w:lastRow="0" w:firstColumn="0" w:lastColumn="0" w:oddVBand="0" w:evenVBand="0" w:oddHBand="1" w:evenHBand="0" w:firstRowFirstColumn="0" w:firstRowLastColumn="0" w:lastRowFirstColumn="0" w:lastRowLastColumn="0"/>
            </w:pPr>
            <w:r>
              <w:t>Research</w:t>
            </w:r>
            <w:r w:rsidR="00252929">
              <w:t xml:space="preserve"> will be used to come up with final designs for the vibration mechanism and measurement to be implemented.</w:t>
            </w:r>
          </w:p>
        </w:tc>
      </w:tr>
      <w:tr w:rsidR="00252929" w14:paraId="396AFE04" w14:textId="77777777" w:rsidTr="0074354B">
        <w:tc>
          <w:tcPr>
            <w:cnfStyle w:val="001000000000" w:firstRow="0" w:lastRow="0" w:firstColumn="1" w:lastColumn="0" w:oddVBand="0" w:evenVBand="0" w:oddHBand="0" w:evenHBand="0" w:firstRowFirstColumn="0" w:firstRowLastColumn="0" w:lastRowFirstColumn="0" w:lastRowLastColumn="0"/>
            <w:tcW w:w="2070" w:type="dxa"/>
          </w:tcPr>
          <w:p w14:paraId="222D3211" w14:textId="63635008" w:rsidR="00252929" w:rsidRDefault="00252929" w:rsidP="006A5975">
            <w:r>
              <w:t>Software Design</w:t>
            </w:r>
          </w:p>
        </w:tc>
        <w:tc>
          <w:tcPr>
            <w:tcW w:w="1297" w:type="dxa"/>
          </w:tcPr>
          <w:p w14:paraId="3AE66F1F" w14:textId="1C54A2BD" w:rsidR="00252929" w:rsidRDefault="00252929" w:rsidP="006A5975">
            <w:pPr>
              <w:cnfStyle w:val="000000000000" w:firstRow="0" w:lastRow="0" w:firstColumn="0" w:lastColumn="0" w:oddVBand="0" w:evenVBand="0" w:oddHBand="0" w:evenHBand="0" w:firstRowFirstColumn="0" w:firstRowLastColumn="0" w:lastRowFirstColumn="0" w:lastRowLastColumn="0"/>
            </w:pPr>
            <w:r>
              <w:t>Oct. 21</w:t>
            </w:r>
          </w:p>
        </w:tc>
        <w:tc>
          <w:tcPr>
            <w:tcW w:w="5988" w:type="dxa"/>
          </w:tcPr>
          <w:p w14:paraId="3541D3E6" w14:textId="0BE534CE" w:rsidR="00252929" w:rsidRDefault="00894FA7" w:rsidP="006A5975">
            <w:pPr>
              <w:cnfStyle w:val="000000000000" w:firstRow="0" w:lastRow="0" w:firstColumn="0" w:lastColumn="0" w:oddVBand="0" w:evenVBand="0" w:oddHBand="0" w:evenHBand="0" w:firstRowFirstColumn="0" w:firstRowLastColumn="0" w:lastRowFirstColumn="0" w:lastRowLastColumn="0"/>
            </w:pPr>
            <w:r>
              <w:t xml:space="preserve">Different components of the software system will be </w:t>
            </w:r>
            <w:r w:rsidR="00D41B10">
              <w:t xml:space="preserve">chosen and </w:t>
            </w:r>
            <w:r>
              <w:t>designed</w:t>
            </w:r>
            <w:r w:rsidR="000B6A95">
              <w:t xml:space="preserve">, such as </w:t>
            </w:r>
            <w:r w:rsidR="00D41B10">
              <w:t>GUI wireframes</w:t>
            </w:r>
            <w:r w:rsidR="000B6A95">
              <w:t xml:space="preserve">, </w:t>
            </w:r>
            <w:r w:rsidR="00D9420A">
              <w:t xml:space="preserve">framework for GUI development, </w:t>
            </w:r>
            <w:r w:rsidR="00D41B10">
              <w:t xml:space="preserve">operating system to be used, database schemas, </w:t>
            </w:r>
            <w:r w:rsidR="00D9420A">
              <w:t xml:space="preserve">and </w:t>
            </w:r>
            <w:r w:rsidR="002F6F97">
              <w:t>languages/libraries to use for software-hardware interfacing.</w:t>
            </w:r>
          </w:p>
        </w:tc>
      </w:tr>
      <w:tr w:rsidR="002E6CFB" w14:paraId="6CB0E827" w14:textId="77777777" w:rsidTr="0074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7F705E7B" w14:textId="4D15C532" w:rsidR="002E6CFB" w:rsidRDefault="00CC06BB" w:rsidP="006A5975">
            <w:r>
              <w:t>Finalize Part Orders</w:t>
            </w:r>
          </w:p>
        </w:tc>
        <w:tc>
          <w:tcPr>
            <w:tcW w:w="1297" w:type="dxa"/>
          </w:tcPr>
          <w:p w14:paraId="14E581C9" w14:textId="41312D68" w:rsidR="002E6CFB" w:rsidRDefault="00AF7AD2" w:rsidP="006A5975">
            <w:pPr>
              <w:cnfStyle w:val="000000100000" w:firstRow="0" w:lastRow="0" w:firstColumn="0" w:lastColumn="0" w:oddVBand="0" w:evenVBand="0" w:oddHBand="1" w:evenHBand="0" w:firstRowFirstColumn="0" w:firstRowLastColumn="0" w:lastRowFirstColumn="0" w:lastRowLastColumn="0"/>
            </w:pPr>
            <w:r>
              <w:t>Oct. 21</w:t>
            </w:r>
          </w:p>
        </w:tc>
        <w:tc>
          <w:tcPr>
            <w:tcW w:w="5988" w:type="dxa"/>
          </w:tcPr>
          <w:p w14:paraId="43B0B231" w14:textId="6BBEB565" w:rsidR="002E6CFB" w:rsidRDefault="00A77CFF" w:rsidP="006A5975">
            <w:pPr>
              <w:cnfStyle w:val="000000100000" w:firstRow="0" w:lastRow="0" w:firstColumn="0" w:lastColumn="0" w:oddVBand="0" w:evenVBand="0" w:oddHBand="1" w:evenHBand="0" w:firstRowFirstColumn="0" w:firstRowLastColumn="0" w:lastRowFirstColumn="0" w:lastRowLastColumn="0"/>
            </w:pPr>
            <w:r>
              <w:t>Parts required for the final designs can be ordered to enable development as soon as possible.</w:t>
            </w:r>
          </w:p>
        </w:tc>
      </w:tr>
      <w:tr w:rsidR="002E6CFB" w14:paraId="6CC98419" w14:textId="77777777" w:rsidTr="0074354B">
        <w:tc>
          <w:tcPr>
            <w:cnfStyle w:val="001000000000" w:firstRow="0" w:lastRow="0" w:firstColumn="1" w:lastColumn="0" w:oddVBand="0" w:evenVBand="0" w:oddHBand="0" w:evenHBand="0" w:firstRowFirstColumn="0" w:firstRowLastColumn="0" w:lastRowFirstColumn="0" w:lastRowLastColumn="0"/>
            <w:tcW w:w="2070" w:type="dxa"/>
          </w:tcPr>
          <w:p w14:paraId="59C6FEA7" w14:textId="25318D53" w:rsidR="002E6CFB" w:rsidRDefault="009413F9" w:rsidP="006A5975">
            <w:r>
              <w:t>Hardware Testing Phase</w:t>
            </w:r>
          </w:p>
        </w:tc>
        <w:tc>
          <w:tcPr>
            <w:tcW w:w="1297" w:type="dxa"/>
          </w:tcPr>
          <w:p w14:paraId="42242875" w14:textId="11BC9F36" w:rsidR="002E6CFB" w:rsidRDefault="00765CE3" w:rsidP="006A5975">
            <w:pPr>
              <w:cnfStyle w:val="000000000000" w:firstRow="0" w:lastRow="0" w:firstColumn="0" w:lastColumn="0" w:oddVBand="0" w:evenVBand="0" w:oddHBand="0" w:evenHBand="0" w:firstRowFirstColumn="0" w:firstRowLastColumn="0" w:lastRowFirstColumn="0" w:lastRowLastColumn="0"/>
            </w:pPr>
            <w:r>
              <w:t>Dec. 10</w:t>
            </w:r>
          </w:p>
        </w:tc>
        <w:tc>
          <w:tcPr>
            <w:tcW w:w="5988" w:type="dxa"/>
          </w:tcPr>
          <w:p w14:paraId="0030D78A" w14:textId="7351CDA4" w:rsidR="002E6CFB" w:rsidRDefault="003F6D3C" w:rsidP="006A5975">
            <w:pPr>
              <w:cnfStyle w:val="000000000000" w:firstRow="0" w:lastRow="0" w:firstColumn="0" w:lastColumn="0" w:oddVBand="0" w:evenVBand="0" w:oddHBand="0" w:evenHBand="0" w:firstRowFirstColumn="0" w:firstRowLastColumn="0" w:lastRowFirstColumn="0" w:lastRowLastColumn="0"/>
            </w:pPr>
            <w:r>
              <w:t>Tests will be conducted</w:t>
            </w:r>
            <w:r w:rsidR="00C83525">
              <w:t xml:space="preserve"> as </w:t>
            </w:r>
            <w:r w:rsidR="00A07097">
              <w:t>the linear actuator design</w:t>
            </w:r>
            <w:r w:rsidR="00326DC9">
              <w:t xml:space="preserve"> and hardware setup</w:t>
            </w:r>
            <w:r w:rsidR="00A07097">
              <w:t xml:space="preserve"> is iterated upon. Different motors, gear configurations, and flexure and camshaft designs will be examined to determine the </w:t>
            </w:r>
            <w:r w:rsidR="00143EAC">
              <w:t xml:space="preserve">final design </w:t>
            </w:r>
            <w:r w:rsidR="003A31D9">
              <w:t>is able to hit all required frequencies and amplitudes.</w:t>
            </w:r>
          </w:p>
        </w:tc>
      </w:tr>
      <w:tr w:rsidR="002E6CFB" w14:paraId="4F1959F7" w14:textId="77777777" w:rsidTr="0074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09DDB16B" w14:textId="212CBE0E" w:rsidR="002E6CFB" w:rsidRDefault="00DD207D" w:rsidP="006A5975">
            <w:r>
              <w:t>Software Development</w:t>
            </w:r>
          </w:p>
        </w:tc>
        <w:tc>
          <w:tcPr>
            <w:tcW w:w="1297" w:type="dxa"/>
          </w:tcPr>
          <w:p w14:paraId="18EBFAD0" w14:textId="7448390D" w:rsidR="002E6CFB" w:rsidRDefault="003C5355" w:rsidP="006A5975">
            <w:pPr>
              <w:cnfStyle w:val="000000100000" w:firstRow="0" w:lastRow="0" w:firstColumn="0" w:lastColumn="0" w:oddVBand="0" w:evenVBand="0" w:oddHBand="1" w:evenHBand="0" w:firstRowFirstColumn="0" w:firstRowLastColumn="0" w:lastRowFirstColumn="0" w:lastRowLastColumn="0"/>
            </w:pPr>
            <w:r>
              <w:t xml:space="preserve">Feb. </w:t>
            </w:r>
            <w:r w:rsidR="00580F0F">
              <w:t>1</w:t>
            </w:r>
          </w:p>
        </w:tc>
        <w:tc>
          <w:tcPr>
            <w:tcW w:w="5988" w:type="dxa"/>
          </w:tcPr>
          <w:p w14:paraId="3001C618" w14:textId="5C469B34" w:rsidR="002E6CFB" w:rsidRDefault="00824E71" w:rsidP="006A5975">
            <w:pPr>
              <w:cnfStyle w:val="000000100000" w:firstRow="0" w:lastRow="0" w:firstColumn="0" w:lastColumn="0" w:oddVBand="0" w:evenVBand="0" w:oddHBand="1" w:evenHBand="0" w:firstRowFirstColumn="0" w:firstRowLastColumn="0" w:lastRowFirstColumn="0" w:lastRowLastColumn="0"/>
            </w:pPr>
            <w:r>
              <w:t xml:space="preserve">Various components will be implemented such as </w:t>
            </w:r>
            <w:r w:rsidR="004B5C76">
              <w:t xml:space="preserve">GUI, </w:t>
            </w:r>
            <w:r w:rsidR="0085258B">
              <w:t>database, communication protocols, custom libraries</w:t>
            </w:r>
            <w:r w:rsidR="00DA08DF">
              <w:t xml:space="preserve"> to retrieve data</w:t>
            </w:r>
            <w:r w:rsidR="00302E1B">
              <w:t>, and s</w:t>
            </w:r>
            <w:r w:rsidR="00764210">
              <w:t>ignals to control vibration mechanism.</w:t>
            </w:r>
          </w:p>
        </w:tc>
      </w:tr>
      <w:tr w:rsidR="00AE1F8F" w14:paraId="4E762675" w14:textId="77777777" w:rsidTr="0074354B">
        <w:tc>
          <w:tcPr>
            <w:cnfStyle w:val="001000000000" w:firstRow="0" w:lastRow="0" w:firstColumn="1" w:lastColumn="0" w:oddVBand="0" w:evenVBand="0" w:oddHBand="0" w:evenHBand="0" w:firstRowFirstColumn="0" w:firstRowLastColumn="0" w:lastRowFirstColumn="0" w:lastRowLastColumn="0"/>
            <w:tcW w:w="2070" w:type="dxa"/>
          </w:tcPr>
          <w:p w14:paraId="0B0D91A0" w14:textId="48A8EDBB" w:rsidR="00AE1F8F" w:rsidRDefault="00AE1F8F" w:rsidP="00AE1F8F">
            <w:r>
              <w:t>Hardware Development</w:t>
            </w:r>
          </w:p>
        </w:tc>
        <w:tc>
          <w:tcPr>
            <w:tcW w:w="1297" w:type="dxa"/>
          </w:tcPr>
          <w:p w14:paraId="22985608" w14:textId="13B4ED9D" w:rsidR="00AE1F8F" w:rsidRDefault="00AE1F8F" w:rsidP="00AE1F8F">
            <w:pPr>
              <w:cnfStyle w:val="000000000000" w:firstRow="0" w:lastRow="0" w:firstColumn="0" w:lastColumn="0" w:oddVBand="0" w:evenVBand="0" w:oddHBand="0" w:evenHBand="0" w:firstRowFirstColumn="0" w:firstRowLastColumn="0" w:lastRowFirstColumn="0" w:lastRowLastColumn="0"/>
            </w:pPr>
            <w:r>
              <w:t>Feb. 1</w:t>
            </w:r>
          </w:p>
        </w:tc>
        <w:tc>
          <w:tcPr>
            <w:tcW w:w="5988" w:type="dxa"/>
          </w:tcPr>
          <w:p w14:paraId="49293F81" w14:textId="1F0C48E0" w:rsidR="00AE1F8F" w:rsidRDefault="00AE1F8F" w:rsidP="00AE1F8F">
            <w:pPr>
              <w:cnfStyle w:val="000000000000" w:firstRow="0" w:lastRow="0" w:firstColumn="0" w:lastColumn="0" w:oddVBand="0" w:evenVBand="0" w:oddHBand="0" w:evenHBand="0" w:firstRowFirstColumn="0" w:firstRowLastColumn="0" w:lastRowFirstColumn="0" w:lastRowLastColumn="0"/>
            </w:pPr>
            <w:r>
              <w:t>Once a final design is decided upon, the project’s hardware components will be assembled. This phase includes having parts manufactured as needed.</w:t>
            </w:r>
          </w:p>
        </w:tc>
      </w:tr>
      <w:tr w:rsidR="00AE1F8F" w14:paraId="63FBA3F8" w14:textId="77777777" w:rsidTr="0074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1A9D2B01" w14:textId="572693AC" w:rsidR="00AE1F8F" w:rsidRDefault="00AE1F8F" w:rsidP="00AE1F8F">
            <w:r>
              <w:t>Software-Hardware Integration</w:t>
            </w:r>
          </w:p>
        </w:tc>
        <w:tc>
          <w:tcPr>
            <w:tcW w:w="1297" w:type="dxa"/>
          </w:tcPr>
          <w:p w14:paraId="1A8789C7" w14:textId="0067D7F6" w:rsidR="00AE1F8F" w:rsidRDefault="00AE1F8F" w:rsidP="00AE1F8F">
            <w:pPr>
              <w:cnfStyle w:val="000000100000" w:firstRow="0" w:lastRow="0" w:firstColumn="0" w:lastColumn="0" w:oddVBand="0" w:evenVBand="0" w:oddHBand="1" w:evenHBand="0" w:firstRowFirstColumn="0" w:firstRowLastColumn="0" w:lastRowFirstColumn="0" w:lastRowLastColumn="0"/>
            </w:pPr>
            <w:r>
              <w:t>Feb. 15</w:t>
            </w:r>
          </w:p>
        </w:tc>
        <w:tc>
          <w:tcPr>
            <w:tcW w:w="5988" w:type="dxa"/>
          </w:tcPr>
          <w:p w14:paraId="5CBD448C" w14:textId="18C10BD2" w:rsidR="00AE1F8F" w:rsidRDefault="00AE1F8F" w:rsidP="00AE1F8F">
            <w:pPr>
              <w:cnfStyle w:val="000000100000" w:firstRow="0" w:lastRow="0" w:firstColumn="0" w:lastColumn="0" w:oddVBand="0" w:evenVBand="0" w:oddHBand="1" w:evenHBand="0" w:firstRowFirstColumn="0" w:firstRowLastColumn="0" w:lastRowFirstColumn="0" w:lastRowLastColumn="0"/>
            </w:pPr>
            <w:r>
              <w:t>Final integrations between the hardware and software will be completed, such as retrieving data from all sensors and controlling the vibration mechanism.</w:t>
            </w:r>
          </w:p>
        </w:tc>
      </w:tr>
      <w:tr w:rsidR="00AE1F8F" w14:paraId="61E7635A" w14:textId="77777777" w:rsidTr="0074354B">
        <w:tc>
          <w:tcPr>
            <w:cnfStyle w:val="001000000000" w:firstRow="0" w:lastRow="0" w:firstColumn="1" w:lastColumn="0" w:oddVBand="0" w:evenVBand="0" w:oddHBand="0" w:evenHBand="0" w:firstRowFirstColumn="0" w:firstRowLastColumn="0" w:lastRowFirstColumn="0" w:lastRowLastColumn="0"/>
            <w:tcW w:w="2070" w:type="dxa"/>
          </w:tcPr>
          <w:p w14:paraId="73AE18A9" w14:textId="58EB5440" w:rsidR="00AE1F8F" w:rsidRDefault="00AE1F8F" w:rsidP="00AE1F8F">
            <w:r>
              <w:t>Integration Testing</w:t>
            </w:r>
          </w:p>
        </w:tc>
        <w:tc>
          <w:tcPr>
            <w:tcW w:w="1297" w:type="dxa"/>
          </w:tcPr>
          <w:p w14:paraId="78F509F2" w14:textId="4BE27C14" w:rsidR="00AE1F8F" w:rsidRDefault="00AE1F8F" w:rsidP="00AE1F8F">
            <w:pPr>
              <w:cnfStyle w:val="000000000000" w:firstRow="0" w:lastRow="0" w:firstColumn="0" w:lastColumn="0" w:oddVBand="0" w:evenVBand="0" w:oddHBand="0" w:evenHBand="0" w:firstRowFirstColumn="0" w:firstRowLastColumn="0" w:lastRowFirstColumn="0" w:lastRowLastColumn="0"/>
            </w:pPr>
            <w:r>
              <w:t>Feb. 15</w:t>
            </w:r>
          </w:p>
        </w:tc>
        <w:tc>
          <w:tcPr>
            <w:tcW w:w="5988" w:type="dxa"/>
          </w:tcPr>
          <w:p w14:paraId="6B8B812C" w14:textId="6BDD21A5" w:rsidR="00AE1F8F" w:rsidRDefault="00AE1F8F" w:rsidP="00AE1F8F">
            <w:pPr>
              <w:cnfStyle w:val="000000000000" w:firstRow="0" w:lastRow="0" w:firstColumn="0" w:lastColumn="0" w:oddVBand="0" w:evenVBand="0" w:oddHBand="0" w:evenHBand="0" w:firstRowFirstColumn="0" w:firstRowLastColumn="0" w:lastRowFirstColumn="0" w:lastRowLastColumn="0"/>
            </w:pPr>
            <w:r>
              <w:t>Final integrations between the hardware and software will be thoroughly tested.</w:t>
            </w:r>
          </w:p>
        </w:tc>
      </w:tr>
      <w:tr w:rsidR="00AE1F8F" w14:paraId="6F97A8F1" w14:textId="77777777" w:rsidTr="0074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1769432E" w14:textId="4313C683" w:rsidR="00AE1F8F" w:rsidRDefault="00AE1F8F" w:rsidP="00AE1F8F">
            <w:r>
              <w:t>Acceptance Testing</w:t>
            </w:r>
          </w:p>
        </w:tc>
        <w:tc>
          <w:tcPr>
            <w:tcW w:w="1297" w:type="dxa"/>
          </w:tcPr>
          <w:p w14:paraId="3C42FA94" w14:textId="7AB53EB8" w:rsidR="00AE1F8F" w:rsidRDefault="00AE1F8F" w:rsidP="00AE1F8F">
            <w:pPr>
              <w:cnfStyle w:val="000000100000" w:firstRow="0" w:lastRow="0" w:firstColumn="0" w:lastColumn="0" w:oddVBand="0" w:evenVBand="0" w:oddHBand="1" w:evenHBand="0" w:firstRowFirstColumn="0" w:firstRowLastColumn="0" w:lastRowFirstColumn="0" w:lastRowLastColumn="0"/>
            </w:pPr>
            <w:r>
              <w:t>Feb. 28</w:t>
            </w:r>
          </w:p>
        </w:tc>
        <w:tc>
          <w:tcPr>
            <w:tcW w:w="5988" w:type="dxa"/>
          </w:tcPr>
          <w:p w14:paraId="7093C273" w14:textId="3F998031" w:rsidR="00AE1F8F" w:rsidRDefault="00AE1F8F" w:rsidP="00AE1F8F">
            <w:pPr>
              <w:cnfStyle w:val="000000100000" w:firstRow="0" w:lastRow="0" w:firstColumn="0" w:lastColumn="0" w:oddVBand="0" w:evenVBand="0" w:oddHBand="1" w:evenHBand="0" w:firstRowFirstColumn="0" w:firstRowLastColumn="0" w:lastRowFirstColumn="0" w:lastRowLastColumn="0"/>
            </w:pPr>
            <w:r>
              <w:t>Tests will be conducted to ensure the project works as is required by the Davy lab.</w:t>
            </w:r>
          </w:p>
        </w:tc>
      </w:tr>
    </w:tbl>
    <w:p w14:paraId="22905C79" w14:textId="77777777" w:rsidR="006A5975" w:rsidRPr="006A5975" w:rsidRDefault="006A5975" w:rsidP="006A5975"/>
    <w:p w14:paraId="7BE535B1" w14:textId="1D1C9808" w:rsidR="004B7FC5" w:rsidRDefault="004B7FC5" w:rsidP="00BF202F">
      <w:pPr>
        <w:pStyle w:val="Heading2"/>
        <w:numPr>
          <w:ilvl w:val="1"/>
          <w:numId w:val="8"/>
        </w:numPr>
      </w:pPr>
      <w:bookmarkStart w:id="212" w:name="_Toc117018111"/>
      <w:commentRangeStart w:id="213"/>
      <w:commentRangeStart w:id="214"/>
      <w:r>
        <w:t>Schedule of Activities</w:t>
      </w:r>
      <w:commentRangeEnd w:id="213"/>
      <w:r w:rsidR="009614F9">
        <w:rPr>
          <w:rStyle w:val="CommentReference"/>
        </w:rPr>
        <w:commentReference w:id="213"/>
      </w:r>
      <w:commentRangeEnd w:id="214"/>
      <w:r w:rsidR="00A415C8">
        <w:rPr>
          <w:rStyle w:val="CommentReference"/>
          <w:rFonts w:asciiTheme="minorHAnsi" w:eastAsiaTheme="minorHAnsi" w:hAnsiTheme="minorHAnsi" w:cstheme="minorBidi"/>
          <w:color w:val="auto"/>
          <w:lang w:val="en-CA"/>
        </w:rPr>
        <w:commentReference w:id="214"/>
      </w:r>
      <w:bookmarkEnd w:id="212"/>
    </w:p>
    <w:tbl>
      <w:tblPr>
        <w:tblStyle w:val="GridTable2-Accent1"/>
        <w:tblW w:w="0" w:type="auto"/>
        <w:tblLook w:val="04A0" w:firstRow="1" w:lastRow="0" w:firstColumn="1" w:lastColumn="0" w:noHBand="0" w:noVBand="1"/>
      </w:tblPr>
      <w:tblGrid>
        <w:gridCol w:w="4050"/>
        <w:gridCol w:w="1770"/>
        <w:gridCol w:w="1770"/>
        <w:gridCol w:w="1770"/>
      </w:tblGrid>
      <w:tr w:rsidR="00B15B3D" w14:paraId="15328F80" w14:textId="77777777" w:rsidTr="002E6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Pr>
          <w:p w14:paraId="0572209F" w14:textId="77777777" w:rsidR="00B15B3D" w:rsidRDefault="00B15B3D">
            <w:r>
              <w:t>Task</w:t>
            </w:r>
          </w:p>
        </w:tc>
        <w:tc>
          <w:tcPr>
            <w:tcW w:w="1770" w:type="dxa"/>
          </w:tcPr>
          <w:p w14:paraId="065A2A17" w14:textId="77777777" w:rsidR="00B15B3D" w:rsidRDefault="00B15B3D">
            <w:pPr>
              <w:cnfStyle w:val="100000000000" w:firstRow="1" w:lastRow="0" w:firstColumn="0" w:lastColumn="0" w:oddVBand="0" w:evenVBand="0" w:oddHBand="0" w:evenHBand="0" w:firstRowFirstColumn="0" w:firstRowLastColumn="0" w:lastRowFirstColumn="0" w:lastRowLastColumn="0"/>
            </w:pPr>
            <w:r>
              <w:t>Begin</w:t>
            </w:r>
          </w:p>
        </w:tc>
        <w:tc>
          <w:tcPr>
            <w:tcW w:w="1770" w:type="dxa"/>
          </w:tcPr>
          <w:p w14:paraId="4C0D5BEB" w14:textId="77777777" w:rsidR="00B15B3D" w:rsidRDefault="00B15B3D">
            <w:pPr>
              <w:cnfStyle w:val="100000000000" w:firstRow="1" w:lastRow="0" w:firstColumn="0" w:lastColumn="0" w:oddVBand="0" w:evenVBand="0" w:oddHBand="0" w:evenHBand="0" w:firstRowFirstColumn="0" w:firstRowLastColumn="0" w:lastRowFirstColumn="0" w:lastRowLastColumn="0"/>
            </w:pPr>
            <w:r>
              <w:t>Draft</w:t>
            </w:r>
          </w:p>
        </w:tc>
        <w:tc>
          <w:tcPr>
            <w:tcW w:w="1770" w:type="dxa"/>
          </w:tcPr>
          <w:p w14:paraId="378C1C9D" w14:textId="77777777" w:rsidR="00B15B3D" w:rsidRDefault="00B15B3D">
            <w:pPr>
              <w:cnfStyle w:val="100000000000" w:firstRow="1" w:lastRow="0" w:firstColumn="0" w:lastColumn="0" w:oddVBand="0" w:evenVBand="0" w:oddHBand="0" w:evenHBand="0" w:firstRowFirstColumn="0" w:firstRowLastColumn="0" w:lastRowFirstColumn="0" w:lastRowLastColumn="0"/>
            </w:pPr>
            <w:r>
              <w:t>Completed</w:t>
            </w:r>
          </w:p>
        </w:tc>
      </w:tr>
      <w:tr w:rsidR="00B15B3D" w14:paraId="22D8061B" w14:textId="77777777" w:rsidTr="002E6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Pr>
          <w:p w14:paraId="4FB7DA85" w14:textId="77777777" w:rsidR="00B15B3D" w:rsidRDefault="00B15B3D">
            <w:r>
              <w:t>Kickoff meeting between engineering team and lab</w:t>
            </w:r>
          </w:p>
        </w:tc>
        <w:tc>
          <w:tcPr>
            <w:tcW w:w="1770" w:type="dxa"/>
          </w:tcPr>
          <w:p w14:paraId="5B4702EC" w14:textId="77777777" w:rsidR="00B15B3D" w:rsidRDefault="00B15B3D">
            <w:pPr>
              <w:cnfStyle w:val="000000100000" w:firstRow="0" w:lastRow="0" w:firstColumn="0" w:lastColumn="0" w:oddVBand="0" w:evenVBand="0" w:oddHBand="1" w:evenHBand="0" w:firstRowFirstColumn="0" w:firstRowLastColumn="0" w:lastRowFirstColumn="0" w:lastRowLastColumn="0"/>
            </w:pPr>
            <w:r>
              <w:t>-</w:t>
            </w:r>
          </w:p>
        </w:tc>
        <w:tc>
          <w:tcPr>
            <w:tcW w:w="1770" w:type="dxa"/>
          </w:tcPr>
          <w:p w14:paraId="4E47F312" w14:textId="77777777" w:rsidR="00B15B3D" w:rsidRDefault="00B15B3D">
            <w:pPr>
              <w:cnfStyle w:val="000000100000" w:firstRow="0" w:lastRow="0" w:firstColumn="0" w:lastColumn="0" w:oddVBand="0" w:evenVBand="0" w:oddHBand="1" w:evenHBand="0" w:firstRowFirstColumn="0" w:firstRowLastColumn="0" w:lastRowFirstColumn="0" w:lastRowLastColumn="0"/>
            </w:pPr>
            <w:r>
              <w:t>-</w:t>
            </w:r>
          </w:p>
        </w:tc>
        <w:tc>
          <w:tcPr>
            <w:tcW w:w="1770" w:type="dxa"/>
          </w:tcPr>
          <w:p w14:paraId="3944E37D" w14:textId="77777777" w:rsidR="00B15B3D" w:rsidRDefault="00B15B3D">
            <w:pPr>
              <w:cnfStyle w:val="000000100000" w:firstRow="0" w:lastRow="0" w:firstColumn="0" w:lastColumn="0" w:oddVBand="0" w:evenVBand="0" w:oddHBand="1" w:evenHBand="0" w:firstRowFirstColumn="0" w:firstRowLastColumn="0" w:lastRowFirstColumn="0" w:lastRowLastColumn="0"/>
            </w:pPr>
            <w:r>
              <w:t>Aug. 26</w:t>
            </w:r>
          </w:p>
        </w:tc>
      </w:tr>
      <w:tr w:rsidR="00B15B3D" w14:paraId="2B1CDDEE" w14:textId="77777777" w:rsidTr="002E6CFB">
        <w:tc>
          <w:tcPr>
            <w:cnfStyle w:val="001000000000" w:firstRow="0" w:lastRow="0" w:firstColumn="1" w:lastColumn="0" w:oddVBand="0" w:evenVBand="0" w:oddHBand="0" w:evenHBand="0" w:firstRowFirstColumn="0" w:firstRowLastColumn="0" w:lastRowFirstColumn="0" w:lastRowLastColumn="0"/>
            <w:tcW w:w="4050" w:type="dxa"/>
          </w:tcPr>
          <w:p w14:paraId="546F0F87" w14:textId="77777777" w:rsidR="00B15B3D" w:rsidRDefault="00B15B3D">
            <w:r>
              <w:t>Research</w:t>
            </w:r>
          </w:p>
        </w:tc>
        <w:tc>
          <w:tcPr>
            <w:tcW w:w="1770" w:type="dxa"/>
          </w:tcPr>
          <w:p w14:paraId="43B38017" w14:textId="77777777" w:rsidR="00B15B3D" w:rsidRDefault="00B15B3D">
            <w:pPr>
              <w:cnfStyle w:val="000000000000" w:firstRow="0" w:lastRow="0" w:firstColumn="0" w:lastColumn="0" w:oddVBand="0" w:evenVBand="0" w:oddHBand="0" w:evenHBand="0" w:firstRowFirstColumn="0" w:firstRowLastColumn="0" w:lastRowFirstColumn="0" w:lastRowLastColumn="0"/>
            </w:pPr>
            <w:r>
              <w:t>Summer</w:t>
            </w:r>
          </w:p>
        </w:tc>
        <w:tc>
          <w:tcPr>
            <w:tcW w:w="1770" w:type="dxa"/>
          </w:tcPr>
          <w:p w14:paraId="5845C839" w14:textId="77777777" w:rsidR="00B15B3D" w:rsidRDefault="00B15B3D">
            <w:pPr>
              <w:cnfStyle w:val="000000000000" w:firstRow="0" w:lastRow="0" w:firstColumn="0" w:lastColumn="0" w:oddVBand="0" w:evenVBand="0" w:oddHBand="0" w:evenHBand="0" w:firstRowFirstColumn="0" w:firstRowLastColumn="0" w:lastRowFirstColumn="0" w:lastRowLastColumn="0"/>
            </w:pPr>
            <w:r>
              <w:t>Sept. 7</w:t>
            </w:r>
          </w:p>
        </w:tc>
        <w:tc>
          <w:tcPr>
            <w:tcW w:w="1770" w:type="dxa"/>
          </w:tcPr>
          <w:p w14:paraId="081F12B2" w14:textId="77777777" w:rsidR="00B15B3D" w:rsidRDefault="00B15B3D">
            <w:pPr>
              <w:cnfStyle w:val="000000000000" w:firstRow="0" w:lastRow="0" w:firstColumn="0" w:lastColumn="0" w:oddVBand="0" w:evenVBand="0" w:oddHBand="0" w:evenHBand="0" w:firstRowFirstColumn="0" w:firstRowLastColumn="0" w:lastRowFirstColumn="0" w:lastRowLastColumn="0"/>
            </w:pPr>
            <w:r>
              <w:t>Sept. 30</w:t>
            </w:r>
          </w:p>
        </w:tc>
      </w:tr>
      <w:tr w:rsidR="00B15B3D" w14:paraId="326E8E96" w14:textId="77777777" w:rsidTr="002E6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Pr>
          <w:p w14:paraId="0D7AADD5" w14:textId="77777777" w:rsidR="00B15B3D" w:rsidRDefault="00B15B3D">
            <w:r>
              <w:t>Proposal</w:t>
            </w:r>
          </w:p>
        </w:tc>
        <w:tc>
          <w:tcPr>
            <w:tcW w:w="1770" w:type="dxa"/>
          </w:tcPr>
          <w:p w14:paraId="366B8AF6" w14:textId="77777777" w:rsidR="00B15B3D" w:rsidRDefault="00B15B3D">
            <w:pPr>
              <w:cnfStyle w:val="000000100000" w:firstRow="0" w:lastRow="0" w:firstColumn="0" w:lastColumn="0" w:oddVBand="0" w:evenVBand="0" w:oddHBand="1" w:evenHBand="0" w:firstRowFirstColumn="0" w:firstRowLastColumn="0" w:lastRowFirstColumn="0" w:lastRowLastColumn="0"/>
            </w:pPr>
            <w:r>
              <w:t>Sept. 7</w:t>
            </w:r>
          </w:p>
        </w:tc>
        <w:tc>
          <w:tcPr>
            <w:tcW w:w="1770" w:type="dxa"/>
          </w:tcPr>
          <w:p w14:paraId="56BEDD40" w14:textId="77777777" w:rsidR="00B15B3D" w:rsidRDefault="00B15B3D">
            <w:pPr>
              <w:cnfStyle w:val="000000100000" w:firstRow="0" w:lastRow="0" w:firstColumn="0" w:lastColumn="0" w:oddVBand="0" w:evenVBand="0" w:oddHBand="1" w:evenHBand="0" w:firstRowFirstColumn="0" w:firstRowLastColumn="0" w:lastRowFirstColumn="0" w:lastRowLastColumn="0"/>
            </w:pPr>
            <w:r>
              <w:t>Sept. 30</w:t>
            </w:r>
          </w:p>
        </w:tc>
        <w:tc>
          <w:tcPr>
            <w:tcW w:w="1770" w:type="dxa"/>
          </w:tcPr>
          <w:p w14:paraId="733AD0F0" w14:textId="77777777" w:rsidR="00B15B3D" w:rsidRDefault="00B15B3D">
            <w:pPr>
              <w:cnfStyle w:val="000000100000" w:firstRow="0" w:lastRow="0" w:firstColumn="0" w:lastColumn="0" w:oddVBand="0" w:evenVBand="0" w:oddHBand="1" w:evenHBand="0" w:firstRowFirstColumn="0" w:firstRowLastColumn="0" w:lastRowFirstColumn="0" w:lastRowLastColumn="0"/>
            </w:pPr>
            <w:r>
              <w:t>Oct. 21</w:t>
            </w:r>
          </w:p>
        </w:tc>
      </w:tr>
      <w:tr w:rsidR="00B15B3D" w14:paraId="500EAAF8" w14:textId="77777777" w:rsidTr="002E6CFB">
        <w:tc>
          <w:tcPr>
            <w:cnfStyle w:val="001000000000" w:firstRow="0" w:lastRow="0" w:firstColumn="1" w:lastColumn="0" w:oddVBand="0" w:evenVBand="0" w:oddHBand="0" w:evenHBand="0" w:firstRowFirstColumn="0" w:firstRowLastColumn="0" w:lastRowFirstColumn="0" w:lastRowLastColumn="0"/>
            <w:tcW w:w="4050" w:type="dxa"/>
          </w:tcPr>
          <w:p w14:paraId="5660CCA9" w14:textId="77777777" w:rsidR="00B15B3D" w:rsidRDefault="00B15B3D">
            <w:r>
              <w:t>Hardware &amp; Software Designs</w:t>
            </w:r>
          </w:p>
        </w:tc>
        <w:tc>
          <w:tcPr>
            <w:tcW w:w="1770" w:type="dxa"/>
          </w:tcPr>
          <w:p w14:paraId="5A9843C3" w14:textId="77777777" w:rsidR="00B15B3D" w:rsidRDefault="00B15B3D">
            <w:pPr>
              <w:cnfStyle w:val="000000000000" w:firstRow="0" w:lastRow="0" w:firstColumn="0" w:lastColumn="0" w:oddVBand="0" w:evenVBand="0" w:oddHBand="0" w:evenHBand="0" w:firstRowFirstColumn="0" w:firstRowLastColumn="0" w:lastRowFirstColumn="0" w:lastRowLastColumn="0"/>
            </w:pPr>
            <w:r>
              <w:t>Sept. 7</w:t>
            </w:r>
          </w:p>
        </w:tc>
        <w:tc>
          <w:tcPr>
            <w:tcW w:w="1770" w:type="dxa"/>
          </w:tcPr>
          <w:p w14:paraId="1E6C7DE9" w14:textId="77777777" w:rsidR="00B15B3D" w:rsidRDefault="00B15B3D">
            <w:pPr>
              <w:cnfStyle w:val="000000000000" w:firstRow="0" w:lastRow="0" w:firstColumn="0" w:lastColumn="0" w:oddVBand="0" w:evenVBand="0" w:oddHBand="0" w:evenHBand="0" w:firstRowFirstColumn="0" w:firstRowLastColumn="0" w:lastRowFirstColumn="0" w:lastRowLastColumn="0"/>
            </w:pPr>
            <w:r>
              <w:t>Oct. 8</w:t>
            </w:r>
          </w:p>
        </w:tc>
        <w:tc>
          <w:tcPr>
            <w:tcW w:w="1770" w:type="dxa"/>
          </w:tcPr>
          <w:p w14:paraId="432726F7" w14:textId="77777777" w:rsidR="00B15B3D" w:rsidRDefault="00B15B3D">
            <w:pPr>
              <w:cnfStyle w:val="000000000000" w:firstRow="0" w:lastRow="0" w:firstColumn="0" w:lastColumn="0" w:oddVBand="0" w:evenVBand="0" w:oddHBand="0" w:evenHBand="0" w:firstRowFirstColumn="0" w:firstRowLastColumn="0" w:lastRowFirstColumn="0" w:lastRowLastColumn="0"/>
            </w:pPr>
            <w:r>
              <w:t>Oct. 21</w:t>
            </w:r>
          </w:p>
        </w:tc>
      </w:tr>
      <w:tr w:rsidR="00B15B3D" w14:paraId="2CF9EBEB" w14:textId="77777777" w:rsidTr="002E6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Pr>
          <w:p w14:paraId="5DC1D2BE" w14:textId="77777777" w:rsidR="00B15B3D" w:rsidRDefault="00B15B3D">
            <w:r>
              <w:t>Finalize Part Orders</w:t>
            </w:r>
          </w:p>
        </w:tc>
        <w:tc>
          <w:tcPr>
            <w:tcW w:w="1770" w:type="dxa"/>
          </w:tcPr>
          <w:p w14:paraId="6FBEBD61" w14:textId="77777777" w:rsidR="00B15B3D" w:rsidRDefault="00B15B3D">
            <w:pPr>
              <w:cnfStyle w:val="000000100000" w:firstRow="0" w:lastRow="0" w:firstColumn="0" w:lastColumn="0" w:oddVBand="0" w:evenVBand="0" w:oddHBand="1" w:evenHBand="0" w:firstRowFirstColumn="0" w:firstRowLastColumn="0" w:lastRowFirstColumn="0" w:lastRowLastColumn="0"/>
            </w:pPr>
            <w:r>
              <w:t>-</w:t>
            </w:r>
          </w:p>
        </w:tc>
        <w:tc>
          <w:tcPr>
            <w:tcW w:w="1770" w:type="dxa"/>
          </w:tcPr>
          <w:p w14:paraId="037423D5" w14:textId="77777777" w:rsidR="00B15B3D" w:rsidRDefault="00B15B3D">
            <w:pPr>
              <w:cnfStyle w:val="000000100000" w:firstRow="0" w:lastRow="0" w:firstColumn="0" w:lastColumn="0" w:oddVBand="0" w:evenVBand="0" w:oddHBand="1" w:evenHBand="0" w:firstRowFirstColumn="0" w:firstRowLastColumn="0" w:lastRowFirstColumn="0" w:lastRowLastColumn="0"/>
            </w:pPr>
            <w:r>
              <w:t>-</w:t>
            </w:r>
          </w:p>
        </w:tc>
        <w:tc>
          <w:tcPr>
            <w:tcW w:w="1770" w:type="dxa"/>
          </w:tcPr>
          <w:p w14:paraId="198F63F2" w14:textId="77777777" w:rsidR="00B15B3D" w:rsidRDefault="00B15B3D">
            <w:pPr>
              <w:cnfStyle w:val="000000100000" w:firstRow="0" w:lastRow="0" w:firstColumn="0" w:lastColumn="0" w:oddVBand="0" w:evenVBand="0" w:oddHBand="1" w:evenHBand="0" w:firstRowFirstColumn="0" w:firstRowLastColumn="0" w:lastRowFirstColumn="0" w:lastRowLastColumn="0"/>
            </w:pPr>
            <w:r>
              <w:t>Sept. 30</w:t>
            </w:r>
          </w:p>
        </w:tc>
      </w:tr>
      <w:tr w:rsidR="002D4ABD" w14:paraId="28542C5F" w14:textId="77777777" w:rsidTr="002E6CFB">
        <w:tc>
          <w:tcPr>
            <w:cnfStyle w:val="001000000000" w:firstRow="0" w:lastRow="0" w:firstColumn="1" w:lastColumn="0" w:oddVBand="0" w:evenVBand="0" w:oddHBand="0" w:evenHBand="0" w:firstRowFirstColumn="0" w:firstRowLastColumn="0" w:lastRowFirstColumn="0" w:lastRowLastColumn="0"/>
            <w:tcW w:w="4050" w:type="dxa"/>
          </w:tcPr>
          <w:p w14:paraId="5CDB8C5A" w14:textId="5875F1FC" w:rsidR="002D4ABD" w:rsidRDefault="002D4ABD">
            <w:r>
              <w:t>Hardware Test Phase</w:t>
            </w:r>
          </w:p>
        </w:tc>
        <w:tc>
          <w:tcPr>
            <w:tcW w:w="1770" w:type="dxa"/>
          </w:tcPr>
          <w:p w14:paraId="6DA448C9" w14:textId="6BCA3AE2" w:rsidR="002D4ABD" w:rsidRDefault="002D4ABD">
            <w:pPr>
              <w:cnfStyle w:val="000000000000" w:firstRow="0" w:lastRow="0" w:firstColumn="0" w:lastColumn="0" w:oddVBand="0" w:evenVBand="0" w:oddHBand="0" w:evenHBand="0" w:firstRowFirstColumn="0" w:firstRowLastColumn="0" w:lastRowFirstColumn="0" w:lastRowLastColumn="0"/>
            </w:pPr>
            <w:r>
              <w:t>Oct. 1</w:t>
            </w:r>
          </w:p>
        </w:tc>
        <w:tc>
          <w:tcPr>
            <w:tcW w:w="1770" w:type="dxa"/>
          </w:tcPr>
          <w:p w14:paraId="52893D08" w14:textId="4841E3DE" w:rsidR="002D4ABD" w:rsidRDefault="002D4ABD">
            <w:pPr>
              <w:cnfStyle w:val="000000000000" w:firstRow="0" w:lastRow="0" w:firstColumn="0" w:lastColumn="0" w:oddVBand="0" w:evenVBand="0" w:oddHBand="0" w:evenHBand="0" w:firstRowFirstColumn="0" w:firstRowLastColumn="0" w:lastRowFirstColumn="0" w:lastRowLastColumn="0"/>
            </w:pPr>
            <w:r>
              <w:t>-</w:t>
            </w:r>
          </w:p>
        </w:tc>
        <w:tc>
          <w:tcPr>
            <w:tcW w:w="1770" w:type="dxa"/>
          </w:tcPr>
          <w:p w14:paraId="75F7390A" w14:textId="146B94BA" w:rsidR="002D4ABD" w:rsidRDefault="002D4ABD">
            <w:pPr>
              <w:cnfStyle w:val="000000000000" w:firstRow="0" w:lastRow="0" w:firstColumn="0" w:lastColumn="0" w:oddVBand="0" w:evenVBand="0" w:oddHBand="0" w:evenHBand="0" w:firstRowFirstColumn="0" w:firstRowLastColumn="0" w:lastRowFirstColumn="0" w:lastRowLastColumn="0"/>
            </w:pPr>
            <w:r>
              <w:t>Dec. 10</w:t>
            </w:r>
          </w:p>
        </w:tc>
      </w:tr>
      <w:tr w:rsidR="00B15B3D" w14:paraId="229877AC" w14:textId="77777777" w:rsidTr="002E6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Pr>
          <w:p w14:paraId="0ADC6845" w14:textId="77777777" w:rsidR="00B15B3D" w:rsidRDefault="00B15B3D">
            <w:r>
              <w:t>Test Plan</w:t>
            </w:r>
          </w:p>
        </w:tc>
        <w:tc>
          <w:tcPr>
            <w:tcW w:w="1770" w:type="dxa"/>
          </w:tcPr>
          <w:p w14:paraId="4498E6FF" w14:textId="77777777" w:rsidR="00B15B3D" w:rsidRDefault="00B15B3D">
            <w:pPr>
              <w:cnfStyle w:val="000000100000" w:firstRow="0" w:lastRow="0" w:firstColumn="0" w:lastColumn="0" w:oddVBand="0" w:evenVBand="0" w:oddHBand="1" w:evenHBand="0" w:firstRowFirstColumn="0" w:firstRowLastColumn="0" w:lastRowFirstColumn="0" w:lastRowLastColumn="0"/>
            </w:pPr>
            <w:r>
              <w:t>Oct. 31</w:t>
            </w:r>
          </w:p>
        </w:tc>
        <w:tc>
          <w:tcPr>
            <w:tcW w:w="1770" w:type="dxa"/>
          </w:tcPr>
          <w:p w14:paraId="38E2ACDD" w14:textId="77777777" w:rsidR="00B15B3D" w:rsidRDefault="00B15B3D">
            <w:pPr>
              <w:cnfStyle w:val="000000100000" w:firstRow="0" w:lastRow="0" w:firstColumn="0" w:lastColumn="0" w:oddVBand="0" w:evenVBand="0" w:oddHBand="1" w:evenHBand="0" w:firstRowFirstColumn="0" w:firstRowLastColumn="0" w:lastRowFirstColumn="0" w:lastRowLastColumn="0"/>
            </w:pPr>
            <w:r>
              <w:t>-</w:t>
            </w:r>
          </w:p>
        </w:tc>
        <w:tc>
          <w:tcPr>
            <w:tcW w:w="1770" w:type="dxa"/>
          </w:tcPr>
          <w:p w14:paraId="6B0E6729" w14:textId="77777777" w:rsidR="00B15B3D" w:rsidRDefault="00B15B3D">
            <w:pPr>
              <w:cnfStyle w:val="000000100000" w:firstRow="0" w:lastRow="0" w:firstColumn="0" w:lastColumn="0" w:oddVBand="0" w:evenVBand="0" w:oddHBand="1" w:evenHBand="0" w:firstRowFirstColumn="0" w:firstRowLastColumn="0" w:lastRowFirstColumn="0" w:lastRowLastColumn="0"/>
            </w:pPr>
            <w:r>
              <w:t>Dec. 10</w:t>
            </w:r>
          </w:p>
        </w:tc>
      </w:tr>
      <w:tr w:rsidR="00B15B3D" w14:paraId="0CD15C06" w14:textId="77777777" w:rsidTr="002E6CFB">
        <w:tc>
          <w:tcPr>
            <w:cnfStyle w:val="001000000000" w:firstRow="0" w:lastRow="0" w:firstColumn="1" w:lastColumn="0" w:oddVBand="0" w:evenVBand="0" w:oddHBand="0" w:evenHBand="0" w:firstRowFirstColumn="0" w:firstRowLastColumn="0" w:lastRowFirstColumn="0" w:lastRowLastColumn="0"/>
            <w:tcW w:w="4050" w:type="dxa"/>
          </w:tcPr>
          <w:p w14:paraId="4E33CAFD" w14:textId="77777777" w:rsidR="00B15B3D" w:rsidRDefault="00B15B3D">
            <w:r>
              <w:t>Development – Software &amp; Hardware</w:t>
            </w:r>
          </w:p>
        </w:tc>
        <w:tc>
          <w:tcPr>
            <w:tcW w:w="1770" w:type="dxa"/>
          </w:tcPr>
          <w:p w14:paraId="33FF2D05" w14:textId="77777777" w:rsidR="00B15B3D" w:rsidRDefault="00B15B3D">
            <w:pPr>
              <w:cnfStyle w:val="000000000000" w:firstRow="0" w:lastRow="0" w:firstColumn="0" w:lastColumn="0" w:oddVBand="0" w:evenVBand="0" w:oddHBand="0" w:evenHBand="0" w:firstRowFirstColumn="0" w:firstRowLastColumn="0" w:lastRowFirstColumn="0" w:lastRowLastColumn="0"/>
            </w:pPr>
            <w:r>
              <w:t>Sept. 30</w:t>
            </w:r>
          </w:p>
        </w:tc>
        <w:tc>
          <w:tcPr>
            <w:tcW w:w="1770" w:type="dxa"/>
          </w:tcPr>
          <w:p w14:paraId="5F6EDBE0" w14:textId="77777777" w:rsidR="00B15B3D" w:rsidRDefault="00B15B3D">
            <w:pPr>
              <w:cnfStyle w:val="000000000000" w:firstRow="0" w:lastRow="0" w:firstColumn="0" w:lastColumn="0" w:oddVBand="0" w:evenVBand="0" w:oddHBand="0" w:evenHBand="0" w:firstRowFirstColumn="0" w:firstRowLastColumn="0" w:lastRowFirstColumn="0" w:lastRowLastColumn="0"/>
            </w:pPr>
            <w:r>
              <w:t>Jan. 1</w:t>
            </w:r>
          </w:p>
        </w:tc>
        <w:tc>
          <w:tcPr>
            <w:tcW w:w="1770" w:type="dxa"/>
          </w:tcPr>
          <w:p w14:paraId="3AF61005" w14:textId="646B8D1D" w:rsidR="00B15B3D" w:rsidRDefault="00B15B3D">
            <w:pPr>
              <w:cnfStyle w:val="000000000000" w:firstRow="0" w:lastRow="0" w:firstColumn="0" w:lastColumn="0" w:oddVBand="0" w:evenVBand="0" w:oddHBand="0" w:evenHBand="0" w:firstRowFirstColumn="0" w:firstRowLastColumn="0" w:lastRowFirstColumn="0" w:lastRowLastColumn="0"/>
            </w:pPr>
            <w:r>
              <w:t>Feb. 1</w:t>
            </w:r>
          </w:p>
        </w:tc>
      </w:tr>
      <w:tr w:rsidR="000E1FB4" w14:paraId="0E89DE4A" w14:textId="77777777" w:rsidTr="002E6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Pr>
          <w:p w14:paraId="3341796D" w14:textId="65612D95" w:rsidR="000E1FB4" w:rsidRDefault="000E1FB4">
            <w:r>
              <w:lastRenderedPageBreak/>
              <w:t>Software</w:t>
            </w:r>
            <w:r w:rsidR="002F7171">
              <w:t>-</w:t>
            </w:r>
            <w:r>
              <w:t>Hardware Integration</w:t>
            </w:r>
          </w:p>
        </w:tc>
        <w:tc>
          <w:tcPr>
            <w:tcW w:w="1770" w:type="dxa"/>
          </w:tcPr>
          <w:p w14:paraId="71DC1167" w14:textId="56634DCA" w:rsidR="000E1FB4" w:rsidRDefault="000E1FB4">
            <w:pPr>
              <w:cnfStyle w:val="000000100000" w:firstRow="0" w:lastRow="0" w:firstColumn="0" w:lastColumn="0" w:oddVBand="0" w:evenVBand="0" w:oddHBand="1" w:evenHBand="0" w:firstRowFirstColumn="0" w:firstRowLastColumn="0" w:lastRowFirstColumn="0" w:lastRowLastColumn="0"/>
            </w:pPr>
            <w:r>
              <w:t>Feb. 2</w:t>
            </w:r>
          </w:p>
        </w:tc>
        <w:tc>
          <w:tcPr>
            <w:tcW w:w="1770" w:type="dxa"/>
          </w:tcPr>
          <w:p w14:paraId="22948F36" w14:textId="3AAC100E" w:rsidR="000E1FB4" w:rsidRDefault="000E1FB4">
            <w:pPr>
              <w:cnfStyle w:val="000000100000" w:firstRow="0" w:lastRow="0" w:firstColumn="0" w:lastColumn="0" w:oddVBand="0" w:evenVBand="0" w:oddHBand="1" w:evenHBand="0" w:firstRowFirstColumn="0" w:firstRowLastColumn="0" w:lastRowFirstColumn="0" w:lastRowLastColumn="0"/>
            </w:pPr>
            <w:r>
              <w:t>-</w:t>
            </w:r>
          </w:p>
        </w:tc>
        <w:tc>
          <w:tcPr>
            <w:tcW w:w="1770" w:type="dxa"/>
          </w:tcPr>
          <w:p w14:paraId="3846C895" w14:textId="0D5E0056" w:rsidR="000E1FB4" w:rsidRDefault="000E1FB4">
            <w:pPr>
              <w:cnfStyle w:val="000000100000" w:firstRow="0" w:lastRow="0" w:firstColumn="0" w:lastColumn="0" w:oddVBand="0" w:evenVBand="0" w:oddHBand="1" w:evenHBand="0" w:firstRowFirstColumn="0" w:firstRowLastColumn="0" w:lastRowFirstColumn="0" w:lastRowLastColumn="0"/>
            </w:pPr>
            <w:r>
              <w:t>Feb. 15</w:t>
            </w:r>
          </w:p>
        </w:tc>
      </w:tr>
      <w:tr w:rsidR="00B15B3D" w14:paraId="044E9491" w14:textId="77777777" w:rsidTr="002E6CFB">
        <w:tc>
          <w:tcPr>
            <w:cnfStyle w:val="001000000000" w:firstRow="0" w:lastRow="0" w:firstColumn="1" w:lastColumn="0" w:oddVBand="0" w:evenVBand="0" w:oddHBand="0" w:evenHBand="0" w:firstRowFirstColumn="0" w:firstRowLastColumn="0" w:lastRowFirstColumn="0" w:lastRowLastColumn="0"/>
            <w:tcW w:w="4050" w:type="dxa"/>
          </w:tcPr>
          <w:p w14:paraId="56C3FB3D" w14:textId="77777777" w:rsidR="00B15B3D" w:rsidRDefault="00B15B3D">
            <w:r>
              <w:t>Progress Report</w:t>
            </w:r>
          </w:p>
        </w:tc>
        <w:tc>
          <w:tcPr>
            <w:tcW w:w="1770" w:type="dxa"/>
          </w:tcPr>
          <w:p w14:paraId="378A41AE" w14:textId="77777777" w:rsidR="00B15B3D" w:rsidRDefault="00B15B3D">
            <w:pPr>
              <w:cnfStyle w:val="000000000000" w:firstRow="0" w:lastRow="0" w:firstColumn="0" w:lastColumn="0" w:oddVBand="0" w:evenVBand="0" w:oddHBand="0" w:evenHBand="0" w:firstRowFirstColumn="0" w:firstRowLastColumn="0" w:lastRowFirstColumn="0" w:lastRowLastColumn="0"/>
            </w:pPr>
            <w:r>
              <w:t>Nov. 1</w:t>
            </w:r>
          </w:p>
        </w:tc>
        <w:tc>
          <w:tcPr>
            <w:tcW w:w="1770" w:type="dxa"/>
          </w:tcPr>
          <w:p w14:paraId="4E0686FA" w14:textId="77777777" w:rsidR="00B15B3D" w:rsidRDefault="00B15B3D">
            <w:pPr>
              <w:cnfStyle w:val="000000000000" w:firstRow="0" w:lastRow="0" w:firstColumn="0" w:lastColumn="0" w:oddVBand="0" w:evenVBand="0" w:oddHBand="0" w:evenHBand="0" w:firstRowFirstColumn="0" w:firstRowLastColumn="0" w:lastRowFirstColumn="0" w:lastRowLastColumn="0"/>
            </w:pPr>
            <w:r>
              <w:t>Nov. 18</w:t>
            </w:r>
          </w:p>
        </w:tc>
        <w:tc>
          <w:tcPr>
            <w:tcW w:w="1770" w:type="dxa"/>
          </w:tcPr>
          <w:p w14:paraId="6B750BB2" w14:textId="77777777" w:rsidR="00B15B3D" w:rsidRDefault="00B15B3D">
            <w:pPr>
              <w:cnfStyle w:val="000000000000" w:firstRow="0" w:lastRow="0" w:firstColumn="0" w:lastColumn="0" w:oddVBand="0" w:evenVBand="0" w:oddHBand="0" w:evenHBand="0" w:firstRowFirstColumn="0" w:firstRowLastColumn="0" w:lastRowFirstColumn="0" w:lastRowLastColumn="0"/>
            </w:pPr>
            <w:r>
              <w:t>Dec. 9</w:t>
            </w:r>
          </w:p>
        </w:tc>
      </w:tr>
      <w:tr w:rsidR="00B15B3D" w14:paraId="5B10D1A0" w14:textId="77777777" w:rsidTr="002E6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Pr>
          <w:p w14:paraId="55A63D8A" w14:textId="77777777" w:rsidR="00B15B3D" w:rsidRDefault="00B15B3D">
            <w:r>
              <w:t>Oral Presentations</w:t>
            </w:r>
          </w:p>
        </w:tc>
        <w:tc>
          <w:tcPr>
            <w:tcW w:w="1770" w:type="dxa"/>
          </w:tcPr>
          <w:p w14:paraId="6593C02E" w14:textId="77777777" w:rsidR="00B15B3D" w:rsidRDefault="00B15B3D">
            <w:pPr>
              <w:cnfStyle w:val="000000100000" w:firstRow="0" w:lastRow="0" w:firstColumn="0" w:lastColumn="0" w:oddVBand="0" w:evenVBand="0" w:oddHBand="1" w:evenHBand="0" w:firstRowFirstColumn="0" w:firstRowLastColumn="0" w:lastRowFirstColumn="0" w:lastRowLastColumn="0"/>
            </w:pPr>
            <w:r>
              <w:t>Jan. 9</w:t>
            </w:r>
          </w:p>
        </w:tc>
        <w:tc>
          <w:tcPr>
            <w:tcW w:w="1770" w:type="dxa"/>
          </w:tcPr>
          <w:p w14:paraId="704097E0" w14:textId="77777777" w:rsidR="00B15B3D" w:rsidRDefault="00B15B3D">
            <w:pPr>
              <w:cnfStyle w:val="000000100000" w:firstRow="0" w:lastRow="0" w:firstColumn="0" w:lastColumn="0" w:oddVBand="0" w:evenVBand="0" w:oddHBand="1" w:evenHBand="0" w:firstRowFirstColumn="0" w:firstRowLastColumn="0" w:lastRowFirstColumn="0" w:lastRowLastColumn="0"/>
            </w:pPr>
            <w:r>
              <w:t>Form – Dec. 9</w:t>
            </w:r>
          </w:p>
        </w:tc>
        <w:tc>
          <w:tcPr>
            <w:tcW w:w="1770" w:type="dxa"/>
          </w:tcPr>
          <w:p w14:paraId="790F4D2E" w14:textId="77777777" w:rsidR="00B15B3D" w:rsidRDefault="00B15B3D">
            <w:pPr>
              <w:cnfStyle w:val="000000100000" w:firstRow="0" w:lastRow="0" w:firstColumn="0" w:lastColumn="0" w:oddVBand="0" w:evenVBand="0" w:oddHBand="1" w:evenHBand="0" w:firstRowFirstColumn="0" w:firstRowLastColumn="0" w:lastRowFirstColumn="0" w:lastRowLastColumn="0"/>
            </w:pPr>
            <w:r>
              <w:t>Jan. 23-27</w:t>
            </w:r>
          </w:p>
        </w:tc>
      </w:tr>
      <w:tr w:rsidR="00B15B3D" w14:paraId="731B3959" w14:textId="77777777" w:rsidTr="002E6CFB">
        <w:tc>
          <w:tcPr>
            <w:cnfStyle w:val="001000000000" w:firstRow="0" w:lastRow="0" w:firstColumn="1" w:lastColumn="0" w:oddVBand="0" w:evenVBand="0" w:oddHBand="0" w:evenHBand="0" w:firstRowFirstColumn="0" w:firstRowLastColumn="0" w:lastRowFirstColumn="0" w:lastRowLastColumn="0"/>
            <w:tcW w:w="4050" w:type="dxa"/>
          </w:tcPr>
          <w:p w14:paraId="2F46C0F7" w14:textId="77777777" w:rsidR="00B15B3D" w:rsidRDefault="00B15B3D">
            <w:r>
              <w:t>Integration Testing</w:t>
            </w:r>
          </w:p>
        </w:tc>
        <w:tc>
          <w:tcPr>
            <w:tcW w:w="1770" w:type="dxa"/>
          </w:tcPr>
          <w:p w14:paraId="48659567" w14:textId="77777777" w:rsidR="00B15B3D" w:rsidRDefault="00B15B3D">
            <w:pPr>
              <w:cnfStyle w:val="000000000000" w:firstRow="0" w:lastRow="0" w:firstColumn="0" w:lastColumn="0" w:oddVBand="0" w:evenVBand="0" w:oddHBand="0" w:evenHBand="0" w:firstRowFirstColumn="0" w:firstRowLastColumn="0" w:lastRowFirstColumn="0" w:lastRowLastColumn="0"/>
            </w:pPr>
            <w:r>
              <w:t>Feb. 15</w:t>
            </w:r>
          </w:p>
        </w:tc>
        <w:tc>
          <w:tcPr>
            <w:tcW w:w="1770" w:type="dxa"/>
          </w:tcPr>
          <w:p w14:paraId="7C2169CE" w14:textId="77777777" w:rsidR="00B15B3D" w:rsidRDefault="00B15B3D">
            <w:pPr>
              <w:cnfStyle w:val="000000000000" w:firstRow="0" w:lastRow="0" w:firstColumn="0" w:lastColumn="0" w:oddVBand="0" w:evenVBand="0" w:oddHBand="0" w:evenHBand="0" w:firstRowFirstColumn="0" w:firstRowLastColumn="0" w:lastRowFirstColumn="0" w:lastRowLastColumn="0"/>
            </w:pPr>
            <w:r>
              <w:t>-</w:t>
            </w:r>
          </w:p>
        </w:tc>
        <w:tc>
          <w:tcPr>
            <w:tcW w:w="1770" w:type="dxa"/>
          </w:tcPr>
          <w:p w14:paraId="28E4F86D" w14:textId="77777777" w:rsidR="00B15B3D" w:rsidRDefault="00B15B3D">
            <w:pPr>
              <w:cnfStyle w:val="000000000000" w:firstRow="0" w:lastRow="0" w:firstColumn="0" w:lastColumn="0" w:oddVBand="0" w:evenVBand="0" w:oddHBand="0" w:evenHBand="0" w:firstRowFirstColumn="0" w:firstRowLastColumn="0" w:lastRowFirstColumn="0" w:lastRowLastColumn="0"/>
            </w:pPr>
            <w:r>
              <w:t>Feb. 28</w:t>
            </w:r>
          </w:p>
        </w:tc>
      </w:tr>
      <w:tr w:rsidR="00B15B3D" w14:paraId="3DF93F94" w14:textId="77777777" w:rsidTr="002E6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Pr>
          <w:p w14:paraId="7673FDAB" w14:textId="77777777" w:rsidR="00B15B3D" w:rsidRDefault="00B15B3D">
            <w:r>
              <w:t>Acceptance Testing</w:t>
            </w:r>
          </w:p>
        </w:tc>
        <w:tc>
          <w:tcPr>
            <w:tcW w:w="1770" w:type="dxa"/>
          </w:tcPr>
          <w:p w14:paraId="5AD79084" w14:textId="77777777" w:rsidR="00B15B3D" w:rsidRDefault="00B15B3D">
            <w:pPr>
              <w:cnfStyle w:val="000000100000" w:firstRow="0" w:lastRow="0" w:firstColumn="0" w:lastColumn="0" w:oddVBand="0" w:evenVBand="0" w:oddHBand="1" w:evenHBand="0" w:firstRowFirstColumn="0" w:firstRowLastColumn="0" w:lastRowFirstColumn="0" w:lastRowLastColumn="0"/>
            </w:pPr>
            <w:r>
              <w:t>Feb. 28</w:t>
            </w:r>
          </w:p>
        </w:tc>
        <w:tc>
          <w:tcPr>
            <w:tcW w:w="1770" w:type="dxa"/>
          </w:tcPr>
          <w:p w14:paraId="1ACFFA7D" w14:textId="77777777" w:rsidR="00B15B3D" w:rsidRDefault="00B15B3D">
            <w:pPr>
              <w:cnfStyle w:val="000000100000" w:firstRow="0" w:lastRow="0" w:firstColumn="0" w:lastColumn="0" w:oddVBand="0" w:evenVBand="0" w:oddHBand="1" w:evenHBand="0" w:firstRowFirstColumn="0" w:firstRowLastColumn="0" w:lastRowFirstColumn="0" w:lastRowLastColumn="0"/>
            </w:pPr>
            <w:r>
              <w:t>-</w:t>
            </w:r>
          </w:p>
        </w:tc>
        <w:tc>
          <w:tcPr>
            <w:tcW w:w="1770" w:type="dxa"/>
          </w:tcPr>
          <w:p w14:paraId="37C93B6B" w14:textId="77777777" w:rsidR="00B15B3D" w:rsidRDefault="00B15B3D">
            <w:pPr>
              <w:cnfStyle w:val="000000100000" w:firstRow="0" w:lastRow="0" w:firstColumn="0" w:lastColumn="0" w:oddVBand="0" w:evenVBand="0" w:oddHBand="1" w:evenHBand="0" w:firstRowFirstColumn="0" w:firstRowLastColumn="0" w:lastRowFirstColumn="0" w:lastRowLastColumn="0"/>
            </w:pPr>
            <w:r>
              <w:t>March 10</w:t>
            </w:r>
          </w:p>
        </w:tc>
      </w:tr>
      <w:tr w:rsidR="00B15B3D" w14:paraId="24370324" w14:textId="77777777" w:rsidTr="002E6CFB">
        <w:tc>
          <w:tcPr>
            <w:cnfStyle w:val="001000000000" w:firstRow="0" w:lastRow="0" w:firstColumn="1" w:lastColumn="0" w:oddVBand="0" w:evenVBand="0" w:oddHBand="0" w:evenHBand="0" w:firstRowFirstColumn="0" w:firstRowLastColumn="0" w:lastRowFirstColumn="0" w:lastRowLastColumn="0"/>
            <w:tcW w:w="4050" w:type="dxa"/>
          </w:tcPr>
          <w:p w14:paraId="1E08E417" w14:textId="77777777" w:rsidR="00B15B3D" w:rsidRDefault="00B15B3D">
            <w:r>
              <w:t>Poster Fair</w:t>
            </w:r>
          </w:p>
        </w:tc>
        <w:tc>
          <w:tcPr>
            <w:tcW w:w="1770" w:type="dxa"/>
          </w:tcPr>
          <w:p w14:paraId="5622F93B" w14:textId="77777777" w:rsidR="00B15B3D" w:rsidRDefault="00B15B3D">
            <w:pPr>
              <w:cnfStyle w:val="000000000000" w:firstRow="0" w:lastRow="0" w:firstColumn="0" w:lastColumn="0" w:oddVBand="0" w:evenVBand="0" w:oddHBand="0" w:evenHBand="0" w:firstRowFirstColumn="0" w:firstRowLastColumn="0" w:lastRowFirstColumn="0" w:lastRowLastColumn="0"/>
            </w:pPr>
            <w:r>
              <w:t>March 1</w:t>
            </w:r>
          </w:p>
        </w:tc>
        <w:tc>
          <w:tcPr>
            <w:tcW w:w="1770" w:type="dxa"/>
          </w:tcPr>
          <w:p w14:paraId="16C03317" w14:textId="77777777" w:rsidR="00B15B3D" w:rsidRDefault="00B15B3D">
            <w:pPr>
              <w:cnfStyle w:val="000000000000" w:firstRow="0" w:lastRow="0" w:firstColumn="0" w:lastColumn="0" w:oddVBand="0" w:evenVBand="0" w:oddHBand="0" w:evenHBand="0" w:firstRowFirstColumn="0" w:firstRowLastColumn="0" w:lastRowFirstColumn="0" w:lastRowLastColumn="0"/>
            </w:pPr>
            <w:r>
              <w:t>-</w:t>
            </w:r>
          </w:p>
        </w:tc>
        <w:tc>
          <w:tcPr>
            <w:tcW w:w="1770" w:type="dxa"/>
          </w:tcPr>
          <w:p w14:paraId="6674A6FC" w14:textId="77777777" w:rsidR="00B15B3D" w:rsidRDefault="00B15B3D">
            <w:pPr>
              <w:cnfStyle w:val="000000000000" w:firstRow="0" w:lastRow="0" w:firstColumn="0" w:lastColumn="0" w:oddVBand="0" w:evenVBand="0" w:oddHBand="0" w:evenHBand="0" w:firstRowFirstColumn="0" w:firstRowLastColumn="0" w:lastRowFirstColumn="0" w:lastRowLastColumn="0"/>
            </w:pPr>
            <w:r>
              <w:t>March 17</w:t>
            </w:r>
          </w:p>
        </w:tc>
      </w:tr>
      <w:tr w:rsidR="00B15B3D" w14:paraId="6070702C" w14:textId="77777777" w:rsidTr="002E6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Pr>
          <w:p w14:paraId="6D803DA3" w14:textId="77777777" w:rsidR="00B15B3D" w:rsidRDefault="00B15B3D">
            <w:r>
              <w:t>Final Report and Video</w:t>
            </w:r>
          </w:p>
        </w:tc>
        <w:tc>
          <w:tcPr>
            <w:tcW w:w="1770" w:type="dxa"/>
          </w:tcPr>
          <w:p w14:paraId="6BC993F1" w14:textId="77777777" w:rsidR="00B15B3D" w:rsidRDefault="00B15B3D">
            <w:pPr>
              <w:cnfStyle w:val="000000100000" w:firstRow="0" w:lastRow="0" w:firstColumn="0" w:lastColumn="0" w:oddVBand="0" w:evenVBand="0" w:oddHBand="1" w:evenHBand="0" w:firstRowFirstColumn="0" w:firstRowLastColumn="0" w:lastRowFirstColumn="0" w:lastRowLastColumn="0"/>
            </w:pPr>
            <w:r>
              <w:t>Jan. 15</w:t>
            </w:r>
          </w:p>
        </w:tc>
        <w:tc>
          <w:tcPr>
            <w:tcW w:w="1770" w:type="dxa"/>
          </w:tcPr>
          <w:p w14:paraId="2F3D7CF6" w14:textId="77777777" w:rsidR="00B15B3D" w:rsidRDefault="00B15B3D">
            <w:pPr>
              <w:cnfStyle w:val="000000100000" w:firstRow="0" w:lastRow="0" w:firstColumn="0" w:lastColumn="0" w:oddVBand="0" w:evenVBand="0" w:oddHBand="1" w:evenHBand="0" w:firstRowFirstColumn="0" w:firstRowLastColumn="0" w:lastRowFirstColumn="0" w:lastRowLastColumn="0"/>
            </w:pPr>
            <w:r>
              <w:t>1</w:t>
            </w:r>
            <w:r w:rsidRPr="0063760D">
              <w:rPr>
                <w:vertAlign w:val="superscript"/>
              </w:rPr>
              <w:t>st</w:t>
            </w:r>
            <w:r>
              <w:t xml:space="preserve"> – Feb. 17</w:t>
            </w:r>
          </w:p>
          <w:p w14:paraId="64EFBF4F" w14:textId="77777777" w:rsidR="00B15B3D" w:rsidRDefault="00B15B3D">
            <w:pPr>
              <w:cnfStyle w:val="000000100000" w:firstRow="0" w:lastRow="0" w:firstColumn="0" w:lastColumn="0" w:oddVBand="0" w:evenVBand="0" w:oddHBand="1" w:evenHBand="0" w:firstRowFirstColumn="0" w:firstRowLastColumn="0" w:lastRowFirstColumn="0" w:lastRowLastColumn="0"/>
            </w:pPr>
            <w:r>
              <w:t>2</w:t>
            </w:r>
            <w:r w:rsidRPr="0063760D">
              <w:rPr>
                <w:vertAlign w:val="superscript"/>
              </w:rPr>
              <w:t>nd</w:t>
            </w:r>
            <w:r>
              <w:t xml:space="preserve"> – March 24</w:t>
            </w:r>
          </w:p>
        </w:tc>
        <w:tc>
          <w:tcPr>
            <w:tcW w:w="1770" w:type="dxa"/>
          </w:tcPr>
          <w:p w14:paraId="5C8B20A6" w14:textId="77777777" w:rsidR="00B15B3D" w:rsidRDefault="00B15B3D">
            <w:pPr>
              <w:cnfStyle w:val="000000100000" w:firstRow="0" w:lastRow="0" w:firstColumn="0" w:lastColumn="0" w:oddVBand="0" w:evenVBand="0" w:oddHBand="1" w:evenHBand="0" w:firstRowFirstColumn="0" w:firstRowLastColumn="0" w:lastRowFirstColumn="0" w:lastRowLastColumn="0"/>
            </w:pPr>
            <w:r>
              <w:t>April 12</w:t>
            </w:r>
          </w:p>
        </w:tc>
      </w:tr>
    </w:tbl>
    <w:p w14:paraId="48C43F3E" w14:textId="77777777" w:rsidR="00555421" w:rsidRPr="00555421" w:rsidRDefault="00555421" w:rsidP="00555421"/>
    <w:p w14:paraId="5233825A" w14:textId="5B51B4C1" w:rsidR="004B7FC5" w:rsidRDefault="001C6500" w:rsidP="001C6500">
      <w:pPr>
        <w:rPr>
          <w:i/>
          <w:iCs/>
        </w:rPr>
      </w:pPr>
      <w:commentRangeStart w:id="215"/>
      <w:r w:rsidRPr="001C6500">
        <w:rPr>
          <w:i/>
          <w:iCs/>
          <w:highlight w:val="yellow"/>
        </w:rPr>
        <w:t>Optional: provide a Gantt chart showing what each team member will be working on in each week of the project.</w:t>
      </w:r>
      <w:commentRangeEnd w:id="215"/>
      <w:r w:rsidR="00F45C3A">
        <w:rPr>
          <w:rStyle w:val="CommentReference"/>
          <w:rFonts w:cstheme="minorBidi"/>
          <w:lang w:val="en-CA"/>
        </w:rPr>
        <w:commentReference w:id="215"/>
      </w:r>
    </w:p>
    <w:p w14:paraId="11C6B298" w14:textId="5FDAD94B" w:rsidR="004C66AF" w:rsidRDefault="00E4359D" w:rsidP="00E4359D">
      <w:pPr>
        <w:pStyle w:val="Heading2"/>
        <w:numPr>
          <w:ilvl w:val="1"/>
          <w:numId w:val="8"/>
        </w:numPr>
      </w:pPr>
      <w:bookmarkStart w:id="216" w:name="_Toc117018112"/>
      <w:commentRangeStart w:id="217"/>
      <w:r>
        <w:t>Risks and Mitigation Strategies</w:t>
      </w:r>
      <w:bookmarkEnd w:id="216"/>
      <w:commentRangeEnd w:id="217"/>
      <w:r w:rsidR="00482493">
        <w:rPr>
          <w:rStyle w:val="CommentReference"/>
          <w:rFonts w:asciiTheme="minorHAnsi" w:eastAsiaTheme="minorHAnsi" w:hAnsiTheme="minorHAnsi" w:cstheme="minorBidi"/>
          <w:color w:val="auto"/>
          <w:lang w:val="en-CA"/>
        </w:rPr>
        <w:commentReference w:id="217"/>
      </w:r>
    </w:p>
    <w:p w14:paraId="54C68B4D" w14:textId="3738CBEE" w:rsidR="00E4359D" w:rsidRDefault="00DA79AE" w:rsidP="00E4359D">
      <w:r>
        <w:t xml:space="preserve">Risks with this project </w:t>
      </w:r>
      <w:r w:rsidR="00BE0517">
        <w:t xml:space="preserve">are mostly related to the execution and scheduling of the </w:t>
      </w:r>
      <w:r w:rsidR="00712F0F">
        <w:t xml:space="preserve">tasks, as well as some external factors regarding sourcing of </w:t>
      </w:r>
      <w:r w:rsidR="006875D3">
        <w:t>components.</w:t>
      </w:r>
    </w:p>
    <w:p w14:paraId="43194BFB" w14:textId="7C7AB672" w:rsidR="006875D3" w:rsidRDefault="006875D3" w:rsidP="00E4359D">
      <w:r>
        <w:t>The biggest risk</w:t>
      </w:r>
      <w:r w:rsidR="00D31FB4">
        <w:t xml:space="preserve"> involves the execution of the vibration mechanism, since the success of the entire project hinges on this one component.</w:t>
      </w:r>
      <w:r w:rsidR="00916A66">
        <w:t xml:space="preserve"> Not being able to generate</w:t>
      </w:r>
      <w:r w:rsidR="00555AB6">
        <w:t xml:space="preserve"> the correct frequency is the most important aspect, </w:t>
      </w:r>
      <w:r w:rsidR="0038084C">
        <w:t xml:space="preserve">and creating the correct displacement is a close second. To mitigate this risk, a significant amount of time went into researching </w:t>
      </w:r>
      <w:r w:rsidR="007F1167">
        <w:t>how this mechanism would be designed. Many options wer</w:t>
      </w:r>
      <w:r w:rsidR="00853765">
        <w:t xml:space="preserve">e </w:t>
      </w:r>
      <w:r w:rsidR="0085632E">
        <w:t xml:space="preserve">looked at, and elements from each option are still being considered. </w:t>
      </w:r>
      <w:r w:rsidR="00F042B4">
        <w:t xml:space="preserve">Further mitigation will come from thorough testing of the </w:t>
      </w:r>
      <w:r w:rsidR="006C77EE">
        <w:t>current design,</w:t>
      </w:r>
      <w:r w:rsidR="00163DFF">
        <w:t xml:space="preserve"> through simulated and physical testing.</w:t>
      </w:r>
    </w:p>
    <w:p w14:paraId="0A404DA6" w14:textId="55F17B46" w:rsidR="00163DFF" w:rsidRDefault="00C77571" w:rsidP="00E4359D">
      <w:r>
        <w:t xml:space="preserve">Another crucial risk involves </w:t>
      </w:r>
      <w:r w:rsidR="00C74FD5">
        <w:t xml:space="preserve">sourcing of some components. While some components can be 3D printed, therefore allowing for infinite customizability, other components cannot. Parts such as the motor shaft and camshaft are custom designs that will need to be manufactured in </w:t>
      </w:r>
      <w:r w:rsidR="00D73813">
        <w:t>extremely durable material</w:t>
      </w:r>
      <w:r w:rsidR="00C4385C">
        <w:t xml:space="preserve">, preferably metal. </w:t>
      </w:r>
      <w:r w:rsidR="002531A3">
        <w:t>Other parts such as gears are also extremely expensive and time consuming to have milled. To mitigate these risks</w:t>
      </w:r>
      <w:r w:rsidR="00DC4FB1">
        <w:t xml:space="preserve">, out-of-box components will be used as much as possible. In the case of gears, </w:t>
      </w:r>
      <w:r w:rsidR="00A45B4B">
        <w:t>differential gear trains for</w:t>
      </w:r>
      <w:r w:rsidR="00C50615">
        <w:t xml:space="preserve"> RC cars can be utilized as their size and ratio can be </w:t>
      </w:r>
      <w:r w:rsidR="00F73416">
        <w:t xml:space="preserve">leveraged. Mounting of these gears can be compensated for in 3D printed designs. </w:t>
      </w:r>
      <w:r w:rsidR="00984382">
        <w:t>Regarding more custom elements, alternate materials will be examined for the motor shaft and camshaft</w:t>
      </w:r>
      <w:r w:rsidR="00F00F31">
        <w:t xml:space="preserve">. </w:t>
      </w:r>
      <w:r w:rsidR="00111FD0">
        <w:t>Design aspects will also be considered, to eliminate the need for especially durable components. For example, r</w:t>
      </w:r>
      <w:r w:rsidR="008265B5">
        <w:t>educing the amount of torque needed to create vibrations could allow for a 3D</w:t>
      </w:r>
      <w:r w:rsidR="00111FD0">
        <w:t xml:space="preserve"> resin-</w:t>
      </w:r>
      <w:r w:rsidR="008265B5">
        <w:t>printed shaft to be durable enough for long-term use.</w:t>
      </w:r>
    </w:p>
    <w:p w14:paraId="2C60FDB7" w14:textId="55F17B46" w:rsidR="003B53E7" w:rsidRDefault="00361AAE" w:rsidP="00E4359D">
      <w:r>
        <w:t>Sourcing also involves risk regarding the supply chain</w:t>
      </w:r>
      <w:r w:rsidR="00AF1A36">
        <w:t xml:space="preserve">. Issues have been rampant in the last few years, especially in semiconductors. This project requires the sourcing of many electrical components that rely on semiconductors, such as </w:t>
      </w:r>
      <w:r w:rsidR="0040504E">
        <w:t>sensors, microcontrollers, and single-board computers.</w:t>
      </w:r>
      <w:r w:rsidR="008542AD">
        <w:t xml:space="preserve"> </w:t>
      </w:r>
      <w:r w:rsidR="00902FC6">
        <w:t xml:space="preserve">The team will use caution when finalizing a </w:t>
      </w:r>
      <w:r w:rsidR="006840D4">
        <w:t>parts list and</w:t>
      </w:r>
      <w:r w:rsidR="00927F7F">
        <w:t xml:space="preserve"> will try to find alternatives when possible. For example, the Raspberry Pi computer is a very useful and commonly </w:t>
      </w:r>
      <w:r w:rsidR="006840D4">
        <w:t xml:space="preserve">used </w:t>
      </w:r>
      <w:r w:rsidR="006840D4">
        <w:lastRenderedPageBreak/>
        <w:t>computer</w:t>
      </w:r>
      <w:r w:rsidR="00927F7F">
        <w:t xml:space="preserve"> in projects like this. However, getting a Raspberry Pi is incredibly difficult</w:t>
      </w:r>
      <w:r w:rsidR="00AB485E">
        <w:t xml:space="preserve">. </w:t>
      </w:r>
      <w:r w:rsidR="002258D2">
        <w:t xml:space="preserve">Instead, the team has partnered with Texas Instruments and will be using their </w:t>
      </w:r>
      <w:r w:rsidR="006840D4">
        <w:t>widely available</w:t>
      </w:r>
      <w:r w:rsidR="002258D2">
        <w:t xml:space="preserve"> </w:t>
      </w:r>
      <w:proofErr w:type="spellStart"/>
      <w:r w:rsidR="002258D2">
        <w:t>BeagleBoard</w:t>
      </w:r>
      <w:proofErr w:type="spellEnd"/>
      <w:r w:rsidR="00534A10">
        <w:t xml:space="preserve">. Just like the Raspberry Pi, the </w:t>
      </w:r>
      <w:proofErr w:type="spellStart"/>
      <w:r w:rsidR="00534A10">
        <w:t>BeagleBoard</w:t>
      </w:r>
      <w:proofErr w:type="spellEnd"/>
      <w:r w:rsidR="00534A10">
        <w:t xml:space="preserve"> is compatible with many Linux distributions, has</w:t>
      </w:r>
      <w:r w:rsidR="00A95C8D">
        <w:t xml:space="preserve"> pins for connecting sensors</w:t>
      </w:r>
      <w:r w:rsidR="003A6360">
        <w:t xml:space="preserve"> and powering components.</w:t>
      </w:r>
    </w:p>
    <w:p w14:paraId="50981BAF" w14:textId="0F6271DC" w:rsidR="00A8261A" w:rsidRPr="00E4359D" w:rsidRDefault="003C61D7" w:rsidP="00E4359D">
      <w:r>
        <w:t xml:space="preserve">Due to all team members being in many other classes during the school year, </w:t>
      </w:r>
      <w:r w:rsidR="00794FF6">
        <w:t xml:space="preserve">difficulty in following the </w:t>
      </w:r>
      <w:r w:rsidR="002D15B4">
        <w:t>project</w:t>
      </w:r>
      <w:r w:rsidR="00794FF6">
        <w:t xml:space="preserve"> schedule </w:t>
      </w:r>
      <w:r w:rsidR="002D15B4">
        <w:t xml:space="preserve">may arise. </w:t>
      </w:r>
      <w:r w:rsidR="001E46C6">
        <w:t xml:space="preserve">By carefully determining </w:t>
      </w:r>
      <w:r w:rsidR="001A6E01">
        <w:t xml:space="preserve">a timeline and tasks, these risks can be mitigated. </w:t>
      </w:r>
      <w:r w:rsidR="00DA2970">
        <w:t>Well</w:t>
      </w:r>
      <w:r w:rsidR="00AD1128">
        <w:t>-</w:t>
      </w:r>
      <w:r w:rsidR="00DA2970">
        <w:t xml:space="preserve">described tasks eliminate any confusion as to success criteria that could cause </w:t>
      </w:r>
      <w:r w:rsidR="00AD1128">
        <w:t xml:space="preserve">a loss of productivity. Well-planned tasks </w:t>
      </w:r>
      <w:r w:rsidR="00D31946">
        <w:t>with the appropriate amount of time allocated to them will allow for team members to schedule their time accordingly</w:t>
      </w:r>
      <w:r w:rsidR="000859B9">
        <w:t xml:space="preserve"> and understand their responsibilities.</w:t>
      </w:r>
    </w:p>
    <w:p w14:paraId="1A5AD61D" w14:textId="5B303B94" w:rsidR="004B7FC5" w:rsidRDefault="004B7FC5" w:rsidP="00BF202F">
      <w:pPr>
        <w:pStyle w:val="Heading1"/>
        <w:numPr>
          <w:ilvl w:val="0"/>
          <w:numId w:val="8"/>
        </w:numPr>
      </w:pPr>
      <w:bookmarkStart w:id="218" w:name="_Toc117018113"/>
      <w:commentRangeStart w:id="219"/>
      <w:r>
        <w:t>Project Requirements Checklist</w:t>
      </w:r>
      <w:commentRangeEnd w:id="219"/>
      <w:r w:rsidR="00341299">
        <w:rPr>
          <w:rStyle w:val="CommentReference"/>
        </w:rPr>
        <w:commentReference w:id="219"/>
      </w:r>
      <w:bookmarkEnd w:id="218"/>
    </w:p>
    <w:tbl>
      <w:tblPr>
        <w:tblStyle w:val="ListTable3-Accent1"/>
        <w:tblW w:w="0" w:type="auto"/>
        <w:tblLook w:val="04A0" w:firstRow="1" w:lastRow="0" w:firstColumn="1" w:lastColumn="0" w:noHBand="0" w:noVBand="1"/>
      </w:tblPr>
      <w:tblGrid>
        <w:gridCol w:w="4135"/>
        <w:gridCol w:w="5215"/>
      </w:tblGrid>
      <w:tr w:rsidR="005D17D8" w14:paraId="5483E575" w14:textId="77777777" w:rsidTr="00D106A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35" w:type="dxa"/>
          </w:tcPr>
          <w:p w14:paraId="43F1F858" w14:textId="46E0D480" w:rsidR="005D17D8" w:rsidRDefault="005D17D8" w:rsidP="00A22ECF">
            <w:r>
              <w:t>Requirement</w:t>
            </w:r>
          </w:p>
        </w:tc>
        <w:tc>
          <w:tcPr>
            <w:tcW w:w="5215" w:type="dxa"/>
          </w:tcPr>
          <w:p w14:paraId="34D1179E" w14:textId="72B5AC04" w:rsidR="005D17D8" w:rsidRDefault="005D17D8" w:rsidP="00A22ECF">
            <w:pPr>
              <w:cnfStyle w:val="100000000000" w:firstRow="1" w:lastRow="0" w:firstColumn="0" w:lastColumn="0" w:oddVBand="0" w:evenVBand="0" w:oddHBand="0" w:evenHBand="0" w:firstRowFirstColumn="0" w:firstRowLastColumn="0" w:lastRowFirstColumn="0" w:lastRowLastColumn="0"/>
            </w:pPr>
            <w:r>
              <w:t>Description</w:t>
            </w:r>
          </w:p>
        </w:tc>
      </w:tr>
      <w:tr w:rsidR="005D17D8" w14:paraId="6798C782" w14:textId="77777777" w:rsidTr="00D106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6306AA45" w14:textId="52204D92" w:rsidR="005D17D8" w:rsidRDefault="00D9359A" w:rsidP="00A22ECF">
            <w:r>
              <w:t>5.8 Hz Frequency in vertical direction</w:t>
            </w:r>
          </w:p>
        </w:tc>
        <w:tc>
          <w:tcPr>
            <w:tcW w:w="5215" w:type="dxa"/>
          </w:tcPr>
          <w:p w14:paraId="5D62DBFA" w14:textId="53E0DFB4" w:rsidR="00BB0AC7" w:rsidRDefault="00D9359A" w:rsidP="00BB0AC7">
            <w:pPr>
              <w:cnfStyle w:val="000000100000" w:firstRow="0" w:lastRow="0" w:firstColumn="0" w:lastColumn="0" w:oddVBand="0" w:evenVBand="0" w:oddHBand="1" w:evenHBand="0" w:firstRowFirstColumn="0" w:firstRowLastColumn="0" w:lastRowFirstColumn="0" w:lastRowLastColumn="0"/>
            </w:pPr>
            <w:r>
              <w:t>Achieve using a stepper motor</w:t>
            </w:r>
            <w:r w:rsidR="007C2B74">
              <w:t xml:space="preserve"> or brushless DC motor</w:t>
            </w:r>
          </w:p>
          <w:p w14:paraId="11BF0112" w14:textId="23EBDD47" w:rsidR="005D17D8" w:rsidRDefault="00D9359A" w:rsidP="00BB0AC7">
            <w:pPr>
              <w:cnfStyle w:val="000000100000" w:firstRow="0" w:lastRow="0" w:firstColumn="0" w:lastColumn="0" w:oddVBand="0" w:evenVBand="0" w:oddHBand="1" w:evenHBand="0" w:firstRowFirstColumn="0" w:firstRowLastColumn="0" w:lastRowFirstColumn="0" w:lastRowLastColumn="0"/>
            </w:pPr>
            <w:r>
              <w:t>3D printed design used to convert motion to linear motion</w:t>
            </w:r>
          </w:p>
        </w:tc>
      </w:tr>
      <w:tr w:rsidR="005D17D8" w14:paraId="66B2F6EB" w14:textId="77777777" w:rsidTr="00D106AB">
        <w:tc>
          <w:tcPr>
            <w:cnfStyle w:val="001000000000" w:firstRow="0" w:lastRow="0" w:firstColumn="1" w:lastColumn="0" w:oddVBand="0" w:evenVBand="0" w:oddHBand="0" w:evenHBand="0" w:firstRowFirstColumn="0" w:firstRowLastColumn="0" w:lastRowFirstColumn="0" w:lastRowLastColumn="0"/>
            <w:tcW w:w="4135" w:type="dxa"/>
          </w:tcPr>
          <w:p w14:paraId="6B2ABA5D" w14:textId="4D6B4AA7" w:rsidR="005D17D8" w:rsidRDefault="00D9359A" w:rsidP="00A22ECF">
            <w:r>
              <w:t>Low-weight flat surface</w:t>
            </w:r>
          </w:p>
        </w:tc>
        <w:tc>
          <w:tcPr>
            <w:tcW w:w="5215" w:type="dxa"/>
          </w:tcPr>
          <w:p w14:paraId="613C7074" w14:textId="20B16C56" w:rsidR="005D17D8" w:rsidRDefault="00067FE1" w:rsidP="00A22ECF">
            <w:pPr>
              <w:cnfStyle w:val="000000000000" w:firstRow="0" w:lastRow="0" w:firstColumn="0" w:lastColumn="0" w:oddVBand="0" w:evenVBand="0" w:oddHBand="0" w:evenHBand="0" w:firstRowFirstColumn="0" w:firstRowLastColumn="0" w:lastRowFirstColumn="0" w:lastRowLastColumn="0"/>
            </w:pPr>
            <w:r>
              <w:t>Flat</w:t>
            </w:r>
            <w:r w:rsidR="00A1095C">
              <w:t>,</w:t>
            </w:r>
            <w:r>
              <w:t xml:space="preserve"> light</w:t>
            </w:r>
            <w:r w:rsidR="00A1095C">
              <w:t>-</w:t>
            </w:r>
            <w:r>
              <w:t>weight acrylic sheet</w:t>
            </w:r>
          </w:p>
        </w:tc>
      </w:tr>
      <w:tr w:rsidR="005D17D8" w14:paraId="456EAD2E" w14:textId="77777777" w:rsidTr="00D106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7AB77AF8" w14:textId="373652C5" w:rsidR="005D17D8" w:rsidRDefault="00D9359A" w:rsidP="00A22ECF">
            <w:r>
              <w:t>Power to drive the stepper motor</w:t>
            </w:r>
          </w:p>
        </w:tc>
        <w:tc>
          <w:tcPr>
            <w:tcW w:w="5215" w:type="dxa"/>
          </w:tcPr>
          <w:p w14:paraId="6BF587FC" w14:textId="5262B229" w:rsidR="005D17D8" w:rsidRDefault="00D9359A" w:rsidP="00A22ECF">
            <w:pPr>
              <w:cnfStyle w:val="000000100000" w:firstRow="0" w:lastRow="0" w:firstColumn="0" w:lastColumn="0" w:oddVBand="0" w:evenVBand="0" w:oddHBand="1" w:evenHBand="0" w:firstRowFirstColumn="0" w:firstRowLastColumn="0" w:lastRowFirstColumn="0" w:lastRowLastColumn="0"/>
            </w:pPr>
            <w:r>
              <w:t xml:space="preserve">Achieved using the VCC pin of the </w:t>
            </w:r>
            <w:proofErr w:type="spellStart"/>
            <w:r w:rsidR="00184F0F">
              <w:t>B</w:t>
            </w:r>
            <w:r>
              <w:t>eagle</w:t>
            </w:r>
            <w:r w:rsidR="001D3C4D">
              <w:t>B</w:t>
            </w:r>
            <w:r>
              <w:t>oard</w:t>
            </w:r>
            <w:proofErr w:type="spellEnd"/>
            <w:r>
              <w:t xml:space="preserve"> and driver</w:t>
            </w:r>
            <w:r w:rsidR="00970B63">
              <w:t xml:space="preserve"> or direct power</w:t>
            </w:r>
          </w:p>
        </w:tc>
      </w:tr>
      <w:tr w:rsidR="005D17D8" w14:paraId="53D75467" w14:textId="77777777" w:rsidTr="00D106AB">
        <w:tc>
          <w:tcPr>
            <w:cnfStyle w:val="001000000000" w:firstRow="0" w:lastRow="0" w:firstColumn="1" w:lastColumn="0" w:oddVBand="0" w:evenVBand="0" w:oddHBand="0" w:evenHBand="0" w:firstRowFirstColumn="0" w:firstRowLastColumn="0" w:lastRowFirstColumn="0" w:lastRowLastColumn="0"/>
            <w:tcW w:w="4135" w:type="dxa"/>
          </w:tcPr>
          <w:p w14:paraId="41F6A76F" w14:textId="55BDAB2F" w:rsidR="005D17D8" w:rsidRDefault="00067FE1" w:rsidP="00A22ECF">
            <w:r>
              <w:t>Measure vertical displacement</w:t>
            </w:r>
          </w:p>
        </w:tc>
        <w:tc>
          <w:tcPr>
            <w:tcW w:w="5215" w:type="dxa"/>
          </w:tcPr>
          <w:p w14:paraId="2E82327B" w14:textId="612514ED" w:rsidR="005D17D8" w:rsidRDefault="00067FE1" w:rsidP="00A22ECF">
            <w:pPr>
              <w:cnfStyle w:val="000000000000" w:firstRow="0" w:lastRow="0" w:firstColumn="0" w:lastColumn="0" w:oddVBand="0" w:evenVBand="0" w:oddHBand="0" w:evenHBand="0" w:firstRowFirstColumn="0" w:firstRowLastColumn="0" w:lastRowFirstColumn="0" w:lastRowLastColumn="0"/>
            </w:pPr>
            <w:r>
              <w:t xml:space="preserve">Slider Potentiometer </w:t>
            </w:r>
            <w:r w:rsidR="00324ECD">
              <w:t>or linear position sensor</w:t>
            </w:r>
          </w:p>
        </w:tc>
      </w:tr>
      <w:tr w:rsidR="005D17D8" w14:paraId="497736B4" w14:textId="77777777" w:rsidTr="00D106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06CDC458" w14:textId="4D4DBDD2" w:rsidR="005D17D8" w:rsidRDefault="00067FE1" w:rsidP="00A22ECF">
            <w:r>
              <w:t>Measure frequency</w:t>
            </w:r>
          </w:p>
        </w:tc>
        <w:tc>
          <w:tcPr>
            <w:tcW w:w="5215" w:type="dxa"/>
          </w:tcPr>
          <w:p w14:paraId="1EF21E0A" w14:textId="45967410" w:rsidR="005D17D8" w:rsidRDefault="00067FE1" w:rsidP="00A22ECF">
            <w:pPr>
              <w:cnfStyle w:val="000000100000" w:firstRow="0" w:lastRow="0" w:firstColumn="0" w:lastColumn="0" w:oddVBand="0" w:evenVBand="0" w:oddHBand="1" w:evenHBand="0" w:firstRowFirstColumn="0" w:firstRowLastColumn="0" w:lastRowFirstColumn="0" w:lastRowLastColumn="0"/>
            </w:pPr>
            <w:r>
              <w:t>Accelerometer</w:t>
            </w:r>
          </w:p>
        </w:tc>
      </w:tr>
      <w:tr w:rsidR="00970B63" w14:paraId="795DD84F" w14:textId="77777777" w:rsidTr="00D106AB">
        <w:tc>
          <w:tcPr>
            <w:cnfStyle w:val="001000000000" w:firstRow="0" w:lastRow="0" w:firstColumn="1" w:lastColumn="0" w:oddVBand="0" w:evenVBand="0" w:oddHBand="0" w:evenHBand="0" w:firstRowFirstColumn="0" w:firstRowLastColumn="0" w:lastRowFirstColumn="0" w:lastRowLastColumn="0"/>
            <w:tcW w:w="4135" w:type="dxa"/>
          </w:tcPr>
          <w:p w14:paraId="60A4FB1E" w14:textId="29726486" w:rsidR="00970B63" w:rsidRDefault="00A17467" w:rsidP="00A22ECF">
            <w:r>
              <w:t>Suspend surface</w:t>
            </w:r>
            <w:r w:rsidR="00D106AB">
              <w:t xml:space="preserve"> and</w:t>
            </w:r>
            <w:r w:rsidR="00BC11DC">
              <w:t xml:space="preserve"> be able to move it</w:t>
            </w:r>
          </w:p>
        </w:tc>
        <w:tc>
          <w:tcPr>
            <w:tcW w:w="5215" w:type="dxa"/>
          </w:tcPr>
          <w:p w14:paraId="34429513" w14:textId="0C53A440" w:rsidR="00970B63" w:rsidRDefault="00970B63" w:rsidP="00A22ECF">
            <w:pPr>
              <w:cnfStyle w:val="000000000000" w:firstRow="0" w:lastRow="0" w:firstColumn="0" w:lastColumn="0" w:oddVBand="0" w:evenVBand="0" w:oddHBand="0" w:evenHBand="0" w:firstRowFirstColumn="0" w:firstRowLastColumn="0" w:lastRowFirstColumn="0" w:lastRowLastColumn="0"/>
            </w:pPr>
            <w:r>
              <w:t xml:space="preserve">Use of </w:t>
            </w:r>
            <w:r w:rsidR="00BC11DC">
              <w:t xml:space="preserve">stiff </w:t>
            </w:r>
            <w:r>
              <w:t>springs</w:t>
            </w:r>
          </w:p>
        </w:tc>
      </w:tr>
      <w:tr w:rsidR="002E59E6" w14:paraId="15BAB30A" w14:textId="77777777" w:rsidTr="00D106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74589C72" w14:textId="7AA580CC" w:rsidR="002E59E6" w:rsidRDefault="002E59E6" w:rsidP="00A22ECF">
            <w:r>
              <w:t>Control speed and RPM of the motor</w:t>
            </w:r>
          </w:p>
        </w:tc>
        <w:tc>
          <w:tcPr>
            <w:tcW w:w="5215" w:type="dxa"/>
          </w:tcPr>
          <w:p w14:paraId="0676C6F1" w14:textId="221D5BEF" w:rsidR="002E59E6" w:rsidRDefault="002E59E6" w:rsidP="00A22ECF">
            <w:pPr>
              <w:cnfStyle w:val="000000100000" w:firstRow="0" w:lastRow="0" w:firstColumn="0" w:lastColumn="0" w:oddVBand="0" w:evenVBand="0" w:oddHBand="1" w:evenHBand="0" w:firstRowFirstColumn="0" w:firstRowLastColumn="0" w:lastRowFirstColumn="0" w:lastRowLastColumn="0"/>
            </w:pPr>
            <w:r>
              <w:t>Use of shaft and gears</w:t>
            </w:r>
          </w:p>
        </w:tc>
      </w:tr>
      <w:tr w:rsidR="00C47796" w14:paraId="19DAEC79" w14:textId="77777777" w:rsidTr="00D106AB">
        <w:tc>
          <w:tcPr>
            <w:cnfStyle w:val="001000000000" w:firstRow="0" w:lastRow="0" w:firstColumn="1" w:lastColumn="0" w:oddVBand="0" w:evenVBand="0" w:oddHBand="0" w:evenHBand="0" w:firstRowFirstColumn="0" w:firstRowLastColumn="0" w:lastRowFirstColumn="0" w:lastRowLastColumn="0"/>
            <w:tcW w:w="4135" w:type="dxa"/>
          </w:tcPr>
          <w:p w14:paraId="1DBD1C3F" w14:textId="6368521D" w:rsidR="00C47796" w:rsidRDefault="004B249B" w:rsidP="00A22ECF">
            <w:r>
              <w:t xml:space="preserve">Keep </w:t>
            </w:r>
            <w:r w:rsidR="00B64252">
              <w:t>gears and shaft in place and provide ability to move</w:t>
            </w:r>
          </w:p>
        </w:tc>
        <w:tc>
          <w:tcPr>
            <w:tcW w:w="5215" w:type="dxa"/>
          </w:tcPr>
          <w:p w14:paraId="7AF165CA" w14:textId="1B4C4110" w:rsidR="00C47796" w:rsidRDefault="00C47796" w:rsidP="00A22ECF">
            <w:pPr>
              <w:cnfStyle w:val="000000000000" w:firstRow="0" w:lastRow="0" w:firstColumn="0" w:lastColumn="0" w:oddVBand="0" w:evenVBand="0" w:oddHBand="0" w:evenHBand="0" w:firstRowFirstColumn="0" w:firstRowLastColumn="0" w:lastRowFirstColumn="0" w:lastRowLastColumn="0"/>
            </w:pPr>
            <w:r>
              <w:t>Use of bearings</w:t>
            </w:r>
            <w:r w:rsidR="00B64252">
              <w:t xml:space="preserve"> to keep gears and shaft in place and have smooth motion.</w:t>
            </w:r>
            <w:r w:rsidR="00321122">
              <w:t xml:space="preserve"> 3D printed frame to fasten everything together.</w:t>
            </w:r>
          </w:p>
        </w:tc>
      </w:tr>
      <w:tr w:rsidR="111F97FE" w14:paraId="53098800" w14:textId="77777777" w:rsidTr="111F9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78D2C2C8" w14:textId="535FBF6C" w:rsidR="52E37F30" w:rsidRDefault="52E37F30" w:rsidP="111F97FE">
            <w:pPr>
              <w:spacing w:line="259" w:lineRule="auto"/>
            </w:pPr>
            <w:r>
              <w:t>Data collection</w:t>
            </w:r>
          </w:p>
        </w:tc>
        <w:tc>
          <w:tcPr>
            <w:tcW w:w="5215" w:type="dxa"/>
          </w:tcPr>
          <w:p w14:paraId="0D8AD817" w14:textId="55077602" w:rsidR="52E37F30" w:rsidRDefault="52E37F30" w:rsidP="111F97FE">
            <w:pPr>
              <w:cnfStyle w:val="000000100000" w:firstRow="0" w:lastRow="0" w:firstColumn="0" w:lastColumn="0" w:oddVBand="0" w:evenVBand="0" w:oddHBand="1" w:evenHBand="0" w:firstRowFirstColumn="0" w:firstRowLastColumn="0" w:lastRowFirstColumn="0" w:lastRowLastColumn="0"/>
            </w:pPr>
            <w:r>
              <w:t>Every specified interval, the details of various sensors should be saved in a database file successfully.</w:t>
            </w:r>
          </w:p>
        </w:tc>
      </w:tr>
      <w:tr w:rsidR="111F97FE" w14:paraId="7183FF80" w14:textId="77777777" w:rsidTr="111F97FE">
        <w:tc>
          <w:tcPr>
            <w:cnfStyle w:val="001000000000" w:firstRow="0" w:lastRow="0" w:firstColumn="1" w:lastColumn="0" w:oddVBand="0" w:evenVBand="0" w:oddHBand="0" w:evenHBand="0" w:firstRowFirstColumn="0" w:firstRowLastColumn="0" w:lastRowFirstColumn="0" w:lastRowLastColumn="0"/>
            <w:tcW w:w="4135" w:type="dxa"/>
          </w:tcPr>
          <w:p w14:paraId="04D52DB7" w14:textId="7A95FA6C" w:rsidR="111F97FE" w:rsidRDefault="111F97FE" w:rsidP="111F97FE"/>
        </w:tc>
        <w:tc>
          <w:tcPr>
            <w:tcW w:w="5215" w:type="dxa"/>
          </w:tcPr>
          <w:p w14:paraId="13E30C8A" w14:textId="51EB39E3" w:rsidR="111F97FE" w:rsidRDefault="111F97FE" w:rsidP="111F97FE">
            <w:pPr>
              <w:cnfStyle w:val="000000000000" w:firstRow="0" w:lastRow="0" w:firstColumn="0" w:lastColumn="0" w:oddVBand="0" w:evenVBand="0" w:oddHBand="0" w:evenHBand="0" w:firstRowFirstColumn="0" w:firstRowLastColumn="0" w:lastRowFirstColumn="0" w:lastRowLastColumn="0"/>
            </w:pPr>
          </w:p>
        </w:tc>
      </w:tr>
      <w:tr w:rsidR="111F97FE" w14:paraId="688CA739" w14:textId="77777777" w:rsidTr="111F9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088C6C4D" w14:textId="5E4B327C" w:rsidR="111F97FE" w:rsidRDefault="111F97FE" w:rsidP="111F97FE"/>
        </w:tc>
        <w:tc>
          <w:tcPr>
            <w:tcW w:w="5215" w:type="dxa"/>
          </w:tcPr>
          <w:p w14:paraId="50182C4E" w14:textId="6FB94F2D" w:rsidR="111F97FE" w:rsidRDefault="111F97FE" w:rsidP="111F97FE">
            <w:pPr>
              <w:cnfStyle w:val="000000100000" w:firstRow="0" w:lastRow="0" w:firstColumn="0" w:lastColumn="0" w:oddVBand="0" w:evenVBand="0" w:oddHBand="1" w:evenHBand="0" w:firstRowFirstColumn="0" w:firstRowLastColumn="0" w:lastRowFirstColumn="0" w:lastRowLastColumn="0"/>
            </w:pPr>
          </w:p>
        </w:tc>
      </w:tr>
    </w:tbl>
    <w:p w14:paraId="6987B63D" w14:textId="1A627EDB" w:rsidR="007401A4" w:rsidRPr="00A00D4D" w:rsidRDefault="007401A4" w:rsidP="00A22ECF"/>
    <w:p w14:paraId="244F828A" w14:textId="0411043B" w:rsidR="00B17FBD" w:rsidRDefault="00B17FBD" w:rsidP="00BF202F">
      <w:pPr>
        <w:pStyle w:val="Heading2"/>
        <w:numPr>
          <w:ilvl w:val="1"/>
          <w:numId w:val="8"/>
        </w:numPr>
      </w:pPr>
      <w:bookmarkStart w:id="222" w:name="_Toc117018114"/>
      <w:r>
        <w:t>Stretch Goals</w:t>
      </w:r>
      <w:bookmarkEnd w:id="222"/>
    </w:p>
    <w:p w14:paraId="74DB226C" w14:textId="5A26F960" w:rsidR="005C4831" w:rsidRDefault="005C4831" w:rsidP="005C4831">
      <w:r w:rsidRPr="00420FCF">
        <w:rPr>
          <w:rStyle w:val="IntenseReference"/>
        </w:rPr>
        <w:t>Web portal</w:t>
      </w:r>
      <w:r>
        <w:t xml:space="preserve"> – Access databases from device through a web portal. View and download data from portal.</w:t>
      </w:r>
    </w:p>
    <w:p w14:paraId="2FF03B55" w14:textId="25FCBAC9" w:rsidR="005C4831" w:rsidRPr="005C4831" w:rsidRDefault="00BA5A3C" w:rsidP="005C4831">
      <w:r w:rsidRPr="00420FCF">
        <w:rPr>
          <w:rStyle w:val="IntenseReference"/>
        </w:rPr>
        <w:t>Modular linear actuator design</w:t>
      </w:r>
      <w:r>
        <w:t xml:space="preserve"> – Design multiple flexures with different displacement capabilities and </w:t>
      </w:r>
      <w:r w:rsidR="00472934">
        <w:t>allow for swapping of flexures to customize experiments further.</w:t>
      </w:r>
      <w:r w:rsidR="002E4819">
        <w:t xml:space="preserve"> Could also implement a swappable camshaft instead.</w:t>
      </w:r>
    </w:p>
    <w:p w14:paraId="290E03A0" w14:textId="65770F94" w:rsidR="0EB21764" w:rsidRDefault="0EB21764">
      <w:r w:rsidRPr="111F97FE">
        <w:rPr>
          <w:rStyle w:val="IntenseReference"/>
        </w:rPr>
        <w:lastRenderedPageBreak/>
        <w:t>Cloud Database</w:t>
      </w:r>
      <w:r w:rsidR="7C3D75A0" w:rsidRPr="111F97FE">
        <w:rPr>
          <w:rStyle w:val="IntenseReference"/>
        </w:rPr>
        <w:t xml:space="preserve"> using </w:t>
      </w:r>
      <w:commentRangeStart w:id="223"/>
      <w:proofErr w:type="spellStart"/>
      <w:r w:rsidR="7C3D75A0" w:rsidRPr="111F97FE">
        <w:rPr>
          <w:rStyle w:val="IntenseReference"/>
        </w:rPr>
        <w:t>GraphQL</w:t>
      </w:r>
      <w:commentRangeEnd w:id="223"/>
      <w:proofErr w:type="spellEnd"/>
      <w:r w:rsidR="00C4062A">
        <w:rPr>
          <w:rStyle w:val="CommentReference"/>
          <w:rFonts w:cstheme="minorBidi"/>
          <w:lang w:val="en-CA"/>
        </w:rPr>
        <w:commentReference w:id="223"/>
      </w:r>
      <w:r w:rsidRPr="111F97FE">
        <w:rPr>
          <w:rStyle w:val="IntenseReference"/>
        </w:rPr>
        <w:t xml:space="preserve"> </w:t>
      </w:r>
      <w:r w:rsidR="7B303BB9">
        <w:t xml:space="preserve">– </w:t>
      </w:r>
      <w:r w:rsidR="47B032A9">
        <w:t xml:space="preserve">Store and access data remotely, as well as the possibility to control the system using mutations through </w:t>
      </w:r>
      <w:proofErr w:type="spellStart"/>
      <w:r w:rsidR="47B032A9">
        <w:t>GraphQL</w:t>
      </w:r>
      <w:proofErr w:type="spellEnd"/>
      <w:r w:rsidR="47B032A9">
        <w:t>.</w:t>
      </w:r>
    </w:p>
    <w:p w14:paraId="55B944B9" w14:textId="074616FE" w:rsidR="111F97FE" w:rsidRDefault="111F97FE" w:rsidP="111F97FE"/>
    <w:p w14:paraId="4D9AF2A6" w14:textId="3037CB65" w:rsidR="111F97FE" w:rsidRDefault="111F97FE" w:rsidP="111F97FE"/>
    <w:p w14:paraId="478955B1" w14:textId="1F327C76" w:rsidR="00ED74D4" w:rsidRDefault="0075788B" w:rsidP="00ED74D4">
      <w:pPr>
        <w:pStyle w:val="Heading1"/>
        <w:numPr>
          <w:ilvl w:val="0"/>
          <w:numId w:val="8"/>
        </w:numPr>
      </w:pPr>
      <w:bookmarkStart w:id="225" w:name="_Toc117018115"/>
      <w:r>
        <w:t>Budget Breakdown</w:t>
      </w:r>
      <w:bookmarkEnd w:id="225"/>
      <w:r w:rsidR="00ED74D4">
        <w:t xml:space="preserve"> </w:t>
      </w:r>
    </w:p>
    <w:p w14:paraId="2D472692" w14:textId="08B45195" w:rsidR="00792856" w:rsidRDefault="00792856" w:rsidP="00792856">
      <w:pPr>
        <w:pStyle w:val="Heading2"/>
        <w:numPr>
          <w:ilvl w:val="1"/>
          <w:numId w:val="8"/>
        </w:numPr>
      </w:pPr>
      <w:bookmarkStart w:id="226" w:name="_Toc117018116"/>
      <w:r>
        <w:t>Hardware</w:t>
      </w:r>
      <w:bookmarkEnd w:id="226"/>
    </w:p>
    <w:p w14:paraId="313D0E47" w14:textId="701CDD06" w:rsidR="002733DF" w:rsidRPr="002733DF" w:rsidRDefault="002733DF" w:rsidP="002733DF">
      <w:r>
        <w:t xml:space="preserve">Note, hardware does not include 3D-printed components or manufactured </w:t>
      </w:r>
      <w:r w:rsidR="007974EE">
        <w:t xml:space="preserve">items, as costs for those items </w:t>
      </w:r>
      <w:r w:rsidR="72B2E196">
        <w:t>have</w:t>
      </w:r>
      <w:r w:rsidR="007974EE">
        <w:t xml:space="preserve"> not yet been finalized.</w:t>
      </w:r>
    </w:p>
    <w:tbl>
      <w:tblPr>
        <w:tblStyle w:val="GridTable2-Accent1"/>
        <w:tblW w:w="0" w:type="auto"/>
        <w:tblLook w:val="04A0" w:firstRow="1" w:lastRow="0" w:firstColumn="1" w:lastColumn="0" w:noHBand="0" w:noVBand="1"/>
      </w:tblPr>
      <w:tblGrid>
        <w:gridCol w:w="3116"/>
        <w:gridCol w:w="3117"/>
        <w:gridCol w:w="3117"/>
      </w:tblGrid>
      <w:tr w:rsidR="0075788B" w14:paraId="18B513B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3A51D89" w14:textId="77777777" w:rsidR="0075788B" w:rsidRDefault="0075788B">
            <w:r>
              <w:t>Item</w:t>
            </w:r>
          </w:p>
        </w:tc>
        <w:tc>
          <w:tcPr>
            <w:tcW w:w="3117" w:type="dxa"/>
          </w:tcPr>
          <w:p w14:paraId="506AF553" w14:textId="77777777" w:rsidR="0075788B" w:rsidRDefault="0075788B">
            <w:pPr>
              <w:cnfStyle w:val="100000000000" w:firstRow="1" w:lastRow="0" w:firstColumn="0" w:lastColumn="0" w:oddVBand="0" w:evenVBand="0" w:oddHBand="0" w:evenHBand="0" w:firstRowFirstColumn="0" w:firstRowLastColumn="0" w:lastRowFirstColumn="0" w:lastRowLastColumn="0"/>
            </w:pPr>
            <w:r>
              <w:t>Source</w:t>
            </w:r>
          </w:p>
        </w:tc>
        <w:tc>
          <w:tcPr>
            <w:tcW w:w="3117" w:type="dxa"/>
          </w:tcPr>
          <w:p w14:paraId="325241DA" w14:textId="77777777" w:rsidR="0075788B" w:rsidRDefault="0075788B">
            <w:pPr>
              <w:cnfStyle w:val="100000000000" w:firstRow="1" w:lastRow="0" w:firstColumn="0" w:lastColumn="0" w:oddVBand="0" w:evenVBand="0" w:oddHBand="0" w:evenHBand="0" w:firstRowFirstColumn="0" w:firstRowLastColumn="0" w:lastRowFirstColumn="0" w:lastRowLastColumn="0"/>
            </w:pPr>
            <w:r>
              <w:t>Price</w:t>
            </w:r>
          </w:p>
        </w:tc>
      </w:tr>
      <w:tr w:rsidR="0075788B" w14:paraId="588BC74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5C27DA4" w14:textId="16972C0D" w:rsidR="0075788B" w:rsidRDefault="00E02159">
            <w:r>
              <w:t>NEMA 17 Stepper Motor</w:t>
            </w:r>
          </w:p>
        </w:tc>
        <w:tc>
          <w:tcPr>
            <w:tcW w:w="3117" w:type="dxa"/>
          </w:tcPr>
          <w:p w14:paraId="415AE9D3" w14:textId="26410B4E" w:rsidR="0075788B" w:rsidRDefault="00000000">
            <w:pPr>
              <w:cnfStyle w:val="000000100000" w:firstRow="0" w:lastRow="0" w:firstColumn="0" w:lastColumn="0" w:oddVBand="0" w:evenVBand="0" w:oddHBand="1" w:evenHBand="0" w:firstRowFirstColumn="0" w:firstRowLastColumn="0" w:lastRowFirstColumn="0" w:lastRowLastColumn="0"/>
            </w:pPr>
            <w:hyperlink r:id="rId24" w:history="1">
              <w:r w:rsidR="00E02159" w:rsidRPr="00E02159">
                <w:rPr>
                  <w:rStyle w:val="Hyperlink"/>
                </w:rPr>
                <w:t>Amazon.ca</w:t>
              </w:r>
            </w:hyperlink>
          </w:p>
        </w:tc>
        <w:tc>
          <w:tcPr>
            <w:tcW w:w="3117" w:type="dxa"/>
          </w:tcPr>
          <w:p w14:paraId="57C91732" w14:textId="37D8DDA3" w:rsidR="0075788B" w:rsidRDefault="00E044CB">
            <w:pPr>
              <w:cnfStyle w:val="000000100000" w:firstRow="0" w:lastRow="0" w:firstColumn="0" w:lastColumn="0" w:oddVBand="0" w:evenVBand="0" w:oddHBand="1" w:evenHBand="0" w:firstRowFirstColumn="0" w:firstRowLastColumn="0" w:lastRowFirstColumn="0" w:lastRowLastColumn="0"/>
            </w:pPr>
            <w:r>
              <w:t>$18.99</w:t>
            </w:r>
          </w:p>
        </w:tc>
      </w:tr>
      <w:tr w:rsidR="00067C15" w14:paraId="41C56CB4" w14:textId="77777777">
        <w:tc>
          <w:tcPr>
            <w:cnfStyle w:val="001000000000" w:firstRow="0" w:lastRow="0" w:firstColumn="1" w:lastColumn="0" w:oddVBand="0" w:evenVBand="0" w:oddHBand="0" w:evenHBand="0" w:firstRowFirstColumn="0" w:firstRowLastColumn="0" w:lastRowFirstColumn="0" w:lastRowLastColumn="0"/>
            <w:tcW w:w="3116" w:type="dxa"/>
          </w:tcPr>
          <w:p w14:paraId="3A8A6819" w14:textId="51FFA5BD" w:rsidR="00067C15" w:rsidRDefault="00146323">
            <w:commentRangeStart w:id="227"/>
            <w:commentRangeStart w:id="228"/>
            <w:r>
              <w:t>DC Brushless motor</w:t>
            </w:r>
            <w:commentRangeEnd w:id="227"/>
            <w:r w:rsidR="0077643D">
              <w:rPr>
                <w:rStyle w:val="CommentReference"/>
                <w:rFonts w:cstheme="minorBidi"/>
                <w:b w:val="0"/>
                <w:bCs w:val="0"/>
                <w:lang w:val="en-CA"/>
              </w:rPr>
              <w:commentReference w:id="227"/>
            </w:r>
            <w:commentRangeEnd w:id="228"/>
            <w:r w:rsidR="00A0428D">
              <w:rPr>
                <w:rStyle w:val="CommentReference"/>
                <w:rFonts w:cstheme="minorBidi"/>
                <w:b w:val="0"/>
                <w:bCs w:val="0"/>
                <w:lang w:val="en-CA"/>
              </w:rPr>
              <w:commentReference w:id="228"/>
            </w:r>
          </w:p>
        </w:tc>
        <w:tc>
          <w:tcPr>
            <w:tcW w:w="3117" w:type="dxa"/>
          </w:tcPr>
          <w:p w14:paraId="6AC86617" w14:textId="77777777" w:rsidR="00067C15" w:rsidRDefault="00067C15">
            <w:pPr>
              <w:cnfStyle w:val="000000000000" w:firstRow="0" w:lastRow="0" w:firstColumn="0" w:lastColumn="0" w:oddVBand="0" w:evenVBand="0" w:oddHBand="0" w:evenHBand="0" w:firstRowFirstColumn="0" w:firstRowLastColumn="0" w:lastRowFirstColumn="0" w:lastRowLastColumn="0"/>
            </w:pPr>
          </w:p>
        </w:tc>
        <w:tc>
          <w:tcPr>
            <w:tcW w:w="3117" w:type="dxa"/>
          </w:tcPr>
          <w:p w14:paraId="2501667C" w14:textId="77777777" w:rsidR="00067C15" w:rsidRDefault="00067C15">
            <w:pPr>
              <w:cnfStyle w:val="000000000000" w:firstRow="0" w:lastRow="0" w:firstColumn="0" w:lastColumn="0" w:oddVBand="0" w:evenVBand="0" w:oddHBand="0" w:evenHBand="0" w:firstRowFirstColumn="0" w:firstRowLastColumn="0" w:lastRowFirstColumn="0" w:lastRowLastColumn="0"/>
            </w:pPr>
          </w:p>
        </w:tc>
      </w:tr>
      <w:tr w:rsidR="00643244" w14:paraId="488FE72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B88A46" w14:textId="0924F3EC" w:rsidR="00643244" w:rsidRDefault="00643244">
            <w:commentRangeStart w:id="231"/>
            <w:r>
              <w:t>Motor driver</w:t>
            </w:r>
            <w:commentRangeEnd w:id="231"/>
            <w:r>
              <w:rPr>
                <w:rStyle w:val="CommentReference"/>
                <w:rFonts w:cstheme="minorBidi"/>
                <w:b w:val="0"/>
                <w:bCs w:val="0"/>
                <w:lang w:val="en-CA"/>
              </w:rPr>
              <w:commentReference w:id="231"/>
            </w:r>
          </w:p>
        </w:tc>
        <w:tc>
          <w:tcPr>
            <w:tcW w:w="3117" w:type="dxa"/>
          </w:tcPr>
          <w:p w14:paraId="779D7EBC" w14:textId="77777777" w:rsidR="00643244" w:rsidRDefault="00643244">
            <w:pPr>
              <w:cnfStyle w:val="000000100000" w:firstRow="0" w:lastRow="0" w:firstColumn="0" w:lastColumn="0" w:oddVBand="0" w:evenVBand="0" w:oddHBand="1" w:evenHBand="0" w:firstRowFirstColumn="0" w:firstRowLastColumn="0" w:lastRowFirstColumn="0" w:lastRowLastColumn="0"/>
            </w:pPr>
          </w:p>
        </w:tc>
        <w:tc>
          <w:tcPr>
            <w:tcW w:w="3117" w:type="dxa"/>
          </w:tcPr>
          <w:p w14:paraId="7013F44B" w14:textId="77777777" w:rsidR="00643244" w:rsidRDefault="00643244">
            <w:pPr>
              <w:cnfStyle w:val="000000100000" w:firstRow="0" w:lastRow="0" w:firstColumn="0" w:lastColumn="0" w:oddVBand="0" w:evenVBand="0" w:oddHBand="1" w:evenHBand="0" w:firstRowFirstColumn="0" w:firstRowLastColumn="0" w:lastRowFirstColumn="0" w:lastRowLastColumn="0"/>
            </w:pPr>
          </w:p>
        </w:tc>
      </w:tr>
      <w:tr w:rsidR="00067C15" w14:paraId="27F391A3" w14:textId="77777777">
        <w:tc>
          <w:tcPr>
            <w:cnfStyle w:val="001000000000" w:firstRow="0" w:lastRow="0" w:firstColumn="1" w:lastColumn="0" w:oddVBand="0" w:evenVBand="0" w:oddHBand="0" w:evenHBand="0" w:firstRowFirstColumn="0" w:firstRowLastColumn="0" w:lastRowFirstColumn="0" w:lastRowLastColumn="0"/>
            <w:tcW w:w="3116" w:type="dxa"/>
          </w:tcPr>
          <w:p w14:paraId="05F8E153" w14:textId="26A0C8BD" w:rsidR="00067C15" w:rsidRDefault="0003144B">
            <w:r>
              <w:t>MC</w:t>
            </w:r>
            <w:r w:rsidR="00C8603A">
              <w:t>3479</w:t>
            </w:r>
            <w:r w:rsidR="00395CBA">
              <w:t xml:space="preserve"> Accelerometer</w:t>
            </w:r>
          </w:p>
        </w:tc>
        <w:tc>
          <w:tcPr>
            <w:tcW w:w="3117" w:type="dxa"/>
          </w:tcPr>
          <w:p w14:paraId="37E8D35E" w14:textId="510BF615" w:rsidR="00067C15" w:rsidRDefault="00000000">
            <w:pPr>
              <w:cnfStyle w:val="000000000000" w:firstRow="0" w:lastRow="0" w:firstColumn="0" w:lastColumn="0" w:oddVBand="0" w:evenVBand="0" w:oddHBand="0" w:evenHBand="0" w:firstRowFirstColumn="0" w:firstRowLastColumn="0" w:lastRowFirstColumn="0" w:lastRowLastColumn="0"/>
            </w:pPr>
            <w:hyperlink r:id="rId25" w:history="1">
              <w:r w:rsidR="00C8603A" w:rsidRPr="00C8603A">
                <w:rPr>
                  <w:rStyle w:val="Hyperlink"/>
                </w:rPr>
                <w:t>Digikey.ca</w:t>
              </w:r>
            </w:hyperlink>
          </w:p>
        </w:tc>
        <w:tc>
          <w:tcPr>
            <w:tcW w:w="3117" w:type="dxa"/>
          </w:tcPr>
          <w:p w14:paraId="7A01890C" w14:textId="363FFC53" w:rsidR="00067C15" w:rsidRDefault="00C8603A">
            <w:pPr>
              <w:cnfStyle w:val="000000000000" w:firstRow="0" w:lastRow="0" w:firstColumn="0" w:lastColumn="0" w:oddVBand="0" w:evenVBand="0" w:oddHBand="0" w:evenHBand="0" w:firstRowFirstColumn="0" w:firstRowLastColumn="0" w:lastRowFirstColumn="0" w:lastRowLastColumn="0"/>
            </w:pPr>
            <w:r>
              <w:t>$21.47</w:t>
            </w:r>
          </w:p>
        </w:tc>
      </w:tr>
      <w:tr w:rsidR="00067C15" w14:paraId="6DE63B2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E5FECA1" w14:textId="3BA481AB" w:rsidR="00067C15" w:rsidRDefault="006B5C77">
            <w:r>
              <w:t>LMC</w:t>
            </w:r>
            <w:r w:rsidR="004067D2">
              <w:t>8 Linear Motion P</w:t>
            </w:r>
            <w:r w:rsidR="005444F7">
              <w:t>OT</w:t>
            </w:r>
          </w:p>
        </w:tc>
        <w:tc>
          <w:tcPr>
            <w:tcW w:w="3117" w:type="dxa"/>
          </w:tcPr>
          <w:p w14:paraId="0105BA3A" w14:textId="3D174C11" w:rsidR="00067C15" w:rsidRDefault="00000000">
            <w:pPr>
              <w:cnfStyle w:val="000000100000" w:firstRow="0" w:lastRow="0" w:firstColumn="0" w:lastColumn="0" w:oddVBand="0" w:evenVBand="0" w:oddHBand="1" w:evenHBand="0" w:firstRowFirstColumn="0" w:firstRowLastColumn="0" w:lastRowFirstColumn="0" w:lastRowLastColumn="0"/>
            </w:pPr>
            <w:hyperlink r:id="rId26" w:history="1">
              <w:r w:rsidR="005444F7" w:rsidRPr="005444F7">
                <w:rPr>
                  <w:rStyle w:val="Hyperlink"/>
                </w:rPr>
                <w:t>P3America.com</w:t>
              </w:r>
            </w:hyperlink>
          </w:p>
        </w:tc>
        <w:tc>
          <w:tcPr>
            <w:tcW w:w="3117" w:type="dxa"/>
          </w:tcPr>
          <w:p w14:paraId="53C5FF76" w14:textId="5FC0C7F1" w:rsidR="00067C15" w:rsidRDefault="00834B05">
            <w:pPr>
              <w:cnfStyle w:val="000000100000" w:firstRow="0" w:lastRow="0" w:firstColumn="0" w:lastColumn="0" w:oddVBand="0" w:evenVBand="0" w:oddHBand="1" w:evenHBand="0" w:firstRowFirstColumn="0" w:firstRowLastColumn="0" w:lastRowFirstColumn="0" w:lastRowLastColumn="0"/>
            </w:pPr>
            <w:r>
              <w:t>$50</w:t>
            </w:r>
          </w:p>
        </w:tc>
      </w:tr>
      <w:tr w:rsidR="00721695" w14:paraId="29690DAC" w14:textId="77777777">
        <w:tc>
          <w:tcPr>
            <w:cnfStyle w:val="001000000000" w:firstRow="0" w:lastRow="0" w:firstColumn="1" w:lastColumn="0" w:oddVBand="0" w:evenVBand="0" w:oddHBand="0" w:evenHBand="0" w:firstRowFirstColumn="0" w:firstRowLastColumn="0" w:lastRowFirstColumn="0" w:lastRowLastColumn="0"/>
            <w:tcW w:w="3116" w:type="dxa"/>
          </w:tcPr>
          <w:p w14:paraId="0B148AA2" w14:textId="24CE22C6" w:rsidR="00721695" w:rsidRDefault="00721695">
            <w:r>
              <w:t>Differential Gears 64T, 17T, 21T, 26T, 29T</w:t>
            </w:r>
          </w:p>
        </w:tc>
        <w:tc>
          <w:tcPr>
            <w:tcW w:w="3117" w:type="dxa"/>
          </w:tcPr>
          <w:p w14:paraId="2E171A61" w14:textId="2F53A91C" w:rsidR="00721695" w:rsidRDefault="00000000">
            <w:pPr>
              <w:cnfStyle w:val="000000000000" w:firstRow="0" w:lastRow="0" w:firstColumn="0" w:lastColumn="0" w:oddVBand="0" w:evenVBand="0" w:oddHBand="0" w:evenHBand="0" w:firstRowFirstColumn="0" w:firstRowLastColumn="0" w:lastRowFirstColumn="0" w:lastRowLastColumn="0"/>
            </w:pPr>
            <w:hyperlink r:id="rId27" w:history="1">
              <w:r w:rsidR="00721695" w:rsidRPr="007F1C1A">
                <w:rPr>
                  <w:rStyle w:val="Hyperlink"/>
                </w:rPr>
                <w:t>Amazon.ca</w:t>
              </w:r>
            </w:hyperlink>
          </w:p>
        </w:tc>
        <w:tc>
          <w:tcPr>
            <w:tcW w:w="3117" w:type="dxa"/>
          </w:tcPr>
          <w:p w14:paraId="475BD78D" w14:textId="4BC23D2D" w:rsidR="00721695" w:rsidRDefault="007F1C1A">
            <w:pPr>
              <w:cnfStyle w:val="000000000000" w:firstRow="0" w:lastRow="0" w:firstColumn="0" w:lastColumn="0" w:oddVBand="0" w:evenVBand="0" w:oddHBand="0" w:evenHBand="0" w:firstRowFirstColumn="0" w:firstRowLastColumn="0" w:lastRowFirstColumn="0" w:lastRowLastColumn="0"/>
            </w:pPr>
            <w:r>
              <w:t>$16.29</w:t>
            </w:r>
          </w:p>
        </w:tc>
      </w:tr>
      <w:tr w:rsidR="00721695" w14:paraId="6E82455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AA1886F" w14:textId="1C589BE3" w:rsidR="00721695" w:rsidRDefault="0089151D">
            <w:r>
              <w:t xml:space="preserve">625-2rs </w:t>
            </w:r>
            <w:r w:rsidR="00474075">
              <w:t xml:space="preserve">Ball </w:t>
            </w:r>
            <w:r w:rsidR="007F1C1A">
              <w:t>Bearings</w:t>
            </w:r>
            <w:r>
              <w:t xml:space="preserve"> </w:t>
            </w:r>
            <w:r w:rsidR="002D12FB">
              <w:t>(</w:t>
            </w:r>
            <w:r>
              <w:t>x4</w:t>
            </w:r>
            <w:r w:rsidR="002D12FB">
              <w:t>)</w:t>
            </w:r>
          </w:p>
        </w:tc>
        <w:tc>
          <w:tcPr>
            <w:tcW w:w="3117" w:type="dxa"/>
          </w:tcPr>
          <w:p w14:paraId="41FBDC4C" w14:textId="3A41FA4F" w:rsidR="00721695" w:rsidRDefault="00000000">
            <w:pPr>
              <w:cnfStyle w:val="000000100000" w:firstRow="0" w:lastRow="0" w:firstColumn="0" w:lastColumn="0" w:oddVBand="0" w:evenVBand="0" w:oddHBand="1" w:evenHBand="0" w:firstRowFirstColumn="0" w:firstRowLastColumn="0" w:lastRowFirstColumn="0" w:lastRowLastColumn="0"/>
            </w:pPr>
            <w:hyperlink r:id="rId28" w:history="1">
              <w:r w:rsidR="0089151D" w:rsidRPr="007358A1">
                <w:rPr>
                  <w:rStyle w:val="Hyperlink"/>
                </w:rPr>
                <w:t>Amazon.ca</w:t>
              </w:r>
            </w:hyperlink>
          </w:p>
        </w:tc>
        <w:tc>
          <w:tcPr>
            <w:tcW w:w="3117" w:type="dxa"/>
          </w:tcPr>
          <w:p w14:paraId="763F1E82" w14:textId="12E1B61D" w:rsidR="00721695" w:rsidRDefault="007358A1">
            <w:pPr>
              <w:cnfStyle w:val="000000100000" w:firstRow="0" w:lastRow="0" w:firstColumn="0" w:lastColumn="0" w:oddVBand="0" w:evenVBand="0" w:oddHBand="1" w:evenHBand="0" w:firstRowFirstColumn="0" w:firstRowLastColumn="0" w:lastRowFirstColumn="0" w:lastRowLastColumn="0"/>
            </w:pPr>
            <w:r>
              <w:t>$16.03</w:t>
            </w:r>
          </w:p>
        </w:tc>
      </w:tr>
      <w:tr w:rsidR="000B3B9D" w14:paraId="11D1013B" w14:textId="77777777">
        <w:tc>
          <w:tcPr>
            <w:cnfStyle w:val="001000000000" w:firstRow="0" w:lastRow="0" w:firstColumn="1" w:lastColumn="0" w:oddVBand="0" w:evenVBand="0" w:oddHBand="0" w:evenHBand="0" w:firstRowFirstColumn="0" w:firstRowLastColumn="0" w:lastRowFirstColumn="0" w:lastRowLastColumn="0"/>
            <w:tcW w:w="3116" w:type="dxa"/>
          </w:tcPr>
          <w:p w14:paraId="7B4DC98C" w14:textId="296257D6" w:rsidR="000B3B9D" w:rsidRDefault="002D12FB" w:rsidP="00A053B8">
            <w:r>
              <w:t xml:space="preserve">Linear </w:t>
            </w:r>
            <w:r w:rsidR="004A35A0">
              <w:t>shaft</w:t>
            </w:r>
            <w:r>
              <w:t xml:space="preserve"> </w:t>
            </w:r>
            <w:r w:rsidR="007E6CF3">
              <w:t>12</w:t>
            </w:r>
            <w:r>
              <w:t>mm x 150 mm (x2)</w:t>
            </w:r>
          </w:p>
        </w:tc>
        <w:tc>
          <w:tcPr>
            <w:tcW w:w="3117" w:type="dxa"/>
          </w:tcPr>
          <w:p w14:paraId="723A02E8" w14:textId="6F89B8C4" w:rsidR="000B3B9D" w:rsidRDefault="00000000">
            <w:pPr>
              <w:cnfStyle w:val="000000000000" w:firstRow="0" w:lastRow="0" w:firstColumn="0" w:lastColumn="0" w:oddVBand="0" w:evenVBand="0" w:oddHBand="0" w:evenHBand="0" w:firstRowFirstColumn="0" w:firstRowLastColumn="0" w:lastRowFirstColumn="0" w:lastRowLastColumn="0"/>
            </w:pPr>
            <w:hyperlink r:id="rId29" w:history="1">
              <w:r w:rsidR="002D12FB" w:rsidRPr="002D12FB">
                <w:rPr>
                  <w:rStyle w:val="Hyperlink"/>
                </w:rPr>
                <w:t>Amazon.ca</w:t>
              </w:r>
            </w:hyperlink>
          </w:p>
        </w:tc>
        <w:tc>
          <w:tcPr>
            <w:tcW w:w="3117" w:type="dxa"/>
          </w:tcPr>
          <w:p w14:paraId="368E72A5" w14:textId="3BE54BEE" w:rsidR="000B3B9D" w:rsidRDefault="002D12FB">
            <w:pPr>
              <w:cnfStyle w:val="000000000000" w:firstRow="0" w:lastRow="0" w:firstColumn="0" w:lastColumn="0" w:oddVBand="0" w:evenVBand="0" w:oddHBand="0" w:evenHBand="0" w:firstRowFirstColumn="0" w:firstRowLastColumn="0" w:lastRowFirstColumn="0" w:lastRowLastColumn="0"/>
            </w:pPr>
            <w:r>
              <w:t>$1</w:t>
            </w:r>
            <w:r w:rsidR="007E6CF3">
              <w:t>4</w:t>
            </w:r>
            <w:r>
              <w:t>.99</w:t>
            </w:r>
          </w:p>
        </w:tc>
      </w:tr>
      <w:tr w:rsidR="000B3B9D" w14:paraId="3736C94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FF5A9F4" w14:textId="36E53402" w:rsidR="000B3B9D" w:rsidRDefault="002D12FB">
            <w:r>
              <w:t xml:space="preserve">Linear </w:t>
            </w:r>
            <w:r w:rsidR="004A35A0">
              <w:t>shaft</w:t>
            </w:r>
            <w:r>
              <w:t xml:space="preserve"> </w:t>
            </w:r>
            <w:r w:rsidR="0027626A">
              <w:t xml:space="preserve">12 mm </w:t>
            </w:r>
            <w:r>
              <w:t>bearing</w:t>
            </w:r>
            <w:r w:rsidR="00E818AD">
              <w:t xml:space="preserve"> PIL</w:t>
            </w:r>
            <w:r w:rsidR="004E1B64">
              <w:t xml:space="preserve"> (x2)</w:t>
            </w:r>
          </w:p>
        </w:tc>
        <w:tc>
          <w:tcPr>
            <w:tcW w:w="3117" w:type="dxa"/>
          </w:tcPr>
          <w:p w14:paraId="1E85CCDC" w14:textId="35A2DC82" w:rsidR="000B3B9D" w:rsidRDefault="00000000">
            <w:pPr>
              <w:cnfStyle w:val="000000100000" w:firstRow="0" w:lastRow="0" w:firstColumn="0" w:lastColumn="0" w:oddVBand="0" w:evenVBand="0" w:oddHBand="1" w:evenHBand="0" w:firstRowFirstColumn="0" w:firstRowLastColumn="0" w:lastRowFirstColumn="0" w:lastRowLastColumn="0"/>
            </w:pPr>
            <w:hyperlink r:id="rId30" w:history="1">
              <w:r w:rsidR="00E818AD" w:rsidRPr="004E1B64">
                <w:rPr>
                  <w:rStyle w:val="Hyperlink"/>
                </w:rPr>
                <w:t>Digikey.ca</w:t>
              </w:r>
            </w:hyperlink>
          </w:p>
        </w:tc>
        <w:tc>
          <w:tcPr>
            <w:tcW w:w="3117" w:type="dxa"/>
          </w:tcPr>
          <w:p w14:paraId="0E10D7E3" w14:textId="0FB4F6CB" w:rsidR="000B3B9D" w:rsidRDefault="004E1B64">
            <w:pPr>
              <w:cnfStyle w:val="000000100000" w:firstRow="0" w:lastRow="0" w:firstColumn="0" w:lastColumn="0" w:oddVBand="0" w:evenVBand="0" w:oddHBand="1" w:evenHBand="0" w:firstRowFirstColumn="0" w:firstRowLastColumn="0" w:lastRowFirstColumn="0" w:lastRowLastColumn="0"/>
            </w:pPr>
            <w:r>
              <w:t>$</w:t>
            </w:r>
            <w:r w:rsidR="002E20C7">
              <w:t>18.74</w:t>
            </w:r>
          </w:p>
        </w:tc>
      </w:tr>
      <w:tr w:rsidR="000B3B9D" w14:paraId="0B21B719" w14:textId="77777777">
        <w:tc>
          <w:tcPr>
            <w:cnfStyle w:val="001000000000" w:firstRow="0" w:lastRow="0" w:firstColumn="1" w:lastColumn="0" w:oddVBand="0" w:evenVBand="0" w:oddHBand="0" w:evenHBand="0" w:firstRowFirstColumn="0" w:firstRowLastColumn="0" w:lastRowFirstColumn="0" w:lastRowLastColumn="0"/>
            <w:tcW w:w="3116" w:type="dxa"/>
          </w:tcPr>
          <w:p w14:paraId="5A88F5DA" w14:textId="2BB9FA72" w:rsidR="000B3B9D" w:rsidRDefault="0027626A">
            <w:r>
              <w:t xml:space="preserve">Linear </w:t>
            </w:r>
            <w:r w:rsidR="004A35A0">
              <w:t>shaft</w:t>
            </w:r>
            <w:r>
              <w:t xml:space="preserve"> 12mm clamp</w:t>
            </w:r>
          </w:p>
        </w:tc>
        <w:tc>
          <w:tcPr>
            <w:tcW w:w="3117" w:type="dxa"/>
          </w:tcPr>
          <w:p w14:paraId="534C8330" w14:textId="11A74C40" w:rsidR="000B3B9D" w:rsidRDefault="00000000">
            <w:pPr>
              <w:cnfStyle w:val="000000000000" w:firstRow="0" w:lastRow="0" w:firstColumn="0" w:lastColumn="0" w:oddVBand="0" w:evenVBand="0" w:oddHBand="0" w:evenHBand="0" w:firstRowFirstColumn="0" w:firstRowLastColumn="0" w:lastRowFirstColumn="0" w:lastRowLastColumn="0"/>
            </w:pPr>
            <w:hyperlink r:id="rId31" w:history="1">
              <w:r w:rsidR="0027626A" w:rsidRPr="00691EBA">
                <w:rPr>
                  <w:rStyle w:val="Hyperlink"/>
                </w:rPr>
                <w:t>Amazon.ca</w:t>
              </w:r>
            </w:hyperlink>
          </w:p>
        </w:tc>
        <w:tc>
          <w:tcPr>
            <w:tcW w:w="3117" w:type="dxa"/>
          </w:tcPr>
          <w:p w14:paraId="39519DDB" w14:textId="0A1D7252" w:rsidR="000B3B9D" w:rsidRDefault="00691EBA">
            <w:pPr>
              <w:cnfStyle w:val="000000000000" w:firstRow="0" w:lastRow="0" w:firstColumn="0" w:lastColumn="0" w:oddVBand="0" w:evenVBand="0" w:oddHBand="0" w:evenHBand="0" w:firstRowFirstColumn="0" w:firstRowLastColumn="0" w:lastRowFirstColumn="0" w:lastRowLastColumn="0"/>
            </w:pPr>
            <w:r>
              <w:t>$17.49</w:t>
            </w:r>
          </w:p>
        </w:tc>
      </w:tr>
      <w:tr w:rsidR="0027626A" w14:paraId="7019A75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6CF1456" w14:textId="42949867" w:rsidR="0027626A" w:rsidRDefault="00535538">
            <w:r>
              <w:t>Stiff springs</w:t>
            </w:r>
          </w:p>
        </w:tc>
        <w:commentRangeStart w:id="232"/>
        <w:tc>
          <w:tcPr>
            <w:tcW w:w="3117" w:type="dxa"/>
          </w:tcPr>
          <w:p w14:paraId="114C0535" w14:textId="4CD2899F" w:rsidR="0027626A" w:rsidRDefault="00535538">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HYPERLINK "https://www.amazon.ca/22LBS-Valves-Springs-Honda-Predator/dp/B09N18TQ9J/ref=d_pd_day0_sccl_3_2/136-9728338-4280233?pd_rd_w=FWQUc&amp;content-id=amzn1.sym.a0f07c06-3bfe-427e-9527-5be8cea27b66&amp;pf_rd_p=a0f07c06-3bfe-427e-9527-5be8cea27b66&amp;pf_rd_r=JQCRRYAE31GH1R79SATS&amp;pd_rd_wg=NsEM4&amp;pd_rd_r=2e07c681-67f6-4937-8098-a52ecd26a064&amp;pd_rd_i=B09N18TQ9J&amp;psc=1" </w:instrText>
            </w:r>
            <w:r>
              <w:fldChar w:fldCharType="separate"/>
            </w:r>
            <w:r w:rsidRPr="00535538">
              <w:rPr>
                <w:rStyle w:val="Hyperlink"/>
              </w:rPr>
              <w:t>Amazon.ca</w:t>
            </w:r>
            <w:r>
              <w:fldChar w:fldCharType="end"/>
            </w:r>
            <w:commentRangeEnd w:id="232"/>
            <w:r w:rsidR="00601040">
              <w:rPr>
                <w:rStyle w:val="CommentReference"/>
                <w:rFonts w:cstheme="minorBidi"/>
                <w:lang w:val="en-CA"/>
              </w:rPr>
              <w:commentReference w:id="232"/>
            </w:r>
          </w:p>
        </w:tc>
        <w:tc>
          <w:tcPr>
            <w:tcW w:w="3117" w:type="dxa"/>
          </w:tcPr>
          <w:p w14:paraId="2C706D30" w14:textId="19B7C857" w:rsidR="0027626A" w:rsidRDefault="00535538">
            <w:pPr>
              <w:cnfStyle w:val="000000100000" w:firstRow="0" w:lastRow="0" w:firstColumn="0" w:lastColumn="0" w:oddVBand="0" w:evenVBand="0" w:oddHBand="1" w:evenHBand="0" w:firstRowFirstColumn="0" w:firstRowLastColumn="0" w:lastRowFirstColumn="0" w:lastRowLastColumn="0"/>
            </w:pPr>
            <w:r>
              <w:t>$22.41</w:t>
            </w:r>
          </w:p>
        </w:tc>
      </w:tr>
      <w:tr w:rsidR="004D2424" w14:paraId="12F66A2F" w14:textId="77777777">
        <w:tc>
          <w:tcPr>
            <w:cnfStyle w:val="001000000000" w:firstRow="0" w:lastRow="0" w:firstColumn="1" w:lastColumn="0" w:oddVBand="0" w:evenVBand="0" w:oddHBand="0" w:evenHBand="0" w:firstRowFirstColumn="0" w:firstRowLastColumn="0" w:lastRowFirstColumn="0" w:lastRowLastColumn="0"/>
            <w:tcW w:w="3116" w:type="dxa"/>
          </w:tcPr>
          <w:p w14:paraId="5B524311" w14:textId="3096A07C" w:rsidR="004D2424" w:rsidRDefault="00E97DA2">
            <w:r>
              <w:t>Melamine surface</w:t>
            </w:r>
          </w:p>
        </w:tc>
        <w:tc>
          <w:tcPr>
            <w:tcW w:w="3117" w:type="dxa"/>
          </w:tcPr>
          <w:p w14:paraId="7DE3D391" w14:textId="08F55E96" w:rsidR="004D2424" w:rsidRDefault="00000000">
            <w:pPr>
              <w:cnfStyle w:val="000000000000" w:firstRow="0" w:lastRow="0" w:firstColumn="0" w:lastColumn="0" w:oddVBand="0" w:evenVBand="0" w:oddHBand="0" w:evenHBand="0" w:firstRowFirstColumn="0" w:firstRowLastColumn="0" w:lastRowFirstColumn="0" w:lastRowLastColumn="0"/>
            </w:pPr>
            <w:hyperlink r:id="rId32" w:history="1">
              <w:r w:rsidR="00E97DA2" w:rsidRPr="00E97DA2">
                <w:rPr>
                  <w:rStyle w:val="Hyperlink"/>
                </w:rPr>
                <w:t>Homedepot.ca</w:t>
              </w:r>
            </w:hyperlink>
          </w:p>
        </w:tc>
        <w:tc>
          <w:tcPr>
            <w:tcW w:w="3117" w:type="dxa"/>
          </w:tcPr>
          <w:p w14:paraId="28384D33" w14:textId="3C390809" w:rsidR="004D2424" w:rsidRDefault="00E97DA2">
            <w:pPr>
              <w:cnfStyle w:val="000000000000" w:firstRow="0" w:lastRow="0" w:firstColumn="0" w:lastColumn="0" w:oddVBand="0" w:evenVBand="0" w:oddHBand="0" w:evenHBand="0" w:firstRowFirstColumn="0" w:firstRowLastColumn="0" w:lastRowFirstColumn="0" w:lastRowLastColumn="0"/>
            </w:pPr>
            <w:r>
              <w:t>$26</w:t>
            </w:r>
            <w:r w:rsidR="00EB5D69">
              <w:t>.</w:t>
            </w:r>
            <w:r>
              <w:t>75</w:t>
            </w:r>
          </w:p>
        </w:tc>
      </w:tr>
      <w:tr w:rsidR="000B3B9D" w14:paraId="1C4AD68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569FBFE" w14:textId="77777777" w:rsidR="0075788B" w:rsidRDefault="0075788B">
            <w:r>
              <w:t>Incubator</w:t>
            </w:r>
          </w:p>
        </w:tc>
        <w:tc>
          <w:tcPr>
            <w:tcW w:w="3117" w:type="dxa"/>
          </w:tcPr>
          <w:p w14:paraId="4DF4EE07" w14:textId="77777777" w:rsidR="0075788B" w:rsidRDefault="0075788B">
            <w:pPr>
              <w:cnfStyle w:val="000000100000" w:firstRow="0" w:lastRow="0" w:firstColumn="0" w:lastColumn="0" w:oddVBand="0" w:evenVBand="0" w:oddHBand="1" w:evenHBand="0" w:firstRowFirstColumn="0" w:firstRowLastColumn="0" w:lastRowFirstColumn="0" w:lastRowLastColumn="0"/>
            </w:pPr>
            <w:r w:rsidRPr="002E1708">
              <w:t>Pr</w:t>
            </w:r>
            <w:r>
              <w:t>ovided by lab</w:t>
            </w:r>
          </w:p>
        </w:tc>
        <w:tc>
          <w:tcPr>
            <w:tcW w:w="3117" w:type="dxa"/>
          </w:tcPr>
          <w:p w14:paraId="485C6992" w14:textId="77777777" w:rsidR="0075788B" w:rsidRDefault="0075788B">
            <w:pPr>
              <w:cnfStyle w:val="000000100000" w:firstRow="0" w:lastRow="0" w:firstColumn="0" w:lastColumn="0" w:oddVBand="0" w:evenVBand="0" w:oddHBand="1" w:evenHBand="0" w:firstRowFirstColumn="0" w:firstRowLastColumn="0" w:lastRowFirstColumn="0" w:lastRowLastColumn="0"/>
            </w:pPr>
            <w:r>
              <w:t>FREE</w:t>
            </w:r>
          </w:p>
        </w:tc>
      </w:tr>
      <w:tr w:rsidR="000B3B9D" w14:paraId="14E43434" w14:textId="77777777">
        <w:tc>
          <w:tcPr>
            <w:cnfStyle w:val="001000000000" w:firstRow="0" w:lastRow="0" w:firstColumn="1" w:lastColumn="0" w:oddVBand="0" w:evenVBand="0" w:oddHBand="0" w:evenHBand="0" w:firstRowFirstColumn="0" w:firstRowLastColumn="0" w:lastRowFirstColumn="0" w:lastRowLastColumn="0"/>
            <w:tcW w:w="3116" w:type="dxa"/>
          </w:tcPr>
          <w:p w14:paraId="7D15C8FF" w14:textId="77777777" w:rsidR="0075788B" w:rsidRDefault="0075788B">
            <w:proofErr w:type="spellStart"/>
            <w:r>
              <w:t>BeagleBone</w:t>
            </w:r>
            <w:proofErr w:type="spellEnd"/>
            <w:r>
              <w:t xml:space="preserve"> Black</w:t>
            </w:r>
          </w:p>
        </w:tc>
        <w:tc>
          <w:tcPr>
            <w:tcW w:w="3117" w:type="dxa"/>
          </w:tcPr>
          <w:p w14:paraId="47CCE1E9" w14:textId="77777777" w:rsidR="0075788B" w:rsidRDefault="00000000">
            <w:pPr>
              <w:cnfStyle w:val="000000000000" w:firstRow="0" w:lastRow="0" w:firstColumn="0" w:lastColumn="0" w:oddVBand="0" w:evenVBand="0" w:oddHBand="0" w:evenHBand="0" w:firstRowFirstColumn="0" w:firstRowLastColumn="0" w:lastRowFirstColumn="0" w:lastRowLastColumn="0"/>
            </w:pPr>
            <w:hyperlink r:id="rId33" w:history="1">
              <w:r w:rsidR="0075788B" w:rsidRPr="0041675B">
                <w:rPr>
                  <w:rStyle w:val="Hyperlink"/>
                </w:rPr>
                <w:t>Digikey.ca</w:t>
              </w:r>
            </w:hyperlink>
          </w:p>
        </w:tc>
        <w:tc>
          <w:tcPr>
            <w:tcW w:w="3117" w:type="dxa"/>
          </w:tcPr>
          <w:p w14:paraId="1A038A7A" w14:textId="77777777" w:rsidR="0075788B" w:rsidRDefault="0075788B">
            <w:pPr>
              <w:cnfStyle w:val="000000000000" w:firstRow="0" w:lastRow="0" w:firstColumn="0" w:lastColumn="0" w:oddVBand="0" w:evenVBand="0" w:oddHBand="0" w:evenHBand="0" w:firstRowFirstColumn="0" w:firstRowLastColumn="0" w:lastRowFirstColumn="0" w:lastRowLastColumn="0"/>
            </w:pPr>
            <w:r>
              <w:t>$106</w:t>
            </w:r>
          </w:p>
        </w:tc>
      </w:tr>
      <w:tr w:rsidR="000B3B9D" w14:paraId="73E9419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1B3661E" w14:textId="77777777" w:rsidR="0075788B" w:rsidRDefault="0075788B">
            <w:r>
              <w:t>Temperature &amp; Humidity sensor</w:t>
            </w:r>
          </w:p>
        </w:tc>
        <w:tc>
          <w:tcPr>
            <w:tcW w:w="3117" w:type="dxa"/>
          </w:tcPr>
          <w:p w14:paraId="2A613B5B" w14:textId="77777777" w:rsidR="0075788B" w:rsidRDefault="00000000">
            <w:pPr>
              <w:cnfStyle w:val="000000100000" w:firstRow="0" w:lastRow="0" w:firstColumn="0" w:lastColumn="0" w:oddVBand="0" w:evenVBand="0" w:oddHBand="1" w:evenHBand="0" w:firstRowFirstColumn="0" w:firstRowLastColumn="0" w:lastRowFirstColumn="0" w:lastRowLastColumn="0"/>
            </w:pPr>
            <w:hyperlink r:id="rId34" w:history="1">
              <w:r w:rsidR="0075788B" w:rsidRPr="001F3D62">
                <w:rPr>
                  <w:rStyle w:val="Hyperlink"/>
                </w:rPr>
                <w:t>Amazon.ca</w:t>
              </w:r>
            </w:hyperlink>
          </w:p>
        </w:tc>
        <w:tc>
          <w:tcPr>
            <w:tcW w:w="3117" w:type="dxa"/>
          </w:tcPr>
          <w:p w14:paraId="6F2EDD36" w14:textId="77777777" w:rsidR="0075788B" w:rsidRDefault="0075788B">
            <w:pPr>
              <w:cnfStyle w:val="000000100000" w:firstRow="0" w:lastRow="0" w:firstColumn="0" w:lastColumn="0" w:oddVBand="0" w:evenVBand="0" w:oddHBand="1" w:evenHBand="0" w:firstRowFirstColumn="0" w:firstRowLastColumn="0" w:lastRowFirstColumn="0" w:lastRowLastColumn="0"/>
            </w:pPr>
            <w:r>
              <w:t>$16</w:t>
            </w:r>
          </w:p>
        </w:tc>
      </w:tr>
      <w:tr w:rsidR="000B3B9D" w14:paraId="03F11192" w14:textId="77777777">
        <w:tc>
          <w:tcPr>
            <w:cnfStyle w:val="001000000000" w:firstRow="0" w:lastRow="0" w:firstColumn="1" w:lastColumn="0" w:oddVBand="0" w:evenVBand="0" w:oddHBand="0" w:evenHBand="0" w:firstRowFirstColumn="0" w:firstRowLastColumn="0" w:lastRowFirstColumn="0" w:lastRowLastColumn="0"/>
            <w:tcW w:w="3116" w:type="dxa"/>
          </w:tcPr>
          <w:p w14:paraId="5685800A" w14:textId="77777777" w:rsidR="0075788B" w:rsidRDefault="0075788B">
            <w:r>
              <w:t>Touch screen for interface</w:t>
            </w:r>
          </w:p>
        </w:tc>
        <w:tc>
          <w:tcPr>
            <w:tcW w:w="3117" w:type="dxa"/>
          </w:tcPr>
          <w:p w14:paraId="5A8DDF2A" w14:textId="77777777" w:rsidR="0075788B" w:rsidRDefault="00000000">
            <w:pPr>
              <w:cnfStyle w:val="000000000000" w:firstRow="0" w:lastRow="0" w:firstColumn="0" w:lastColumn="0" w:oddVBand="0" w:evenVBand="0" w:oddHBand="0" w:evenHBand="0" w:firstRowFirstColumn="0" w:firstRowLastColumn="0" w:lastRowFirstColumn="0" w:lastRowLastColumn="0"/>
            </w:pPr>
            <w:hyperlink r:id="rId35" w:history="1">
              <w:r w:rsidR="0075788B" w:rsidRPr="00EF70F9">
                <w:rPr>
                  <w:rStyle w:val="Hyperlink"/>
                </w:rPr>
                <w:t>Amazon.ca</w:t>
              </w:r>
            </w:hyperlink>
          </w:p>
        </w:tc>
        <w:tc>
          <w:tcPr>
            <w:tcW w:w="3117" w:type="dxa"/>
          </w:tcPr>
          <w:p w14:paraId="0FB73ECE" w14:textId="77777777" w:rsidR="0075788B" w:rsidRDefault="0075788B">
            <w:pPr>
              <w:cnfStyle w:val="000000000000" w:firstRow="0" w:lastRow="0" w:firstColumn="0" w:lastColumn="0" w:oddVBand="0" w:evenVBand="0" w:oddHBand="0" w:evenHBand="0" w:firstRowFirstColumn="0" w:firstRowLastColumn="0" w:lastRowFirstColumn="0" w:lastRowLastColumn="0"/>
            </w:pPr>
            <w:r>
              <w:t>$80</w:t>
            </w:r>
          </w:p>
        </w:tc>
      </w:tr>
      <w:tr w:rsidR="000B3B9D" w14:paraId="3665A0CD" w14:textId="77777777">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3116" w:type="dxa"/>
          </w:tcPr>
          <w:p w14:paraId="523BD25F" w14:textId="77777777" w:rsidR="0075788B" w:rsidRDefault="0075788B"/>
        </w:tc>
        <w:tc>
          <w:tcPr>
            <w:tcW w:w="3117" w:type="dxa"/>
          </w:tcPr>
          <w:p w14:paraId="5C027986" w14:textId="77777777" w:rsidR="0075788B" w:rsidRDefault="0075788B">
            <w:pPr>
              <w:cnfStyle w:val="000000100000" w:firstRow="0" w:lastRow="0" w:firstColumn="0" w:lastColumn="0" w:oddVBand="0" w:evenVBand="0" w:oddHBand="1" w:evenHBand="0" w:firstRowFirstColumn="0" w:firstRowLastColumn="0" w:lastRowFirstColumn="0" w:lastRowLastColumn="0"/>
            </w:pPr>
          </w:p>
        </w:tc>
        <w:tc>
          <w:tcPr>
            <w:tcW w:w="3117" w:type="dxa"/>
          </w:tcPr>
          <w:p w14:paraId="65FD02E9" w14:textId="1E5CEF33" w:rsidR="0075788B" w:rsidRPr="00C80219" w:rsidRDefault="0075788B">
            <w:pPr>
              <w:cnfStyle w:val="000000100000" w:firstRow="0" w:lastRow="0" w:firstColumn="0" w:lastColumn="0" w:oddVBand="0" w:evenVBand="0" w:oddHBand="1" w:evenHBand="0" w:firstRowFirstColumn="0" w:firstRowLastColumn="0" w:lastRowFirstColumn="0" w:lastRowLastColumn="0"/>
              <w:rPr>
                <w:b/>
                <w:bCs/>
              </w:rPr>
            </w:pPr>
            <w:r w:rsidRPr="00C80219">
              <w:rPr>
                <w:b/>
                <w:bCs/>
              </w:rPr>
              <w:t xml:space="preserve">Total </w:t>
            </w:r>
            <w:commentRangeStart w:id="233"/>
            <w:r w:rsidRPr="00C80219">
              <w:rPr>
                <w:b/>
                <w:bCs/>
              </w:rPr>
              <w:t>$</w:t>
            </w:r>
            <w:r w:rsidR="00EB5D69">
              <w:rPr>
                <w:b/>
                <w:bCs/>
              </w:rPr>
              <w:t>425.16</w:t>
            </w:r>
            <w:commentRangeEnd w:id="233"/>
            <w:r w:rsidR="007952FC">
              <w:rPr>
                <w:rStyle w:val="CommentReference"/>
                <w:rFonts w:cstheme="minorBidi"/>
                <w:lang w:val="en-CA"/>
              </w:rPr>
              <w:commentReference w:id="233"/>
            </w:r>
          </w:p>
        </w:tc>
      </w:tr>
    </w:tbl>
    <w:p w14:paraId="3EE49E99" w14:textId="77777777" w:rsidR="0075788B" w:rsidRDefault="0075788B" w:rsidP="0075788B"/>
    <w:p w14:paraId="0DD54C27" w14:textId="121FC0EC" w:rsidR="00792856" w:rsidRDefault="00792856" w:rsidP="00792856">
      <w:pPr>
        <w:pStyle w:val="Heading2"/>
        <w:numPr>
          <w:ilvl w:val="1"/>
          <w:numId w:val="8"/>
        </w:numPr>
      </w:pPr>
      <w:bookmarkStart w:id="234" w:name="_Toc117018117"/>
      <w:r>
        <w:t>Services</w:t>
      </w:r>
      <w:bookmarkEnd w:id="234"/>
      <w:r>
        <w:t xml:space="preserve"> </w:t>
      </w:r>
    </w:p>
    <w:p w14:paraId="09A4F775" w14:textId="2FFD121A" w:rsidR="00792856" w:rsidRDefault="002E1C58" w:rsidP="00792856">
      <w:r>
        <w:t xml:space="preserve">During the testing phase, access to </w:t>
      </w:r>
      <w:r w:rsidR="001152A0">
        <w:t>3D printers (extrusion and resin) will be required. 3D extrusion printing services are offered for free by the library, with a lea</w:t>
      </w:r>
      <w:r w:rsidR="008D5026">
        <w:t xml:space="preserve">d time of about </w:t>
      </w:r>
      <w:commentRangeStart w:id="235"/>
      <w:r w:rsidR="008D5026" w:rsidRPr="008D5026">
        <w:rPr>
          <w:highlight w:val="yellow"/>
        </w:rPr>
        <w:t>__</w:t>
      </w:r>
      <w:commentRangeEnd w:id="235"/>
      <w:r w:rsidR="008D5026">
        <w:rPr>
          <w:rStyle w:val="CommentReference"/>
          <w:rFonts w:cstheme="minorBidi"/>
          <w:lang w:val="en-CA"/>
        </w:rPr>
        <w:commentReference w:id="235"/>
      </w:r>
      <w:r w:rsidR="008D5026">
        <w:t xml:space="preserve">. </w:t>
      </w:r>
      <w:r w:rsidR="00A239D0">
        <w:t>3D printing</w:t>
      </w:r>
      <w:r w:rsidR="005205D3">
        <w:t xml:space="preserve"> services</w:t>
      </w:r>
      <w:r w:rsidR="001E5C1D">
        <w:t xml:space="preserve"> (extrusion and resin)</w:t>
      </w:r>
      <w:r w:rsidR="008D5026">
        <w:t xml:space="preserve"> are also provided at a cost by the </w:t>
      </w:r>
      <w:r w:rsidR="004F0954">
        <w:t>School of Industrial Design</w:t>
      </w:r>
      <w:r w:rsidR="00A239D0">
        <w:t xml:space="preserve">, with a lead time of </w:t>
      </w:r>
      <w:commentRangeStart w:id="236"/>
      <w:r w:rsidR="00A239D0">
        <w:t>__</w:t>
      </w:r>
      <w:commentRangeEnd w:id="236"/>
      <w:r w:rsidR="0077643D">
        <w:rPr>
          <w:rStyle w:val="CommentReference"/>
          <w:rFonts w:cstheme="minorBidi"/>
          <w:lang w:val="en-CA"/>
        </w:rPr>
        <w:commentReference w:id="236"/>
      </w:r>
      <w:r w:rsidR="00A239D0">
        <w:t>.</w:t>
      </w:r>
    </w:p>
    <w:p w14:paraId="49EAD158" w14:textId="00629438" w:rsidR="00FD0535" w:rsidRDefault="00FD0535" w:rsidP="00792856">
      <w:r>
        <w:lastRenderedPageBreak/>
        <w:t xml:space="preserve">Over the course of the project, laboratory space will be needed to assemble and test components. The </w:t>
      </w:r>
      <w:r w:rsidR="00711822">
        <w:t xml:space="preserve">team has been given access to the </w:t>
      </w:r>
      <w:r w:rsidR="003933C7">
        <w:t>fourth-year</w:t>
      </w:r>
      <w:r w:rsidR="00711822">
        <w:t xml:space="preserve"> project </w:t>
      </w:r>
      <w:r w:rsidR="00423AF4">
        <w:t>lab and</w:t>
      </w:r>
      <w:r w:rsidR="00711822">
        <w:t xml:space="preserve"> will be looking into getting storage there.</w:t>
      </w:r>
    </w:p>
    <w:p w14:paraId="4EC392B4" w14:textId="02EE6204" w:rsidR="00941CB6" w:rsidRDefault="00552DDE" w:rsidP="00792856">
      <w:r>
        <w:t xml:space="preserve">Some manufacturing capability may be needed when the final design is ready. These </w:t>
      </w:r>
      <w:r w:rsidR="00551620">
        <w:t>services involve PCB printing</w:t>
      </w:r>
      <w:r w:rsidR="0090578F">
        <w:t xml:space="preserve"> and</w:t>
      </w:r>
      <w:r w:rsidR="00551620">
        <w:t xml:space="preserve"> shaft</w:t>
      </w:r>
      <w:r w:rsidR="00FF72EA">
        <w:t xml:space="preserve"> manufacturing</w:t>
      </w:r>
      <w:r w:rsidR="0090578F">
        <w:t>.</w:t>
      </w:r>
      <w:r w:rsidR="00774026">
        <w:t xml:space="preserve"> Materials for the shaft manufacturing will be </w:t>
      </w:r>
      <w:r w:rsidR="000C0604">
        <w:t>examined to determine the most cost-effective solution.</w:t>
      </w:r>
      <w:r w:rsidR="0090578F">
        <w:t xml:space="preserve"> The final frame and flexure </w:t>
      </w:r>
      <w:r w:rsidR="001D4C94">
        <w:t>will be 3D printed using high-quality filament</w:t>
      </w:r>
      <w:r w:rsidR="00146323">
        <w:t>.</w:t>
      </w:r>
    </w:p>
    <w:p w14:paraId="0A2C0DC5" w14:textId="05BA6242" w:rsidR="00872FA8" w:rsidRDefault="00872FA8" w:rsidP="00872FA8">
      <w:pPr>
        <w:pStyle w:val="Heading1"/>
        <w:numPr>
          <w:ilvl w:val="0"/>
          <w:numId w:val="8"/>
        </w:numPr>
      </w:pPr>
      <w:r>
        <w:t>Conclusion</w:t>
      </w:r>
    </w:p>
    <w:p w14:paraId="7032A78A" w14:textId="67410924" w:rsidR="00872FA8" w:rsidRPr="00872FA8" w:rsidRDefault="00135166" w:rsidP="00872FA8">
      <w:r>
        <w:t xml:space="preserve">[May be good to add </w:t>
      </w:r>
      <w:proofErr w:type="gramStart"/>
      <w:r>
        <w:t>some kind of conclusion</w:t>
      </w:r>
      <w:proofErr w:type="gramEnd"/>
      <w:r>
        <w:t xml:space="preserve"> here. Where are we at, what are the next steps?]</w:t>
      </w:r>
    </w:p>
    <w:bookmarkStart w:id="237" w:name="_Toc117018118" w:displacedByCustomXml="next"/>
    <w:sdt>
      <w:sdtPr>
        <w:rPr>
          <w:rFonts w:asciiTheme="minorHAnsi" w:eastAsiaTheme="minorHAnsi" w:hAnsiTheme="minorHAnsi" w:cs="Times New Roman"/>
          <w:color w:val="auto"/>
          <w:sz w:val="24"/>
        </w:rPr>
        <w:id w:val="592823937"/>
        <w:docPartObj>
          <w:docPartGallery w:val="Bibliographies"/>
          <w:docPartUnique/>
        </w:docPartObj>
      </w:sdtPr>
      <w:sdtContent>
        <w:p w14:paraId="40CDC9E7" w14:textId="59E86B94" w:rsidR="00554FE1" w:rsidRPr="00554FE1" w:rsidRDefault="00966DC9" w:rsidP="00BF202F">
          <w:pPr>
            <w:pStyle w:val="Heading1"/>
            <w:numPr>
              <w:ilvl w:val="0"/>
              <w:numId w:val="8"/>
            </w:numPr>
          </w:pPr>
          <w:r>
            <w:t>References</w:t>
          </w:r>
          <w:bookmarkEnd w:id="237"/>
        </w:p>
        <w:sdt>
          <w:sdtPr>
            <w:id w:val="-573587230"/>
            <w:bibliography/>
          </w:sdtPr>
          <w:sdtContent>
            <w:p w14:paraId="43713127" w14:textId="77777777" w:rsidR="00DB2410" w:rsidRDefault="00966DC9" w:rsidP="60B8C571">
              <w:pPr>
                <w:rPr>
                  <w:rFonts w:ascii="Times New Roman" w:hAnsi="Times New Roman"/>
                  <w:noProof/>
                  <w:sz w:val="32"/>
                </w:rPr>
              </w:pPr>
              <w:r w:rsidRPr="60B8C571">
                <w:fldChar w:fldCharType="begin"/>
              </w:r>
              <w:r>
                <w:instrText xml:space="preserve"> BIBLIOGRAPHY </w:instrText>
              </w:r>
              <w:r w:rsidRPr="60B8C571">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894"/>
              </w:tblGrid>
              <w:tr w:rsidR="00DB2410" w14:paraId="2AF87D18" w14:textId="77777777">
                <w:trPr>
                  <w:divId w:val="2130011020"/>
                  <w:tblCellSpacing w:w="15" w:type="dxa"/>
                </w:trPr>
                <w:tc>
                  <w:tcPr>
                    <w:tcW w:w="50" w:type="pct"/>
                    <w:hideMark/>
                  </w:tcPr>
                  <w:p w14:paraId="223CB18A" w14:textId="52B9F823" w:rsidR="00DB2410" w:rsidRDefault="00DB2410">
                    <w:pPr>
                      <w:pStyle w:val="Bibliography"/>
                      <w:rPr>
                        <w:noProof/>
                        <w:szCs w:val="24"/>
                      </w:rPr>
                    </w:pPr>
                    <w:r>
                      <w:rPr>
                        <w:noProof/>
                      </w:rPr>
                      <w:t xml:space="preserve">[1] </w:t>
                    </w:r>
                  </w:p>
                </w:tc>
                <w:tc>
                  <w:tcPr>
                    <w:tcW w:w="0" w:type="auto"/>
                    <w:hideMark/>
                  </w:tcPr>
                  <w:p w14:paraId="0D73B521" w14:textId="77777777" w:rsidR="00DB2410" w:rsidRDefault="00DB2410">
                    <w:pPr>
                      <w:pStyle w:val="Bibliography"/>
                      <w:rPr>
                        <w:noProof/>
                      </w:rPr>
                    </w:pPr>
                    <w:r>
                      <w:rPr>
                        <w:noProof/>
                      </w:rPr>
                      <w:t>"By The Numbers," Canadian Renewable Energy Association, January 2022. [Online]. Available: https://renewablesassociation.ca/by-the-numbers/. [Accessed 18 September 2022].</w:t>
                    </w:r>
                  </w:p>
                </w:tc>
              </w:tr>
              <w:tr w:rsidR="00DB2410" w14:paraId="292FD129" w14:textId="77777777">
                <w:trPr>
                  <w:divId w:val="2130011020"/>
                  <w:tblCellSpacing w:w="15" w:type="dxa"/>
                </w:trPr>
                <w:tc>
                  <w:tcPr>
                    <w:tcW w:w="50" w:type="pct"/>
                    <w:hideMark/>
                  </w:tcPr>
                  <w:p w14:paraId="19E3CDD9" w14:textId="77777777" w:rsidR="00DB2410" w:rsidRDefault="00DB2410">
                    <w:pPr>
                      <w:pStyle w:val="Bibliography"/>
                      <w:rPr>
                        <w:noProof/>
                      </w:rPr>
                    </w:pPr>
                    <w:r>
                      <w:rPr>
                        <w:noProof/>
                      </w:rPr>
                      <w:t xml:space="preserve">[2] </w:t>
                    </w:r>
                  </w:p>
                </w:tc>
                <w:tc>
                  <w:tcPr>
                    <w:tcW w:w="0" w:type="auto"/>
                    <w:hideMark/>
                  </w:tcPr>
                  <w:p w14:paraId="535CC649" w14:textId="77777777" w:rsidR="00DB2410" w:rsidRDefault="00DB2410">
                    <w:pPr>
                      <w:pStyle w:val="Bibliography"/>
                      <w:rPr>
                        <w:noProof/>
                      </w:rPr>
                    </w:pPr>
                    <w:r>
                      <w:rPr>
                        <w:noProof/>
                      </w:rPr>
                      <w:t xml:space="preserve">C. B. Thaxter, G. M. Buchanan, J. Carr, S. H. Butchart, T. Newbold, R. E. Green, J. A. Tobias, W. B. Foden, S. O'Brien and J. W. Pearce-Higgins, "Bird and bat species' global vulnerability to collision mortality at wind farms revealed through a trait-based assessment," </w:t>
                    </w:r>
                    <w:r>
                      <w:rPr>
                        <w:i/>
                        <w:iCs/>
                        <w:noProof/>
                      </w:rPr>
                      <w:t xml:space="preserve">Proceedings of the Royal Society Biological Sciences, </w:t>
                    </w:r>
                    <w:r>
                      <w:rPr>
                        <w:noProof/>
                      </w:rPr>
                      <w:t xml:space="preserve">vol. 284, no. 1862, 2017. </w:t>
                    </w:r>
                  </w:p>
                </w:tc>
              </w:tr>
              <w:tr w:rsidR="00DB2410" w14:paraId="73A36883" w14:textId="77777777">
                <w:trPr>
                  <w:divId w:val="2130011020"/>
                  <w:tblCellSpacing w:w="15" w:type="dxa"/>
                </w:trPr>
                <w:tc>
                  <w:tcPr>
                    <w:tcW w:w="50" w:type="pct"/>
                    <w:hideMark/>
                  </w:tcPr>
                  <w:p w14:paraId="2A77E84A" w14:textId="77777777" w:rsidR="00DB2410" w:rsidRDefault="00DB2410">
                    <w:pPr>
                      <w:pStyle w:val="Bibliography"/>
                      <w:rPr>
                        <w:noProof/>
                      </w:rPr>
                    </w:pPr>
                    <w:r>
                      <w:rPr>
                        <w:noProof/>
                      </w:rPr>
                      <w:t xml:space="preserve">[3] </w:t>
                    </w:r>
                  </w:p>
                </w:tc>
                <w:tc>
                  <w:tcPr>
                    <w:tcW w:w="0" w:type="auto"/>
                    <w:hideMark/>
                  </w:tcPr>
                  <w:p w14:paraId="551722EB" w14:textId="77777777" w:rsidR="00DB2410" w:rsidRDefault="00DB2410">
                    <w:pPr>
                      <w:pStyle w:val="Bibliography"/>
                      <w:rPr>
                        <w:noProof/>
                      </w:rPr>
                    </w:pPr>
                    <w:r>
                      <w:rPr>
                        <w:noProof/>
                      </w:rPr>
                      <w:t>W. N. Edwards, "Analysis of measured wind turbine seismic noise generated from the Summerside Wind Farm, Prince Edward Island," Natural Resources Canada, Prince Edward Island, 2015.</w:t>
                    </w:r>
                  </w:p>
                </w:tc>
              </w:tr>
              <w:tr w:rsidR="00DB2410" w14:paraId="32ECFC19" w14:textId="77777777">
                <w:trPr>
                  <w:divId w:val="2130011020"/>
                  <w:tblCellSpacing w:w="15" w:type="dxa"/>
                </w:trPr>
                <w:tc>
                  <w:tcPr>
                    <w:tcW w:w="50" w:type="pct"/>
                    <w:hideMark/>
                  </w:tcPr>
                  <w:p w14:paraId="5EED4CF1" w14:textId="77777777" w:rsidR="00DB2410" w:rsidRDefault="00DB2410">
                    <w:pPr>
                      <w:pStyle w:val="Bibliography"/>
                      <w:rPr>
                        <w:noProof/>
                      </w:rPr>
                    </w:pPr>
                    <w:r>
                      <w:rPr>
                        <w:noProof/>
                      </w:rPr>
                      <w:t xml:space="preserve">[4] </w:t>
                    </w:r>
                  </w:p>
                </w:tc>
                <w:tc>
                  <w:tcPr>
                    <w:tcW w:w="0" w:type="auto"/>
                    <w:hideMark/>
                  </w:tcPr>
                  <w:p w14:paraId="50ADB45C" w14:textId="77777777" w:rsidR="00DB2410" w:rsidRDefault="00DB2410">
                    <w:pPr>
                      <w:pStyle w:val="Bibliography"/>
                      <w:rPr>
                        <w:noProof/>
                      </w:rPr>
                    </w:pPr>
                    <w:r>
                      <w:rPr>
                        <w:noProof/>
                      </w:rPr>
                      <w:t xml:space="preserve">R. Łopucki, D. Klich, A. Ścibior, D. Gołębiowska and K. Perzanowski, "Living in habitats affected by wind turbines may result in an increase in corticosterone levels in ground dwelling animals," </w:t>
                    </w:r>
                    <w:r>
                      <w:rPr>
                        <w:i/>
                        <w:iCs/>
                        <w:noProof/>
                      </w:rPr>
                      <w:t xml:space="preserve">Ecological Indicators, </w:t>
                    </w:r>
                    <w:r>
                      <w:rPr>
                        <w:noProof/>
                      </w:rPr>
                      <w:t xml:space="preserve">vol. 84, pp. 165-171, 2018. </w:t>
                    </w:r>
                  </w:p>
                </w:tc>
              </w:tr>
              <w:tr w:rsidR="00DB2410" w14:paraId="374909B3" w14:textId="77777777">
                <w:trPr>
                  <w:divId w:val="2130011020"/>
                  <w:tblCellSpacing w:w="15" w:type="dxa"/>
                </w:trPr>
                <w:tc>
                  <w:tcPr>
                    <w:tcW w:w="50" w:type="pct"/>
                    <w:hideMark/>
                  </w:tcPr>
                  <w:p w14:paraId="48901A48" w14:textId="77777777" w:rsidR="00DB2410" w:rsidRDefault="00DB2410">
                    <w:pPr>
                      <w:pStyle w:val="Bibliography"/>
                      <w:rPr>
                        <w:noProof/>
                      </w:rPr>
                    </w:pPr>
                    <w:r>
                      <w:rPr>
                        <w:noProof/>
                      </w:rPr>
                      <w:t xml:space="preserve">[5] </w:t>
                    </w:r>
                  </w:p>
                </w:tc>
                <w:tc>
                  <w:tcPr>
                    <w:tcW w:w="0" w:type="auto"/>
                    <w:hideMark/>
                  </w:tcPr>
                  <w:p w14:paraId="5B4D15C5" w14:textId="77777777" w:rsidR="00DB2410" w:rsidRDefault="00DB2410">
                    <w:pPr>
                      <w:pStyle w:val="Bibliography"/>
                      <w:rPr>
                        <w:noProof/>
                      </w:rPr>
                    </w:pPr>
                    <w:r>
                      <w:rPr>
                        <w:noProof/>
                      </w:rPr>
                      <w:t xml:space="preserve">R. Łopucki and I. Mróz, "An assessment of non-volant terrestrial vertebrates response to wind farms—a study of small mammals," </w:t>
                    </w:r>
                    <w:r>
                      <w:rPr>
                        <w:i/>
                        <w:iCs/>
                        <w:noProof/>
                      </w:rPr>
                      <w:t xml:space="preserve">Environmental Monitoring and Assessment, </w:t>
                    </w:r>
                    <w:r>
                      <w:rPr>
                        <w:noProof/>
                      </w:rPr>
                      <w:t xml:space="preserve">vol. 188, no. 122, 2016. </w:t>
                    </w:r>
                  </w:p>
                </w:tc>
              </w:tr>
              <w:tr w:rsidR="00DB2410" w14:paraId="419A56C6" w14:textId="77777777">
                <w:trPr>
                  <w:divId w:val="2130011020"/>
                  <w:tblCellSpacing w:w="15" w:type="dxa"/>
                </w:trPr>
                <w:tc>
                  <w:tcPr>
                    <w:tcW w:w="50" w:type="pct"/>
                    <w:hideMark/>
                  </w:tcPr>
                  <w:p w14:paraId="0805D76C" w14:textId="77777777" w:rsidR="00DB2410" w:rsidRDefault="00DB2410">
                    <w:pPr>
                      <w:pStyle w:val="Bibliography"/>
                      <w:rPr>
                        <w:noProof/>
                      </w:rPr>
                    </w:pPr>
                    <w:r>
                      <w:rPr>
                        <w:noProof/>
                      </w:rPr>
                      <w:t xml:space="preserve">[6] </w:t>
                    </w:r>
                  </w:p>
                </w:tc>
                <w:tc>
                  <w:tcPr>
                    <w:tcW w:w="0" w:type="auto"/>
                    <w:hideMark/>
                  </w:tcPr>
                  <w:p w14:paraId="6325F0F8" w14:textId="77777777" w:rsidR="00DB2410" w:rsidRDefault="00DB2410">
                    <w:pPr>
                      <w:pStyle w:val="Bibliography"/>
                      <w:rPr>
                        <w:noProof/>
                      </w:rPr>
                    </w:pPr>
                    <w:r>
                      <w:rPr>
                        <w:noProof/>
                      </w:rPr>
                      <w:t xml:space="preserve">P. He, J. González-Hurtado, T. Newson, H. Hong, M. Postmann and S. Molnar, "Field monitoring of the ground vibrations adjacent to an," </w:t>
                    </w:r>
                    <w:r>
                      <w:rPr>
                        <w:i/>
                        <w:iCs/>
                        <w:noProof/>
                      </w:rPr>
                      <w:t xml:space="preserve">Canadian Geotechnical Journal, </w:t>
                    </w:r>
                    <w:r>
                      <w:rPr>
                        <w:noProof/>
                      </w:rPr>
                      <w:t xml:space="preserve">vol. 58, no. 4, pp. 595-602, 2019. </w:t>
                    </w:r>
                  </w:p>
                </w:tc>
              </w:tr>
              <w:tr w:rsidR="00DB2410" w14:paraId="165DA58F" w14:textId="77777777">
                <w:trPr>
                  <w:divId w:val="2130011020"/>
                  <w:tblCellSpacing w:w="15" w:type="dxa"/>
                </w:trPr>
                <w:tc>
                  <w:tcPr>
                    <w:tcW w:w="50" w:type="pct"/>
                    <w:hideMark/>
                  </w:tcPr>
                  <w:p w14:paraId="58FFCD5C" w14:textId="77777777" w:rsidR="00DB2410" w:rsidRDefault="00DB2410">
                    <w:pPr>
                      <w:pStyle w:val="Bibliography"/>
                      <w:rPr>
                        <w:noProof/>
                      </w:rPr>
                    </w:pPr>
                    <w:r>
                      <w:rPr>
                        <w:noProof/>
                      </w:rPr>
                      <w:t xml:space="preserve">[7] </w:t>
                    </w:r>
                  </w:p>
                </w:tc>
                <w:tc>
                  <w:tcPr>
                    <w:tcW w:w="0" w:type="auto"/>
                    <w:hideMark/>
                  </w:tcPr>
                  <w:p w14:paraId="68761DAF" w14:textId="77777777" w:rsidR="00DB2410" w:rsidRDefault="00DB2410">
                    <w:pPr>
                      <w:pStyle w:val="Bibliography"/>
                      <w:rPr>
                        <w:noProof/>
                      </w:rPr>
                    </w:pPr>
                    <w:r>
                      <w:rPr>
                        <w:noProof/>
                      </w:rPr>
                      <w:t>R. Schofield, "Seismic Measurements at the Stateline Wind project," LIGO, 2002.</w:t>
                    </w:r>
                  </w:p>
                </w:tc>
              </w:tr>
              <w:tr w:rsidR="00DB2410" w14:paraId="5DF05268" w14:textId="77777777">
                <w:trPr>
                  <w:divId w:val="2130011020"/>
                  <w:tblCellSpacing w:w="15" w:type="dxa"/>
                </w:trPr>
                <w:tc>
                  <w:tcPr>
                    <w:tcW w:w="50" w:type="pct"/>
                    <w:hideMark/>
                  </w:tcPr>
                  <w:p w14:paraId="21A51067" w14:textId="77777777" w:rsidR="00DB2410" w:rsidRDefault="00DB2410">
                    <w:pPr>
                      <w:pStyle w:val="Bibliography"/>
                      <w:rPr>
                        <w:noProof/>
                      </w:rPr>
                    </w:pPr>
                    <w:r>
                      <w:rPr>
                        <w:noProof/>
                      </w:rPr>
                      <w:lastRenderedPageBreak/>
                      <w:t xml:space="preserve">[8] </w:t>
                    </w:r>
                  </w:p>
                </w:tc>
                <w:tc>
                  <w:tcPr>
                    <w:tcW w:w="0" w:type="auto"/>
                    <w:hideMark/>
                  </w:tcPr>
                  <w:p w14:paraId="547314C3" w14:textId="77777777" w:rsidR="00DB2410" w:rsidRDefault="00DB2410">
                    <w:pPr>
                      <w:pStyle w:val="Bibliography"/>
                      <w:rPr>
                        <w:noProof/>
                      </w:rPr>
                    </w:pPr>
                    <w:r>
                      <w:rPr>
                        <w:noProof/>
                      </w:rPr>
                      <w:t xml:space="preserve">P. Botha, "Ground Vibration, Infrasound and Low Frequency Noise Measurements from a Modern Wind Turbine," </w:t>
                    </w:r>
                    <w:r>
                      <w:rPr>
                        <w:i/>
                        <w:iCs/>
                        <w:noProof/>
                      </w:rPr>
                      <w:t xml:space="preserve">Acta Acustica united with Acustica, </w:t>
                    </w:r>
                    <w:r>
                      <w:rPr>
                        <w:noProof/>
                      </w:rPr>
                      <w:t xml:space="preserve">vol. 99, no. 4, pp. 537-544, 2013. </w:t>
                    </w:r>
                  </w:p>
                </w:tc>
              </w:tr>
              <w:tr w:rsidR="00DB2410" w14:paraId="4D030171" w14:textId="77777777">
                <w:trPr>
                  <w:divId w:val="2130011020"/>
                  <w:tblCellSpacing w:w="15" w:type="dxa"/>
                </w:trPr>
                <w:tc>
                  <w:tcPr>
                    <w:tcW w:w="50" w:type="pct"/>
                    <w:hideMark/>
                  </w:tcPr>
                  <w:p w14:paraId="67964A41" w14:textId="77777777" w:rsidR="00DB2410" w:rsidRDefault="00DB2410">
                    <w:pPr>
                      <w:pStyle w:val="Bibliography"/>
                      <w:rPr>
                        <w:noProof/>
                      </w:rPr>
                    </w:pPr>
                    <w:r>
                      <w:rPr>
                        <w:noProof/>
                      </w:rPr>
                      <w:t xml:space="preserve">[9] </w:t>
                    </w:r>
                  </w:p>
                </w:tc>
                <w:tc>
                  <w:tcPr>
                    <w:tcW w:w="0" w:type="auto"/>
                    <w:hideMark/>
                  </w:tcPr>
                  <w:p w14:paraId="0BAB7DBA" w14:textId="77777777" w:rsidR="00DB2410" w:rsidRDefault="00DB2410">
                    <w:pPr>
                      <w:pStyle w:val="Bibliography"/>
                      <w:rPr>
                        <w:noProof/>
                      </w:rPr>
                    </w:pPr>
                    <w:r>
                      <w:rPr>
                        <w:noProof/>
                      </w:rPr>
                      <w:t xml:space="preserve">S. Borowski, "Ground vibrations caused by wind power plant work as environmental pollution - case study," </w:t>
                    </w:r>
                    <w:r>
                      <w:rPr>
                        <w:i/>
                        <w:iCs/>
                        <w:noProof/>
                      </w:rPr>
                      <w:t xml:space="preserve">MATEC Web of Conferences, </w:t>
                    </w:r>
                    <w:r>
                      <w:rPr>
                        <w:noProof/>
                      </w:rPr>
                      <w:t xml:space="preserve">vol. 302, no. 01002, 2019. </w:t>
                    </w:r>
                  </w:p>
                </w:tc>
              </w:tr>
              <w:tr w:rsidR="00DB2410" w14:paraId="6780166E" w14:textId="77777777">
                <w:trPr>
                  <w:divId w:val="2130011020"/>
                  <w:tblCellSpacing w:w="15" w:type="dxa"/>
                </w:trPr>
                <w:tc>
                  <w:tcPr>
                    <w:tcW w:w="50" w:type="pct"/>
                    <w:hideMark/>
                  </w:tcPr>
                  <w:p w14:paraId="075B20B9" w14:textId="77777777" w:rsidR="00DB2410" w:rsidRDefault="00DB2410">
                    <w:pPr>
                      <w:pStyle w:val="Bibliography"/>
                      <w:rPr>
                        <w:noProof/>
                      </w:rPr>
                    </w:pPr>
                    <w:r>
                      <w:rPr>
                        <w:noProof/>
                      </w:rPr>
                      <w:t xml:space="preserve">[10] </w:t>
                    </w:r>
                  </w:p>
                </w:tc>
                <w:tc>
                  <w:tcPr>
                    <w:tcW w:w="0" w:type="auto"/>
                    <w:hideMark/>
                  </w:tcPr>
                  <w:p w14:paraId="4E03166C" w14:textId="77777777" w:rsidR="00DB2410" w:rsidRDefault="00DB2410">
                    <w:pPr>
                      <w:pStyle w:val="Bibliography"/>
                      <w:rPr>
                        <w:noProof/>
                      </w:rPr>
                    </w:pPr>
                    <w:r>
                      <w:rPr>
                        <w:noProof/>
                      </w:rPr>
                      <w:t>B. Serralheiro-O'Neill, "Snapping Turtle," The Canadian Encyclopedia, 6 05 2021. [Online]. Available: https://www.thecanadianencyclopedia.ca/en/article/snapping-turtle. [Accessed 15 10 2022].</w:t>
                    </w:r>
                  </w:p>
                </w:tc>
              </w:tr>
              <w:tr w:rsidR="00DB2410" w14:paraId="3DF9708A" w14:textId="77777777">
                <w:trPr>
                  <w:divId w:val="2130011020"/>
                  <w:tblCellSpacing w:w="15" w:type="dxa"/>
                </w:trPr>
                <w:tc>
                  <w:tcPr>
                    <w:tcW w:w="50" w:type="pct"/>
                    <w:hideMark/>
                  </w:tcPr>
                  <w:p w14:paraId="37E97B10" w14:textId="77777777" w:rsidR="00DB2410" w:rsidRDefault="00DB2410">
                    <w:pPr>
                      <w:pStyle w:val="Bibliography"/>
                      <w:rPr>
                        <w:noProof/>
                      </w:rPr>
                    </w:pPr>
                    <w:r>
                      <w:rPr>
                        <w:noProof/>
                      </w:rPr>
                      <w:t xml:space="preserve">[11] </w:t>
                    </w:r>
                  </w:p>
                </w:tc>
                <w:tc>
                  <w:tcPr>
                    <w:tcW w:w="0" w:type="auto"/>
                    <w:hideMark/>
                  </w:tcPr>
                  <w:p w14:paraId="1322ED61" w14:textId="77777777" w:rsidR="00DB2410" w:rsidRDefault="00DB2410">
                    <w:pPr>
                      <w:pStyle w:val="Bibliography"/>
                      <w:rPr>
                        <w:noProof/>
                      </w:rPr>
                    </w:pPr>
                    <w:r>
                      <w:rPr>
                        <w:noProof/>
                      </w:rPr>
                      <w:t>"What is an Earthquake?," Seismology Research Centre, [Online]. Available: https://www.src.com.au/earthquakes/seismology-101/what-is-an-earthquake/. [Accessed 15 10 2022].</w:t>
                    </w:r>
                  </w:p>
                </w:tc>
              </w:tr>
              <w:tr w:rsidR="00DB2410" w14:paraId="2D9008C4" w14:textId="77777777">
                <w:trPr>
                  <w:divId w:val="2130011020"/>
                  <w:tblCellSpacing w:w="15" w:type="dxa"/>
                </w:trPr>
                <w:tc>
                  <w:tcPr>
                    <w:tcW w:w="50" w:type="pct"/>
                    <w:hideMark/>
                  </w:tcPr>
                  <w:p w14:paraId="255F30DB" w14:textId="77777777" w:rsidR="00DB2410" w:rsidRDefault="00DB2410">
                    <w:pPr>
                      <w:pStyle w:val="Bibliography"/>
                      <w:rPr>
                        <w:noProof/>
                      </w:rPr>
                    </w:pPr>
                    <w:r>
                      <w:rPr>
                        <w:noProof/>
                      </w:rPr>
                      <w:t xml:space="preserve">[12] </w:t>
                    </w:r>
                  </w:p>
                </w:tc>
                <w:tc>
                  <w:tcPr>
                    <w:tcW w:w="0" w:type="auto"/>
                    <w:hideMark/>
                  </w:tcPr>
                  <w:p w14:paraId="4FE2096A" w14:textId="77777777" w:rsidR="00DB2410" w:rsidRDefault="00DB2410">
                    <w:pPr>
                      <w:pStyle w:val="Bibliography"/>
                      <w:rPr>
                        <w:noProof/>
                      </w:rPr>
                    </w:pPr>
                    <w:r>
                      <w:rPr>
                        <w:noProof/>
                      </w:rPr>
                      <w:t>"BUTTKICKER LFE," ButtKick Haptics, [Online]. Available: https://thebuttkicker.com/products/buttkicker-lfe-haptic-transducer. [Accessed 20 08 2022].</w:t>
                    </w:r>
                  </w:p>
                </w:tc>
              </w:tr>
              <w:tr w:rsidR="00DB2410" w14:paraId="49E8CE69" w14:textId="77777777">
                <w:trPr>
                  <w:divId w:val="2130011020"/>
                  <w:tblCellSpacing w:w="15" w:type="dxa"/>
                </w:trPr>
                <w:tc>
                  <w:tcPr>
                    <w:tcW w:w="50" w:type="pct"/>
                    <w:hideMark/>
                  </w:tcPr>
                  <w:p w14:paraId="09AD1834" w14:textId="77777777" w:rsidR="00DB2410" w:rsidRDefault="00DB2410">
                    <w:pPr>
                      <w:pStyle w:val="Bibliography"/>
                      <w:rPr>
                        <w:noProof/>
                      </w:rPr>
                    </w:pPr>
                    <w:r>
                      <w:rPr>
                        <w:noProof/>
                      </w:rPr>
                      <w:t xml:space="preserve">[13] </w:t>
                    </w:r>
                  </w:p>
                </w:tc>
                <w:tc>
                  <w:tcPr>
                    <w:tcW w:w="0" w:type="auto"/>
                    <w:hideMark/>
                  </w:tcPr>
                  <w:p w14:paraId="508643ED" w14:textId="77777777" w:rsidR="00DB2410" w:rsidRDefault="00DB2410">
                    <w:pPr>
                      <w:pStyle w:val="Bibliography"/>
                      <w:rPr>
                        <w:noProof/>
                      </w:rPr>
                    </w:pPr>
                    <w:r>
                      <w:rPr>
                        <w:noProof/>
                      </w:rPr>
                      <w:t>E. S. Corporation, "Tactile FAQ," Auralinear, 2022. [Online]. Available: http://www.earthquakesound.eu/info/faq/tactile-faq.aspx. [Accessed 1 October 2022].</w:t>
                    </w:r>
                  </w:p>
                </w:tc>
              </w:tr>
              <w:tr w:rsidR="00DB2410" w14:paraId="583EC93B" w14:textId="77777777">
                <w:trPr>
                  <w:divId w:val="2130011020"/>
                  <w:tblCellSpacing w:w="15" w:type="dxa"/>
                </w:trPr>
                <w:tc>
                  <w:tcPr>
                    <w:tcW w:w="50" w:type="pct"/>
                    <w:hideMark/>
                  </w:tcPr>
                  <w:p w14:paraId="034380E4" w14:textId="77777777" w:rsidR="00DB2410" w:rsidRDefault="00DB2410">
                    <w:pPr>
                      <w:pStyle w:val="Bibliography"/>
                      <w:rPr>
                        <w:noProof/>
                      </w:rPr>
                    </w:pPr>
                    <w:r>
                      <w:rPr>
                        <w:noProof/>
                      </w:rPr>
                      <w:t xml:space="preserve">[14] </w:t>
                    </w:r>
                  </w:p>
                </w:tc>
                <w:tc>
                  <w:tcPr>
                    <w:tcW w:w="0" w:type="auto"/>
                    <w:hideMark/>
                  </w:tcPr>
                  <w:p w14:paraId="4FB47023" w14:textId="77777777" w:rsidR="00DB2410" w:rsidRDefault="00DB2410">
                    <w:pPr>
                      <w:pStyle w:val="Bibliography"/>
                      <w:rPr>
                        <w:noProof/>
                      </w:rPr>
                    </w:pPr>
                    <w:r>
                      <w:rPr>
                        <w:noProof/>
                      </w:rPr>
                      <w:t xml:space="preserve">R. Warden, "Cryogenic Nano-Actuator for JWST," in </w:t>
                    </w:r>
                    <w:r>
                      <w:rPr>
                        <w:i/>
                        <w:iCs/>
                        <w:noProof/>
                      </w:rPr>
                      <w:t>Proceedings of the 38th Aerospace Mechanisms Symposium</w:t>
                    </w:r>
                    <w:r>
                      <w:rPr>
                        <w:noProof/>
                      </w:rPr>
                      <w:t xml:space="preserve">, Hampton, Virginia, 2006. </w:t>
                    </w:r>
                  </w:p>
                </w:tc>
              </w:tr>
              <w:tr w:rsidR="00DB2410" w14:paraId="6D3FE4B4" w14:textId="77777777">
                <w:trPr>
                  <w:divId w:val="2130011020"/>
                  <w:tblCellSpacing w:w="15" w:type="dxa"/>
                </w:trPr>
                <w:tc>
                  <w:tcPr>
                    <w:tcW w:w="50" w:type="pct"/>
                    <w:hideMark/>
                  </w:tcPr>
                  <w:p w14:paraId="7BBAB718" w14:textId="77777777" w:rsidR="00DB2410" w:rsidRDefault="00DB2410">
                    <w:pPr>
                      <w:pStyle w:val="Bibliography"/>
                      <w:rPr>
                        <w:noProof/>
                      </w:rPr>
                    </w:pPr>
                    <w:r>
                      <w:rPr>
                        <w:noProof/>
                      </w:rPr>
                      <w:t xml:space="preserve">[15] </w:t>
                    </w:r>
                  </w:p>
                </w:tc>
                <w:tc>
                  <w:tcPr>
                    <w:tcW w:w="0" w:type="auto"/>
                    <w:hideMark/>
                  </w:tcPr>
                  <w:p w14:paraId="450F0BAE" w14:textId="77777777" w:rsidR="00DB2410" w:rsidRDefault="00DB2410">
                    <w:pPr>
                      <w:pStyle w:val="Bibliography"/>
                      <w:rPr>
                        <w:noProof/>
                      </w:rPr>
                    </w:pPr>
                    <w:r>
                      <w:rPr>
                        <w:noProof/>
                      </w:rPr>
                      <w:t>Polyfractal, "JWST Mirror Actuator," Thingiverse, 7 02 2022. [Online]. Available: https://www.thingiverse.com/thing:5232214. [Accessed 1 10 2022].</w:t>
                    </w:r>
                  </w:p>
                </w:tc>
              </w:tr>
              <w:tr w:rsidR="00DB2410" w14:paraId="50574BFB" w14:textId="77777777">
                <w:trPr>
                  <w:divId w:val="2130011020"/>
                  <w:tblCellSpacing w:w="15" w:type="dxa"/>
                </w:trPr>
                <w:tc>
                  <w:tcPr>
                    <w:tcW w:w="50" w:type="pct"/>
                    <w:hideMark/>
                  </w:tcPr>
                  <w:p w14:paraId="4735CD11" w14:textId="77777777" w:rsidR="00DB2410" w:rsidRDefault="00DB2410">
                    <w:pPr>
                      <w:pStyle w:val="Bibliography"/>
                      <w:rPr>
                        <w:noProof/>
                      </w:rPr>
                    </w:pPr>
                    <w:r>
                      <w:rPr>
                        <w:noProof/>
                      </w:rPr>
                      <w:t xml:space="preserve">[16] </w:t>
                    </w:r>
                  </w:p>
                </w:tc>
                <w:tc>
                  <w:tcPr>
                    <w:tcW w:w="0" w:type="auto"/>
                    <w:hideMark/>
                  </w:tcPr>
                  <w:p w14:paraId="7608F2CB" w14:textId="77777777" w:rsidR="00DB2410" w:rsidRDefault="00DB2410">
                    <w:pPr>
                      <w:pStyle w:val="Bibliography"/>
                      <w:rPr>
                        <w:noProof/>
                      </w:rPr>
                    </w:pPr>
                    <w:r>
                      <w:rPr>
                        <w:noProof/>
                      </w:rPr>
                      <w:t xml:space="preserve">D.-P. Nguyen, K. Hansen and B. Zajamsek, "Human perception of wind farm vibration," </w:t>
                    </w:r>
                    <w:r>
                      <w:rPr>
                        <w:i/>
                        <w:iCs/>
                        <w:noProof/>
                      </w:rPr>
                      <w:t xml:space="preserve">Journal of Low Frequency Noise, Vibration and Active Control, </w:t>
                    </w:r>
                    <w:r>
                      <w:rPr>
                        <w:noProof/>
                      </w:rPr>
                      <w:t xml:space="preserve">vol. 39, no. 1, pp. 17-27, 2020. </w:t>
                    </w:r>
                  </w:p>
                </w:tc>
              </w:tr>
              <w:tr w:rsidR="00DB2410" w14:paraId="0437EA2A" w14:textId="77777777">
                <w:trPr>
                  <w:divId w:val="2130011020"/>
                  <w:tblCellSpacing w:w="15" w:type="dxa"/>
                </w:trPr>
                <w:tc>
                  <w:tcPr>
                    <w:tcW w:w="50" w:type="pct"/>
                    <w:hideMark/>
                  </w:tcPr>
                  <w:p w14:paraId="400ACE4D" w14:textId="77777777" w:rsidR="00DB2410" w:rsidRDefault="00DB2410">
                    <w:pPr>
                      <w:pStyle w:val="Bibliography"/>
                      <w:rPr>
                        <w:noProof/>
                      </w:rPr>
                    </w:pPr>
                    <w:r>
                      <w:rPr>
                        <w:noProof/>
                      </w:rPr>
                      <w:t xml:space="preserve">[17] </w:t>
                    </w:r>
                  </w:p>
                </w:tc>
                <w:tc>
                  <w:tcPr>
                    <w:tcW w:w="0" w:type="auto"/>
                    <w:hideMark/>
                  </w:tcPr>
                  <w:p w14:paraId="79992BF2" w14:textId="77777777" w:rsidR="00DB2410" w:rsidRDefault="00DB2410">
                    <w:pPr>
                      <w:pStyle w:val="Bibliography"/>
                      <w:rPr>
                        <w:noProof/>
                      </w:rPr>
                    </w:pPr>
                    <w:r>
                      <w:rPr>
                        <w:noProof/>
                      </w:rPr>
                      <w:t>"DC motors and mechanisms," Precision Microdrivers, 2022. [Online]. Available: https://www.precisionmicrodrives.com/. [Accessed 1 October 2022].</w:t>
                    </w:r>
                  </w:p>
                </w:tc>
              </w:tr>
            </w:tbl>
            <w:p w14:paraId="701EFB7C" w14:textId="77777777" w:rsidR="00DB2410" w:rsidRDefault="00DB2410">
              <w:pPr>
                <w:divId w:val="2130011020"/>
                <w:rPr>
                  <w:rFonts w:eastAsia="Times New Roman"/>
                  <w:noProof/>
                </w:rPr>
              </w:pPr>
            </w:p>
            <w:p w14:paraId="0BA041A4" w14:textId="1073D0FE" w:rsidR="60B8C571" w:rsidRDefault="00966DC9" w:rsidP="60B8C571">
              <w:r w:rsidRPr="60B8C571">
                <w:rPr>
                  <w:b/>
                  <w:bCs/>
                  <w:noProof/>
                </w:rPr>
                <w:fldChar w:fldCharType="end"/>
              </w:r>
            </w:p>
          </w:sdtContent>
        </w:sdt>
      </w:sdtContent>
    </w:sdt>
    <w:p w14:paraId="632D533F" w14:textId="4EB82EEB" w:rsidR="00BE5D53" w:rsidRDefault="00BE5D53" w:rsidP="00BE5D53">
      <w:pPr>
        <w:pStyle w:val="Heading1"/>
      </w:pPr>
      <w:bookmarkStart w:id="238" w:name="_Toc117018119"/>
      <w:r>
        <w:t>Appendices</w:t>
      </w:r>
      <w:bookmarkEnd w:id="238"/>
    </w:p>
    <w:p w14:paraId="396BFD76" w14:textId="56A61E00" w:rsidR="00BE5D53" w:rsidRPr="00BE5D53" w:rsidRDefault="00966DC9" w:rsidP="00966DC9">
      <w:r w:rsidRPr="00966DC9">
        <w:rPr>
          <w:highlight w:val="yellow"/>
        </w:rPr>
        <w:t>You may wish to include appendices. For example, detailed circuit diagrams, detailed wireframes, data sheets for special components, etc.</w:t>
      </w:r>
      <w:r>
        <w:t xml:space="preserve"> </w:t>
      </w:r>
    </w:p>
    <w:sectPr w:rsidR="00BE5D53" w:rsidRPr="00BE5D53" w:rsidSect="00B81A7F">
      <w:footerReference w:type="default" r:id="rId3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Yuu Ono" w:date="2022-10-19T09:23:00Z" w:initials="YO">
    <w:p w14:paraId="4C9B55DC" w14:textId="77777777" w:rsidR="00A31836" w:rsidRDefault="004033A1" w:rsidP="00AB715F">
      <w:pPr>
        <w:pStyle w:val="CommentText"/>
        <w:jc w:val="left"/>
      </w:pPr>
      <w:r>
        <w:rPr>
          <w:rStyle w:val="CommentReference"/>
        </w:rPr>
        <w:annotationRef/>
      </w:r>
      <w:r w:rsidR="00A31836">
        <w:t>For what? The title should reflect the entire project at a glance. Title should include "turtle" (objective). Note that the simulator is "method" and the turtle (more specifically, study on the effect of wind turbine vibration on the turtle egg incubation) is "objective" of this project in my opinion.</w:t>
      </w:r>
    </w:p>
  </w:comment>
  <w:comment w:id="3" w:author="Meia Copeland" w:date="2022-10-16T21:04:00Z" w:initials="MP">
    <w:p w14:paraId="23BCBC11" w14:textId="545DB10A" w:rsidR="003A7E07" w:rsidRDefault="003A7E07">
      <w:pPr>
        <w:pStyle w:val="CommentText"/>
        <w:jc w:val="left"/>
      </w:pPr>
      <w:r>
        <w:rPr>
          <w:rStyle w:val="CommentReference"/>
        </w:rPr>
        <w:annotationRef/>
      </w:r>
      <w:r>
        <w:fldChar w:fldCharType="begin"/>
      </w:r>
      <w:r>
        <w:instrText xml:space="preserve"> HYPERLINK "mailto:RanishkaFernando@cmail.carleton.ca" </w:instrText>
      </w:r>
      <w:bookmarkStart w:id="4" w:name="_@_3F7ED81FD97C455B9AB39B17A91BBCD2Z"/>
      <w:r>
        <w:fldChar w:fldCharType="separate"/>
      </w:r>
      <w:bookmarkEnd w:id="4"/>
      <w:r w:rsidRPr="003A7E07">
        <w:rPr>
          <w:rStyle w:val="Mention"/>
          <w:noProof/>
        </w:rPr>
        <w:t>@Ranishka Fernando</w:t>
      </w:r>
      <w:r>
        <w:fldChar w:fldCharType="end"/>
      </w:r>
      <w:r>
        <w:t xml:space="preserve"> please add student number</w:t>
      </w:r>
    </w:p>
  </w:comment>
  <w:comment w:id="40" w:author="Yuu Ono" w:date="2022-10-19T17:34:00Z" w:initials="YO">
    <w:p w14:paraId="01DAC789" w14:textId="77777777" w:rsidR="0090358F" w:rsidRDefault="003051C4" w:rsidP="00ED5589">
      <w:pPr>
        <w:pStyle w:val="CommentText"/>
        <w:jc w:val="left"/>
      </w:pPr>
      <w:r>
        <w:rPr>
          <w:rStyle w:val="CommentReference"/>
        </w:rPr>
        <w:annotationRef/>
      </w:r>
      <w:r w:rsidR="0090358F">
        <w:t>This may be deleted. It does not sound good or positive justification. Davy can get it if it is really necessary and worth buying it.</w:t>
      </w:r>
    </w:p>
  </w:comment>
  <w:comment w:id="41" w:author="Yuu Ono" w:date="2022-10-19T17:38:00Z" w:initials="YO">
    <w:p w14:paraId="1B5FB152" w14:textId="77777777" w:rsidR="008529A2" w:rsidRDefault="001C202D" w:rsidP="00C9074F">
      <w:pPr>
        <w:pStyle w:val="CommentText"/>
        <w:jc w:val="left"/>
      </w:pPr>
      <w:r>
        <w:rPr>
          <w:rStyle w:val="CommentReference"/>
        </w:rPr>
        <w:annotationRef/>
      </w:r>
      <w:r w:rsidR="008529A2">
        <w:t>This is a good justification to develop the device by ourselves since the existing device does not meet our requirements.</w:t>
      </w:r>
    </w:p>
  </w:comment>
  <w:comment w:id="45" w:author="Meia Copeland" w:date="2022-10-16T14:23:00Z" w:initials="MP">
    <w:p w14:paraId="4D841854" w14:textId="5DDAC198" w:rsidR="00295D45" w:rsidRDefault="00295D45">
      <w:pPr>
        <w:pStyle w:val="CommentText"/>
        <w:jc w:val="left"/>
      </w:pPr>
      <w:r>
        <w:rPr>
          <w:rStyle w:val="CommentReference"/>
        </w:rPr>
        <w:annotationRef/>
      </w:r>
      <w:r>
        <w:t>Goals are here. Need to add a section about how we measure our progress toward these objectives</w:t>
      </w:r>
    </w:p>
  </w:comment>
  <w:comment w:id="48" w:author="Yuu Ono" w:date="2022-10-19T18:06:00Z" w:initials="YO">
    <w:p w14:paraId="49DFF406" w14:textId="77777777" w:rsidR="005F274A" w:rsidRDefault="00D561ED" w:rsidP="009B6BE9">
      <w:pPr>
        <w:pStyle w:val="CommentText"/>
        <w:jc w:val="left"/>
      </w:pPr>
      <w:r>
        <w:rPr>
          <w:rStyle w:val="CommentReference"/>
        </w:rPr>
        <w:annotationRef/>
      </w:r>
      <w:r w:rsidR="005F274A">
        <w:t>Not sure why the teminology is "amplitude". Is the velocity called "amplitude" in biology? It is not in engineering. Which parameter(s) should be monitored and controlled, displacement, velocity and/or acceleration?</w:t>
      </w:r>
    </w:p>
  </w:comment>
  <w:comment w:id="53" w:author="Yuu Ono" w:date="2022-10-19T17:54:00Z" w:initials="YO">
    <w:p w14:paraId="634D3084" w14:textId="01073517" w:rsidR="004E15A1" w:rsidRDefault="004E15A1" w:rsidP="00A36D3A">
      <w:pPr>
        <w:pStyle w:val="CommentText"/>
        <w:jc w:val="left"/>
      </w:pPr>
      <w:r>
        <w:rPr>
          <w:rStyle w:val="CommentReference"/>
        </w:rPr>
        <w:annotationRef/>
      </w:r>
      <w:r>
        <w:t>It is a unit of "velocity".</w:t>
      </w:r>
    </w:p>
  </w:comment>
  <w:comment w:id="58" w:author="Yuu Ono" w:date="2022-10-19T17:48:00Z" w:initials="YO">
    <w:p w14:paraId="171E166A" w14:textId="28FA343F" w:rsidR="0092315E" w:rsidRDefault="0092315E" w:rsidP="00DF5C89">
      <w:pPr>
        <w:pStyle w:val="CommentText"/>
        <w:jc w:val="left"/>
      </w:pPr>
      <w:r>
        <w:rPr>
          <w:rStyle w:val="CommentReference"/>
        </w:rPr>
        <w:annotationRef/>
      </w:r>
      <w:r>
        <w:t>Temperature/humidity measurements are missing.</w:t>
      </w:r>
    </w:p>
  </w:comment>
  <w:comment w:id="59" w:author="Yuu Ono" w:date="2022-10-19T17:55:00Z" w:initials="YO">
    <w:p w14:paraId="2E75E1E9" w14:textId="77777777" w:rsidR="0000089A" w:rsidRDefault="0000089A" w:rsidP="00D973B8">
      <w:pPr>
        <w:pStyle w:val="CommentText"/>
        <w:jc w:val="left"/>
      </w:pPr>
      <w:r>
        <w:rPr>
          <w:rStyle w:val="CommentReference"/>
        </w:rPr>
        <w:annotationRef/>
      </w:r>
      <w:r>
        <w:t>Be more specific, vertical or horizontal displacement?</w:t>
      </w:r>
    </w:p>
  </w:comment>
  <w:comment w:id="63" w:author="Yuu Ono" w:date="2022-10-19T17:52:00Z" w:initials="YO">
    <w:p w14:paraId="6C54F299" w14:textId="66685B5F" w:rsidR="00DB434F" w:rsidRDefault="00DB434F" w:rsidP="00647F2C">
      <w:pPr>
        <w:pStyle w:val="CommentText"/>
        <w:jc w:val="left"/>
      </w:pPr>
      <w:r>
        <w:rPr>
          <w:rStyle w:val="CommentReference"/>
        </w:rPr>
        <w:annotationRef/>
      </w:r>
      <w:r>
        <w:t>Could "Environmental data acquisition" be more appropriate?</w:t>
      </w:r>
    </w:p>
  </w:comment>
  <w:comment w:id="64" w:author="Meia Copeland" w:date="2022-10-17T11:01:00Z" w:initials="MC">
    <w:p w14:paraId="2A38EC91" w14:textId="4B19BFCA" w:rsidR="00CB70BD" w:rsidRDefault="00CB70BD" w:rsidP="00B3310A">
      <w:pPr>
        <w:pStyle w:val="CommentText"/>
        <w:jc w:val="left"/>
      </w:pPr>
      <w:r>
        <w:rPr>
          <w:rStyle w:val="CommentReference"/>
        </w:rPr>
        <w:annotationRef/>
      </w:r>
      <w:r>
        <w:t>Need to decided appropriate frequenecy</w:t>
      </w:r>
    </w:p>
  </w:comment>
  <w:comment w:id="65" w:author="Meia Copeland" w:date="2022-10-17T11:01:00Z" w:initials="MC">
    <w:p w14:paraId="5E952AB0" w14:textId="0193A475" w:rsidR="00CB70BD" w:rsidRDefault="00CB70BD" w:rsidP="00B3310A">
      <w:pPr>
        <w:pStyle w:val="CommentText"/>
        <w:jc w:val="left"/>
      </w:pPr>
      <w:r>
        <w:rPr>
          <w:rStyle w:val="CommentReference"/>
        </w:rPr>
        <w:annotationRef/>
      </w:r>
      <w:r>
        <w:t>Will talk to Christina about rates that are reasonable.</w:t>
      </w:r>
    </w:p>
  </w:comment>
  <w:comment w:id="67" w:author="Yuu Ono" w:date="2022-10-19T18:27:00Z" w:initials="YO">
    <w:p w14:paraId="6964144A" w14:textId="77777777" w:rsidR="00FC3A65" w:rsidRDefault="00FC3A65" w:rsidP="005C4454">
      <w:pPr>
        <w:pStyle w:val="CommentText"/>
        <w:jc w:val="left"/>
      </w:pPr>
      <w:r>
        <w:rPr>
          <w:rStyle w:val="CommentReference"/>
        </w:rPr>
        <w:annotationRef/>
      </w:r>
      <w:r>
        <w:t>It is unclear what you mean by "research". Be more informative in the title.</w:t>
      </w:r>
    </w:p>
  </w:comment>
  <w:comment w:id="78" w:author="Yuu Ono" w:date="2022-10-19T18:16:00Z" w:initials="YO">
    <w:p w14:paraId="4EB7735E" w14:textId="5F939563" w:rsidR="00285E3F" w:rsidRDefault="00285E3F" w:rsidP="009603AE">
      <w:pPr>
        <w:pStyle w:val="CommentText"/>
        <w:jc w:val="left"/>
      </w:pPr>
      <w:r>
        <w:rPr>
          <w:rStyle w:val="CommentReference"/>
        </w:rPr>
        <w:annotationRef/>
      </w:r>
      <w:r>
        <w:t xml:space="preserve">You cannot measure "vibration" since it is not a quantitative parameter. </w:t>
      </w:r>
    </w:p>
  </w:comment>
  <w:comment w:id="83" w:author="Yuu Ono" w:date="2022-10-19T18:19:00Z" w:initials="YO">
    <w:p w14:paraId="79AF7815" w14:textId="77777777" w:rsidR="0083535A" w:rsidRDefault="0083535A" w:rsidP="00796A82">
      <w:pPr>
        <w:pStyle w:val="CommentText"/>
        <w:jc w:val="left"/>
      </w:pPr>
      <w:r>
        <w:rPr>
          <w:rStyle w:val="CommentReference"/>
        </w:rPr>
        <w:annotationRef/>
      </w:r>
      <w:r>
        <w:t>You have to define the direction of the coordinate. Is the z-axis is vertical?</w:t>
      </w:r>
    </w:p>
  </w:comment>
  <w:comment w:id="86" w:author="Yuu Ono" w:date="2022-10-19T18:20:00Z" w:initials="YO">
    <w:p w14:paraId="4ACB7DF0" w14:textId="77777777" w:rsidR="007B4E2B" w:rsidRDefault="00BC00AE" w:rsidP="007C4B1D">
      <w:pPr>
        <w:pStyle w:val="CommentText"/>
        <w:jc w:val="left"/>
      </w:pPr>
      <w:r>
        <w:rPr>
          <w:rStyle w:val="CommentReference"/>
        </w:rPr>
        <w:annotationRef/>
      </w:r>
      <w:r w:rsidR="007B4E2B">
        <w:t>How close is it? Give a quantitative/objective (but not qualitative/subjective) description.</w:t>
      </w:r>
    </w:p>
  </w:comment>
  <w:comment w:id="100" w:author="Meia Copeland" w:date="2022-10-18T20:34:00Z" w:initials="MC">
    <w:p w14:paraId="5695CB26" w14:textId="52ECB838" w:rsidR="004B5E63" w:rsidRDefault="004B5E63" w:rsidP="00FB250E">
      <w:pPr>
        <w:pStyle w:val="CommentText"/>
        <w:jc w:val="left"/>
      </w:pPr>
      <w:r>
        <w:rPr>
          <w:rStyle w:val="CommentReference"/>
        </w:rPr>
        <w:annotationRef/>
      </w:r>
      <w:r>
        <w:fldChar w:fldCharType="begin"/>
      </w:r>
      <w:r>
        <w:instrText xml:space="preserve"> HYPERLINK "mailto:TalalJaber@cmail.carleton.ca" </w:instrText>
      </w:r>
      <w:bookmarkStart w:id="101" w:name="_@_D76199239C4D4F79B21355E0CAAA1B15Z"/>
      <w:r>
        <w:fldChar w:fldCharType="separate"/>
      </w:r>
      <w:bookmarkEnd w:id="101"/>
      <w:r w:rsidRPr="004B5E63">
        <w:rPr>
          <w:rStyle w:val="Mention"/>
          <w:noProof/>
        </w:rPr>
        <w:t>@Talal Jaber</w:t>
      </w:r>
      <w:r>
        <w:fldChar w:fldCharType="end"/>
      </w:r>
      <w:r>
        <w:t xml:space="preserve"> or </w:t>
      </w:r>
      <w:r>
        <w:fldChar w:fldCharType="begin"/>
      </w:r>
      <w:r>
        <w:instrText xml:space="preserve"> HYPERLINK "mailto:RanishkaFernando@cmail.carleton.ca" </w:instrText>
      </w:r>
      <w:bookmarkStart w:id="102" w:name="_@_285C1ACE73014B0CB543972F78678E99Z"/>
      <w:r>
        <w:fldChar w:fldCharType="separate"/>
      </w:r>
      <w:bookmarkEnd w:id="102"/>
      <w:r w:rsidRPr="004B5E63">
        <w:rPr>
          <w:rStyle w:val="Mention"/>
          <w:noProof/>
        </w:rPr>
        <w:t>@Ranishka Fernando</w:t>
      </w:r>
      <w:r>
        <w:fldChar w:fldCharType="end"/>
      </w:r>
      <w:r>
        <w:t>, any way we can get this graph with larger text? Or have a version with larger text available in the appendix?</w:t>
      </w:r>
    </w:p>
  </w:comment>
  <w:comment w:id="109" w:author="Yuu Ono" w:date="2022-10-19T18:37:00Z" w:initials="YO">
    <w:p w14:paraId="34550770" w14:textId="77777777" w:rsidR="00571DD5" w:rsidRDefault="00571DD5" w:rsidP="00BC5CFA">
      <w:pPr>
        <w:pStyle w:val="CommentText"/>
        <w:jc w:val="left"/>
      </w:pPr>
      <w:r>
        <w:rPr>
          <w:rStyle w:val="CommentReference"/>
        </w:rPr>
        <w:annotationRef/>
      </w:r>
      <w:r>
        <w:t>Software for what? Be more specific and concrete.</w:t>
      </w:r>
    </w:p>
  </w:comment>
  <w:comment w:id="111" w:author="Yuu Ono" w:date="2022-10-19T18:39:00Z" w:initials="YO">
    <w:p w14:paraId="7098787B" w14:textId="77777777" w:rsidR="00DE2793" w:rsidRDefault="00DE2793" w:rsidP="00911B0B">
      <w:pPr>
        <w:pStyle w:val="CommentText"/>
        <w:jc w:val="left"/>
      </w:pPr>
      <w:r>
        <w:rPr>
          <w:rStyle w:val="CommentReference"/>
        </w:rPr>
        <w:annotationRef/>
      </w:r>
      <w:r>
        <w:t>Describe what kinds of data to be stored.</w:t>
      </w:r>
    </w:p>
  </w:comment>
  <w:comment w:id="112" w:author="Meia Copeland" w:date="2022-10-18T20:34:00Z" w:initials="MC">
    <w:p w14:paraId="249E18A5" w14:textId="689C2C02" w:rsidR="004B5E63" w:rsidRDefault="004B5E63" w:rsidP="00BD2D19">
      <w:pPr>
        <w:pStyle w:val="CommentText"/>
        <w:jc w:val="left"/>
      </w:pPr>
      <w:r>
        <w:rPr>
          <w:rStyle w:val="CommentReference"/>
        </w:rPr>
        <w:annotationRef/>
      </w:r>
      <w:r>
        <w:fldChar w:fldCharType="begin"/>
      </w:r>
      <w:r>
        <w:instrText xml:space="preserve"> HYPERLINK "mailto:ShawaizKhan@cmail.carleton.ca" </w:instrText>
      </w:r>
      <w:bookmarkStart w:id="114" w:name="_@_C84E2379F23D4E449475A92470E0F3B0Z"/>
      <w:r>
        <w:fldChar w:fldCharType="separate"/>
      </w:r>
      <w:bookmarkEnd w:id="114"/>
      <w:r w:rsidRPr="004B5E63">
        <w:rPr>
          <w:rStyle w:val="Mention"/>
          <w:noProof/>
        </w:rPr>
        <w:t>@Shawaiz  Khan</w:t>
      </w:r>
      <w:r>
        <w:fldChar w:fldCharType="end"/>
      </w:r>
      <w:r>
        <w:t xml:space="preserve"> needs references</w:t>
      </w:r>
    </w:p>
  </w:comment>
  <w:comment w:id="113" w:author="Yuu Ono" w:date="2022-10-19T18:40:00Z" w:initials="YO">
    <w:p w14:paraId="0DB5921A" w14:textId="77777777" w:rsidR="004D3A02" w:rsidRDefault="004D3A02" w:rsidP="0072032F">
      <w:pPr>
        <w:pStyle w:val="CommentText"/>
        <w:jc w:val="left"/>
      </w:pPr>
      <w:r>
        <w:rPr>
          <w:rStyle w:val="CommentReference"/>
        </w:rPr>
        <w:annotationRef/>
      </w:r>
      <w:r>
        <w:t>You must define the acronym.</w:t>
      </w:r>
    </w:p>
  </w:comment>
  <w:comment w:id="116" w:author="Meia Copeland" w:date="2022-10-16T22:29:00Z" w:initials="MP">
    <w:p w14:paraId="4C367F88" w14:textId="3B748312" w:rsidR="00627FEF" w:rsidRDefault="00627FEF">
      <w:pPr>
        <w:pStyle w:val="CommentText"/>
        <w:jc w:val="left"/>
      </w:pPr>
      <w:r>
        <w:rPr>
          <w:rStyle w:val="CommentReference"/>
        </w:rPr>
        <w:annotationRef/>
      </w:r>
      <w:r>
        <w:fldChar w:fldCharType="begin"/>
      </w:r>
      <w:r>
        <w:instrText xml:space="preserve"> HYPERLINK "mailto:MarwanZeyada@cmail.carleton.ca" </w:instrText>
      </w:r>
      <w:bookmarkStart w:id="117" w:name="_@_6D193CD32D854E81A8D4DF5935C9B54AZ"/>
      <w:r>
        <w:fldChar w:fldCharType="separate"/>
      </w:r>
      <w:bookmarkEnd w:id="117"/>
      <w:r w:rsidRPr="00627FEF">
        <w:rPr>
          <w:rStyle w:val="Mention"/>
          <w:noProof/>
        </w:rPr>
        <w:t>@Marwan Zeyada</w:t>
      </w:r>
      <w:r>
        <w:fldChar w:fldCharType="end"/>
      </w:r>
      <w:r>
        <w:t xml:space="preserve"> you can go over your research here. What frameworks you looked at, pros and cons of each, and why you chose the one you did</w:t>
      </w:r>
    </w:p>
  </w:comment>
  <w:comment w:id="118" w:author="Meia Copeland" w:date="2022-10-18T20:35:00Z" w:initials="MC">
    <w:p w14:paraId="2C497AC2" w14:textId="1D2F70B7" w:rsidR="00926670" w:rsidRDefault="00926670" w:rsidP="00C41C38">
      <w:pPr>
        <w:pStyle w:val="CommentText"/>
        <w:jc w:val="left"/>
      </w:pPr>
      <w:r>
        <w:rPr>
          <w:rStyle w:val="CommentReference"/>
        </w:rPr>
        <w:annotationRef/>
      </w:r>
      <w:r>
        <w:fldChar w:fldCharType="begin"/>
      </w:r>
      <w:r>
        <w:instrText xml:space="preserve"> HYPERLINK "mailto:MarwanZeyada@cmail.carleton.ca" </w:instrText>
      </w:r>
      <w:bookmarkStart w:id="119" w:name="_@_08B25F6D5EA0493CB8AE258EAC2F3D23Z"/>
      <w:r>
        <w:fldChar w:fldCharType="separate"/>
      </w:r>
      <w:bookmarkEnd w:id="119"/>
      <w:r w:rsidRPr="00926670">
        <w:rPr>
          <w:rStyle w:val="Mention"/>
          <w:noProof/>
        </w:rPr>
        <w:t>@Marwan Zeyada</w:t>
      </w:r>
      <w:r>
        <w:fldChar w:fldCharType="end"/>
      </w:r>
      <w:r>
        <w:t xml:space="preserve"> needs references</w:t>
      </w:r>
    </w:p>
  </w:comment>
  <w:comment w:id="124" w:author="Yuu Ono" w:date="2022-10-19T18:44:00Z" w:initials="YO">
    <w:p w14:paraId="7F239145" w14:textId="77777777" w:rsidR="00494288" w:rsidRDefault="00815A0A" w:rsidP="00656903">
      <w:pPr>
        <w:pStyle w:val="CommentText"/>
        <w:jc w:val="left"/>
      </w:pPr>
      <w:r>
        <w:rPr>
          <w:rStyle w:val="CommentReference"/>
        </w:rPr>
        <w:annotationRef/>
      </w:r>
      <w:r w:rsidR="00494288">
        <w:t xml:space="preserve">What do you test for a motor? Don't you test vibration mechanical system for vibration created? </w:t>
      </w:r>
    </w:p>
  </w:comment>
  <w:comment w:id="126" w:author="Meia Copeland" w:date="2022-10-18T20:35:00Z" w:initials="MC">
    <w:p w14:paraId="75ADBE9D" w14:textId="40AEF21C" w:rsidR="00972468" w:rsidRDefault="00972468" w:rsidP="00024AC1">
      <w:pPr>
        <w:pStyle w:val="CommentText"/>
        <w:jc w:val="left"/>
      </w:pPr>
      <w:r>
        <w:rPr>
          <w:rStyle w:val="CommentReference"/>
        </w:rPr>
        <w:annotationRef/>
      </w:r>
      <w:r>
        <w:t>Needs references</w:t>
      </w:r>
    </w:p>
  </w:comment>
  <w:comment w:id="127" w:author="Yuu Ono" w:date="2022-10-19T18:47:00Z" w:initials="YO">
    <w:p w14:paraId="6EF4E5E4" w14:textId="77777777" w:rsidR="00B23F2A" w:rsidRDefault="00B23F2A" w:rsidP="00A05998">
      <w:pPr>
        <w:pStyle w:val="CommentText"/>
        <w:jc w:val="left"/>
      </w:pPr>
      <w:r>
        <w:rPr>
          <w:rStyle w:val="CommentReference"/>
        </w:rPr>
        <w:annotationRef/>
      </w:r>
      <w:r>
        <w:t>What is it?</w:t>
      </w:r>
    </w:p>
  </w:comment>
  <w:comment w:id="128" w:author="Meia Copeland" w:date="2022-10-16T21:08:00Z" w:initials="MP">
    <w:p w14:paraId="5CBE72F6" w14:textId="7ACFFB6E" w:rsidR="006A6BDE" w:rsidRDefault="006A6BDE">
      <w:pPr>
        <w:pStyle w:val="CommentText"/>
        <w:jc w:val="left"/>
      </w:pPr>
      <w:r>
        <w:rPr>
          <w:rStyle w:val="CommentReference"/>
        </w:rPr>
        <w:annotationRef/>
      </w:r>
      <w:r>
        <w:fldChar w:fldCharType="begin"/>
      </w:r>
      <w:r>
        <w:instrText xml:space="preserve"> HYPERLINK "mailto:TalalJaber@cmail.carleton.ca" </w:instrText>
      </w:r>
      <w:bookmarkStart w:id="130" w:name="_@_A98B2CB5D864445ABB553F837C15725EZ"/>
      <w:r>
        <w:fldChar w:fldCharType="separate"/>
      </w:r>
      <w:bookmarkEnd w:id="130"/>
      <w:r w:rsidRPr="006A6BDE">
        <w:rPr>
          <w:rStyle w:val="Mention"/>
          <w:noProof/>
        </w:rPr>
        <w:t>@Talal Jaber</w:t>
      </w:r>
      <w:r>
        <w:fldChar w:fldCharType="end"/>
      </w:r>
      <w:r>
        <w:t xml:space="preserve"> and </w:t>
      </w:r>
      <w:r>
        <w:fldChar w:fldCharType="begin"/>
      </w:r>
      <w:r>
        <w:instrText xml:space="preserve"> HYPERLINK "mailto:RanishkaFernando@cmail.carleton.ca" </w:instrText>
      </w:r>
      <w:bookmarkStart w:id="131" w:name="_@_924F9FB004594A29B2B786AF4259E4A5Z"/>
      <w:r>
        <w:fldChar w:fldCharType="separate"/>
      </w:r>
      <w:bookmarkEnd w:id="131"/>
      <w:r w:rsidRPr="006A6BDE">
        <w:rPr>
          <w:rStyle w:val="Mention"/>
          <w:noProof/>
        </w:rPr>
        <w:t>@Ranishka Fernando</w:t>
      </w:r>
      <w:r>
        <w:fldChar w:fldCharType="end"/>
      </w:r>
      <w:r>
        <w:t xml:space="preserve"> please add other relevant courses</w:t>
      </w:r>
    </w:p>
  </w:comment>
  <w:comment w:id="129" w:author="Meia Copeland" w:date="2022-10-18T20:35:00Z" w:initials="MC">
    <w:p w14:paraId="10EEFD95" w14:textId="77777777" w:rsidR="00972468" w:rsidRDefault="00972468" w:rsidP="007172DF">
      <w:pPr>
        <w:pStyle w:val="CommentText"/>
        <w:jc w:val="left"/>
      </w:pPr>
      <w:r>
        <w:rPr>
          <w:rStyle w:val="CommentReference"/>
        </w:rPr>
        <w:annotationRef/>
      </w:r>
      <w:r>
        <w:t>Need to add a list of courses with titles in the appendix for reference</w:t>
      </w:r>
    </w:p>
  </w:comment>
  <w:comment w:id="139" w:author="Meia Copeland" w:date="2022-10-16T21:09:00Z" w:initials="MP">
    <w:p w14:paraId="095B10C0" w14:textId="00658DD6" w:rsidR="006A6BDE" w:rsidRDefault="006A6BDE">
      <w:pPr>
        <w:pStyle w:val="CommentText"/>
        <w:jc w:val="left"/>
      </w:pPr>
      <w:r>
        <w:rPr>
          <w:rStyle w:val="CommentReference"/>
        </w:rPr>
        <w:annotationRef/>
      </w:r>
      <w:r>
        <w:fldChar w:fldCharType="begin"/>
      </w:r>
      <w:r>
        <w:instrText xml:space="preserve"> HYPERLINK "mailto:TalalJaber@cmail.carleton.ca" </w:instrText>
      </w:r>
      <w:bookmarkStart w:id="140" w:name="_@_80993D2E5CF946BA88BE49D8C920F108Z"/>
      <w:r>
        <w:fldChar w:fldCharType="separate"/>
      </w:r>
      <w:bookmarkEnd w:id="140"/>
      <w:r w:rsidRPr="006A6BDE">
        <w:rPr>
          <w:rStyle w:val="Mention"/>
          <w:noProof/>
        </w:rPr>
        <w:t>@Talal Jaber</w:t>
      </w:r>
      <w:r>
        <w:fldChar w:fldCharType="end"/>
      </w:r>
      <w:r>
        <w:t xml:space="preserve"> and </w:t>
      </w:r>
      <w:r>
        <w:fldChar w:fldCharType="begin"/>
      </w:r>
      <w:r>
        <w:instrText xml:space="preserve"> HYPERLINK "mailto:RanishkaFernando@cmail.carleton.ca" </w:instrText>
      </w:r>
      <w:bookmarkStart w:id="141" w:name="_@_71CAFDAEF5EF499D87B5DCE97308AC27Z"/>
      <w:r>
        <w:fldChar w:fldCharType="separate"/>
      </w:r>
      <w:bookmarkEnd w:id="141"/>
      <w:r w:rsidRPr="006A6BDE">
        <w:rPr>
          <w:rStyle w:val="Mention"/>
          <w:noProof/>
        </w:rPr>
        <w:t>@Ranishka Fernando</w:t>
      </w:r>
      <w:r>
        <w:fldChar w:fldCharType="end"/>
      </w:r>
      <w:r>
        <w:t xml:space="preserve"> please add other relevant courses</w:t>
      </w:r>
    </w:p>
  </w:comment>
  <w:comment w:id="143" w:author="Yuu Ono" w:date="2022-10-19T18:51:00Z" w:initials="YO">
    <w:p w14:paraId="75447C0A" w14:textId="77777777" w:rsidR="00AE11BE" w:rsidRDefault="00071179" w:rsidP="00C66E40">
      <w:pPr>
        <w:pStyle w:val="CommentText"/>
        <w:jc w:val="left"/>
      </w:pPr>
      <w:r>
        <w:rPr>
          <w:rStyle w:val="CommentReference"/>
        </w:rPr>
        <w:annotationRef/>
      </w:r>
      <w:r w:rsidR="00AE11BE">
        <w:t>What do you need to measure, displacement or displacement velocity? Be consistent with the previous descriptions.</w:t>
      </w:r>
    </w:p>
  </w:comment>
  <w:comment w:id="169" w:author="Meia Copeland" w:date="2022-10-17T11:12:00Z" w:initials="MC">
    <w:p w14:paraId="4EA52EE5" w14:textId="2A7B6973" w:rsidR="00417D6B" w:rsidRDefault="00417D6B" w:rsidP="00B3310A">
      <w:pPr>
        <w:pStyle w:val="CommentText"/>
        <w:jc w:val="left"/>
      </w:pPr>
      <w:r>
        <w:rPr>
          <w:rStyle w:val="CommentReference"/>
        </w:rPr>
        <w:annotationRef/>
      </w:r>
      <w:r>
        <w:fldChar w:fldCharType="begin"/>
      </w:r>
      <w:r>
        <w:instrText xml:space="preserve"> HYPERLINK "mailto:MarwanZeyada@cmail.carleton.ca" </w:instrText>
      </w:r>
      <w:bookmarkStart w:id="170" w:name="_@_758064F478374B8ABBD92E645E0838FBZ"/>
      <w:r>
        <w:fldChar w:fldCharType="separate"/>
      </w:r>
      <w:bookmarkEnd w:id="170"/>
      <w:r w:rsidRPr="00417D6B">
        <w:rPr>
          <w:rStyle w:val="Mention"/>
          <w:noProof/>
        </w:rPr>
        <w:t>@Marwan Zeyada</w:t>
      </w:r>
      <w:r>
        <w:fldChar w:fldCharType="end"/>
      </w:r>
      <w:r>
        <w:t xml:space="preserve"> you can go over your designs, wireframes, etc. here. Talk about formatting, what languages/frameworks you plan to use</w:t>
      </w:r>
    </w:p>
  </w:comment>
  <w:comment w:id="172" w:author="Meia Copeland" w:date="2022-10-17T11:13:00Z" w:initials="MC">
    <w:p w14:paraId="2EF19430" w14:textId="50ABFCE3" w:rsidR="00417D6B" w:rsidRDefault="00417D6B" w:rsidP="00B3310A">
      <w:pPr>
        <w:pStyle w:val="CommentText"/>
        <w:jc w:val="left"/>
      </w:pPr>
      <w:r>
        <w:rPr>
          <w:rStyle w:val="CommentReference"/>
        </w:rPr>
        <w:annotationRef/>
      </w:r>
      <w:r>
        <w:fldChar w:fldCharType="begin"/>
      </w:r>
      <w:r>
        <w:instrText xml:space="preserve"> HYPERLINK "mailto:ShawaizKhan@cmail.carleton.ca" </w:instrText>
      </w:r>
      <w:bookmarkStart w:id="173" w:name="_@_A60BE0A3B3A5489C9B5F9D49C27D2627Z"/>
      <w:r>
        <w:fldChar w:fldCharType="separate"/>
      </w:r>
      <w:bookmarkEnd w:id="173"/>
      <w:r w:rsidRPr="00417D6B">
        <w:rPr>
          <w:rStyle w:val="Mention"/>
          <w:noProof/>
        </w:rPr>
        <w:t>@Shawaiz  Khan</w:t>
      </w:r>
      <w:r>
        <w:fldChar w:fldCharType="end"/>
      </w:r>
      <w:r>
        <w:t xml:space="preserve"> (I know you know this already, but putting here for tracking)</w:t>
      </w:r>
      <w:r>
        <w:br/>
        <w:t>Use cases need to be cleaned up a bit format-wise, and finalized</w:t>
      </w:r>
    </w:p>
  </w:comment>
  <w:comment w:id="176" w:author="Yuu Ono" w:date="2022-10-19T19:07:00Z" w:initials="YO">
    <w:p w14:paraId="33FE0AB4" w14:textId="77777777" w:rsidR="009A4470" w:rsidRDefault="009A4470" w:rsidP="007023D2">
      <w:pPr>
        <w:pStyle w:val="CommentText"/>
        <w:jc w:val="left"/>
      </w:pPr>
      <w:r>
        <w:rPr>
          <w:rStyle w:val="CommentReference"/>
        </w:rPr>
        <w:annotationRef/>
      </w:r>
      <w:r>
        <w:t>I do not understand what you try to change here.</w:t>
      </w:r>
    </w:p>
  </w:comment>
  <w:comment w:id="177" w:author="Yuu Ono" w:date="2022-10-19T19:08:00Z" w:initials="YO">
    <w:p w14:paraId="696763C6" w14:textId="77777777" w:rsidR="00DF1EBB" w:rsidRDefault="00DF1EBB" w:rsidP="00D2541A">
      <w:pPr>
        <w:pStyle w:val="CommentText"/>
        <w:jc w:val="left"/>
      </w:pPr>
      <w:r>
        <w:rPr>
          <w:rStyle w:val="CommentReference"/>
        </w:rPr>
        <w:annotationRef/>
      </w:r>
      <w:r>
        <w:t>Do you change "unit" or "parameter" to be displayed? Why not to show the both?</w:t>
      </w:r>
    </w:p>
  </w:comment>
  <w:comment w:id="179" w:author="Yuu Ono" w:date="2022-10-19T19:10:00Z" w:initials="YO">
    <w:p w14:paraId="7A6DD967" w14:textId="77777777" w:rsidR="007A6743" w:rsidRDefault="007A6743" w:rsidP="00B02004">
      <w:pPr>
        <w:pStyle w:val="CommentText"/>
        <w:jc w:val="left"/>
      </w:pPr>
      <w:r>
        <w:rPr>
          <w:rStyle w:val="CommentReference"/>
        </w:rPr>
        <w:annotationRef/>
      </w:r>
      <w:r>
        <w:t>I do not understand. Can you change them? It was mentioned that device has a target and fixed vibration frequency and velocity.</w:t>
      </w:r>
    </w:p>
  </w:comment>
  <w:comment w:id="181" w:author="Meia Copeland" w:date="2022-10-16T14:24:00Z" w:initials="MP">
    <w:p w14:paraId="6B7AC0EA" w14:textId="6933A6D1" w:rsidR="00E03917" w:rsidRDefault="00E03917">
      <w:pPr>
        <w:pStyle w:val="CommentText"/>
        <w:jc w:val="left"/>
      </w:pPr>
      <w:r>
        <w:rPr>
          <w:rStyle w:val="CommentReference"/>
        </w:rPr>
        <w:annotationRef/>
      </w:r>
      <w:r>
        <w:t>With project team, we must individually talk about how we have skills for our tasks.</w:t>
      </w:r>
      <w:r>
        <w:br/>
      </w:r>
      <w:r>
        <w:br/>
        <w:t>After, a full section on how the team as a whole has the skills to do the project</w:t>
      </w:r>
    </w:p>
  </w:comment>
  <w:comment w:id="182" w:author="Meia Copeland" w:date="2022-10-17T11:13:00Z" w:initials="MC">
    <w:p w14:paraId="2B64D65E" w14:textId="77777777" w:rsidR="001749E9" w:rsidRDefault="001749E9" w:rsidP="00B3310A">
      <w:pPr>
        <w:pStyle w:val="CommentText"/>
        <w:jc w:val="left"/>
      </w:pPr>
      <w:r>
        <w:rPr>
          <w:rStyle w:val="CommentReference"/>
        </w:rPr>
        <w:annotationRef/>
      </w:r>
      <w:r>
        <w:t>Team as a whole section is still needed</w:t>
      </w:r>
    </w:p>
  </w:comment>
  <w:comment w:id="184" w:author="Meia Copeland" w:date="2022-10-16T21:00:00Z" w:initials="MP">
    <w:p w14:paraId="27732B75" w14:textId="4B29DE8A" w:rsidR="003609C9" w:rsidRDefault="003609C9">
      <w:pPr>
        <w:pStyle w:val="CommentText"/>
        <w:jc w:val="left"/>
      </w:pPr>
      <w:r>
        <w:rPr>
          <w:rStyle w:val="CommentReference"/>
        </w:rPr>
        <w:annotationRef/>
      </w:r>
      <w:r>
        <w:fldChar w:fldCharType="begin"/>
      </w:r>
      <w:r>
        <w:instrText xml:space="preserve"> HYPERLINK "mailto:ShawaizKhan@cmail.carleton.ca" </w:instrText>
      </w:r>
      <w:bookmarkStart w:id="185" w:name="_@_3CC3E2CE683746B08431951EDB6BF5FFZ"/>
      <w:r>
        <w:fldChar w:fldCharType="separate"/>
      </w:r>
      <w:bookmarkEnd w:id="185"/>
      <w:r w:rsidRPr="003609C9">
        <w:rPr>
          <w:rStyle w:val="Mention"/>
          <w:noProof/>
        </w:rPr>
        <w:t>@Shawaiz  Khan</w:t>
      </w:r>
      <w:r>
        <w:fldChar w:fldCharType="end"/>
      </w:r>
      <w:r>
        <w:t xml:space="preserve"> please add relevant courses</w:t>
      </w:r>
      <w:r>
        <w:rPr>
          <w:rStyle w:val="CommentReference"/>
        </w:rPr>
        <w:annotationRef/>
      </w:r>
    </w:p>
  </w:comment>
  <w:comment w:id="186" w:author="Meia Copeland" w:date="2022-10-16T21:00:00Z" w:initials="MP">
    <w:p w14:paraId="3748E019" w14:textId="3CE833D7" w:rsidR="008B183E" w:rsidRDefault="008B183E">
      <w:pPr>
        <w:pStyle w:val="CommentText"/>
        <w:jc w:val="left"/>
      </w:pPr>
      <w:r>
        <w:rPr>
          <w:rStyle w:val="CommentReference"/>
        </w:rPr>
        <w:annotationRef/>
      </w:r>
      <w:r>
        <w:fldChar w:fldCharType="begin"/>
      </w:r>
      <w:r>
        <w:instrText xml:space="preserve"> HYPERLINK "mailto:TalalJaber@cmail.carleton.ca" </w:instrText>
      </w:r>
      <w:bookmarkStart w:id="187" w:name="_@_308B3B53A778426EBC7A287A7FD62B58Z"/>
      <w:r>
        <w:fldChar w:fldCharType="separate"/>
      </w:r>
      <w:bookmarkEnd w:id="187"/>
      <w:r w:rsidRPr="008B183E">
        <w:rPr>
          <w:rStyle w:val="Mention"/>
          <w:noProof/>
        </w:rPr>
        <w:t>@Talal Jaber</w:t>
      </w:r>
      <w:r>
        <w:fldChar w:fldCharType="end"/>
      </w:r>
      <w:r>
        <w:t xml:space="preserve"> please add a description of expertise &amp; interests, and add relevant courses</w:t>
      </w:r>
    </w:p>
  </w:comment>
  <w:comment w:id="188" w:author="Meia Copeland" w:date="2022-10-16T21:00:00Z" w:initials="MP">
    <w:p w14:paraId="2449C6AD" w14:textId="71BAA03F" w:rsidR="008B183E" w:rsidRDefault="008B183E">
      <w:pPr>
        <w:pStyle w:val="CommentText"/>
        <w:jc w:val="left"/>
      </w:pPr>
      <w:r>
        <w:rPr>
          <w:rStyle w:val="CommentReference"/>
        </w:rPr>
        <w:annotationRef/>
      </w:r>
      <w:r>
        <w:fldChar w:fldCharType="begin"/>
      </w:r>
      <w:r>
        <w:instrText xml:space="preserve"> HYPERLINK "mailto:MarwanZeyada@cmail.carleton.ca" </w:instrText>
      </w:r>
      <w:bookmarkStart w:id="189" w:name="_@_0E17CE353A7341E09FD64FD4F10C291EZ"/>
      <w:r>
        <w:fldChar w:fldCharType="separate"/>
      </w:r>
      <w:bookmarkEnd w:id="189"/>
      <w:r w:rsidRPr="008B183E">
        <w:rPr>
          <w:rStyle w:val="Mention"/>
          <w:noProof/>
        </w:rPr>
        <w:t>@Marwan Zeyada</w:t>
      </w:r>
      <w:r>
        <w:fldChar w:fldCharType="end"/>
      </w:r>
      <w:r>
        <w:t xml:space="preserve"> please add a description of expertise &amp; interests, and add relevant courses</w:t>
      </w:r>
    </w:p>
  </w:comment>
  <w:comment w:id="190" w:author="Meia Copeland" w:date="2022-10-16T21:01:00Z" w:initials="MP">
    <w:p w14:paraId="5CC10C8F" w14:textId="527DC9AD" w:rsidR="008B183E" w:rsidRDefault="008B183E">
      <w:pPr>
        <w:pStyle w:val="CommentText"/>
        <w:jc w:val="left"/>
      </w:pPr>
      <w:r>
        <w:rPr>
          <w:rStyle w:val="CommentReference"/>
        </w:rPr>
        <w:annotationRef/>
      </w:r>
      <w:r>
        <w:fldChar w:fldCharType="begin"/>
      </w:r>
      <w:r>
        <w:instrText xml:space="preserve"> HYPERLINK "mailto:RanishkaFernando@cmail.carleton.ca" </w:instrText>
      </w:r>
      <w:bookmarkStart w:id="191" w:name="_@_487F6529626F4D9D95D6CA3B16E749F8Z"/>
      <w:r>
        <w:fldChar w:fldCharType="separate"/>
      </w:r>
      <w:bookmarkEnd w:id="191"/>
      <w:r w:rsidRPr="008B183E">
        <w:rPr>
          <w:rStyle w:val="Mention"/>
          <w:noProof/>
        </w:rPr>
        <w:t>@Ranishka Fernando</w:t>
      </w:r>
      <w:r>
        <w:fldChar w:fldCharType="end"/>
      </w:r>
      <w:r>
        <w:t xml:space="preserve"> please add relevant courses</w:t>
      </w:r>
    </w:p>
  </w:comment>
  <w:comment w:id="193" w:author="Meia Copeland" w:date="2022-10-16T22:04:00Z" w:initials="MP">
    <w:p w14:paraId="76077935" w14:textId="77777777" w:rsidR="001D3654" w:rsidRDefault="001D3654">
      <w:pPr>
        <w:pStyle w:val="CommentText"/>
        <w:jc w:val="left"/>
      </w:pPr>
      <w:r>
        <w:rPr>
          <w:rStyle w:val="CommentReference"/>
        </w:rPr>
        <w:annotationRef/>
      </w:r>
      <w:r>
        <w:t>There was a comment about creating a break-down of work done by each person on each document. Would this just be for the proposal this time around?</w:t>
      </w:r>
    </w:p>
  </w:comment>
  <w:comment w:id="194" w:author="Meia Copeland" w:date="2022-10-16T20:59:00Z" w:initials="MP">
    <w:p w14:paraId="221B7C5F" w14:textId="55AAF50A" w:rsidR="003609C9" w:rsidRDefault="003609C9">
      <w:pPr>
        <w:pStyle w:val="CommentText"/>
        <w:jc w:val="left"/>
      </w:pPr>
      <w:r>
        <w:rPr>
          <w:rStyle w:val="CommentReference"/>
        </w:rPr>
        <w:annotationRef/>
      </w:r>
      <w:r>
        <w:fldChar w:fldCharType="begin"/>
      </w:r>
      <w:r>
        <w:instrText xml:space="preserve"> HYPERLINK "mailto:ShawaizKhan@cmail.carleton.ca" </w:instrText>
      </w:r>
      <w:bookmarkStart w:id="195" w:name="_@_3FC2B0444B994D2BA24997314FC0A074Z"/>
      <w:r>
        <w:fldChar w:fldCharType="separate"/>
      </w:r>
      <w:bookmarkEnd w:id="195"/>
      <w:r w:rsidRPr="003609C9">
        <w:rPr>
          <w:rStyle w:val="Mention"/>
          <w:noProof/>
        </w:rPr>
        <w:t>@Shawaiz  Khan</w:t>
      </w:r>
      <w:r>
        <w:fldChar w:fldCharType="end"/>
      </w:r>
      <w:r>
        <w:t xml:space="preserve"> please fill out this section</w:t>
      </w:r>
    </w:p>
  </w:comment>
  <w:comment w:id="196" w:author="Meia Copeland" w:date="2022-10-16T20:59:00Z" w:initials="MP">
    <w:p w14:paraId="0857EF7E" w14:textId="77B27887" w:rsidR="003609C9" w:rsidRDefault="003609C9">
      <w:pPr>
        <w:pStyle w:val="CommentText"/>
        <w:jc w:val="left"/>
      </w:pPr>
      <w:r>
        <w:rPr>
          <w:rStyle w:val="CommentReference"/>
        </w:rPr>
        <w:annotationRef/>
      </w:r>
      <w:r>
        <w:fldChar w:fldCharType="begin"/>
      </w:r>
      <w:r>
        <w:instrText xml:space="preserve"> HYPERLINK "mailto:TalalJaber@cmail.carleton.ca" </w:instrText>
      </w:r>
      <w:bookmarkStart w:id="197" w:name="_@_A9F521928AD549E0B32E68C2C329F3AAZ"/>
      <w:r>
        <w:fldChar w:fldCharType="separate"/>
      </w:r>
      <w:bookmarkEnd w:id="197"/>
      <w:r w:rsidRPr="003609C9">
        <w:rPr>
          <w:rStyle w:val="Mention"/>
          <w:noProof/>
        </w:rPr>
        <w:t>@Talal Jaber</w:t>
      </w:r>
      <w:r>
        <w:fldChar w:fldCharType="end"/>
      </w:r>
      <w:r>
        <w:t xml:space="preserve"> please fill out this section</w:t>
      </w:r>
    </w:p>
  </w:comment>
  <w:comment w:id="198" w:author="Meia Copeland" w:date="2022-10-16T20:59:00Z" w:initials="MP">
    <w:p w14:paraId="0FF05347" w14:textId="39568DFE" w:rsidR="003609C9" w:rsidRDefault="003609C9">
      <w:pPr>
        <w:pStyle w:val="CommentText"/>
        <w:jc w:val="left"/>
      </w:pPr>
      <w:r>
        <w:rPr>
          <w:rStyle w:val="CommentReference"/>
        </w:rPr>
        <w:annotationRef/>
      </w:r>
      <w:r>
        <w:fldChar w:fldCharType="begin"/>
      </w:r>
      <w:r>
        <w:instrText xml:space="preserve"> HYPERLINK "mailto:MarwanZeyada@cmail.carleton.ca" </w:instrText>
      </w:r>
      <w:bookmarkStart w:id="199" w:name="_@_2E9E3F112A374509AB263751B5496F73Z"/>
      <w:r>
        <w:fldChar w:fldCharType="separate"/>
      </w:r>
      <w:bookmarkEnd w:id="199"/>
      <w:r w:rsidRPr="003609C9">
        <w:rPr>
          <w:rStyle w:val="Mention"/>
          <w:noProof/>
        </w:rPr>
        <w:t>@Marwan Zeyada</w:t>
      </w:r>
      <w:r>
        <w:fldChar w:fldCharType="end"/>
      </w:r>
      <w:r>
        <w:t xml:space="preserve"> please fill out this section</w:t>
      </w:r>
    </w:p>
  </w:comment>
  <w:comment w:id="200" w:author="Meia Copeland" w:date="2022-10-16T20:59:00Z" w:initials="MP">
    <w:p w14:paraId="32CEFA8D" w14:textId="6A90758F" w:rsidR="003609C9" w:rsidRDefault="003609C9">
      <w:pPr>
        <w:pStyle w:val="CommentText"/>
        <w:jc w:val="left"/>
      </w:pPr>
      <w:r>
        <w:rPr>
          <w:rStyle w:val="CommentReference"/>
        </w:rPr>
        <w:annotationRef/>
      </w:r>
      <w:r>
        <w:fldChar w:fldCharType="begin"/>
      </w:r>
      <w:r>
        <w:instrText xml:space="preserve"> HYPERLINK "mailto:RanishkaFernando@cmail.carleton.ca" </w:instrText>
      </w:r>
      <w:bookmarkStart w:id="201" w:name="_@_3B12B6620C3C4681BFF9EC65DA2D2677Z"/>
      <w:r>
        <w:fldChar w:fldCharType="separate"/>
      </w:r>
      <w:bookmarkEnd w:id="201"/>
      <w:r w:rsidRPr="003609C9">
        <w:rPr>
          <w:rStyle w:val="Mention"/>
          <w:noProof/>
        </w:rPr>
        <w:t>@Ranishka Fernando</w:t>
      </w:r>
      <w:r>
        <w:fldChar w:fldCharType="end"/>
      </w:r>
      <w:r>
        <w:t xml:space="preserve"> please add justifications</w:t>
      </w:r>
    </w:p>
  </w:comment>
  <w:comment w:id="205" w:author="Meia Copeland" w:date="2022-10-18T21:03:00Z" w:initials="MC">
    <w:p w14:paraId="6AFB530E" w14:textId="65249CB5" w:rsidR="00DA7994" w:rsidRDefault="00DA7994" w:rsidP="001160A8">
      <w:pPr>
        <w:pStyle w:val="CommentText"/>
        <w:jc w:val="left"/>
      </w:pPr>
      <w:r>
        <w:rPr>
          <w:rStyle w:val="CommentReference"/>
        </w:rPr>
        <w:annotationRef/>
      </w:r>
      <w:r>
        <w:fldChar w:fldCharType="begin"/>
      </w:r>
      <w:r>
        <w:instrText xml:space="preserve"> HYPERLINK "mailto:TalalJaber@cmail.carleton.ca" </w:instrText>
      </w:r>
      <w:bookmarkStart w:id="206" w:name="_@_BF1297E36A1044F5A3D1A06810FC33B4Z"/>
      <w:r>
        <w:fldChar w:fldCharType="separate"/>
      </w:r>
      <w:bookmarkEnd w:id="206"/>
      <w:r w:rsidRPr="00DA7994">
        <w:rPr>
          <w:rStyle w:val="Mention"/>
          <w:noProof/>
        </w:rPr>
        <w:t>@Talal Jaber</w:t>
      </w:r>
      <w:r>
        <w:fldChar w:fldCharType="end"/>
      </w:r>
      <w:r>
        <w:t xml:space="preserve">, </w:t>
      </w:r>
      <w:r>
        <w:fldChar w:fldCharType="begin"/>
      </w:r>
      <w:r>
        <w:instrText xml:space="preserve"> HYPERLINK "mailto:RanishkaFernando@cmail.carleton.ca" </w:instrText>
      </w:r>
      <w:bookmarkStart w:id="207" w:name="_@_088B3D9C9C11416BA6A37F40B73A4201Z"/>
      <w:r>
        <w:fldChar w:fldCharType="separate"/>
      </w:r>
      <w:bookmarkEnd w:id="207"/>
      <w:r w:rsidRPr="00DA7994">
        <w:rPr>
          <w:rStyle w:val="Mention"/>
          <w:noProof/>
        </w:rPr>
        <w:t>@Ranishka Fernando</w:t>
      </w:r>
      <w:r>
        <w:fldChar w:fldCharType="end"/>
      </w:r>
      <w:r>
        <w:t xml:space="preserve">, </w:t>
      </w:r>
      <w:r>
        <w:fldChar w:fldCharType="begin"/>
      </w:r>
      <w:r>
        <w:instrText xml:space="preserve"> HYPERLINK "mailto:ShawaizKhan@cmail.carleton.ca" </w:instrText>
      </w:r>
      <w:bookmarkStart w:id="208" w:name="_@_8A7EECCAB7D94EFD9EAF12AB3E882BACZ"/>
      <w:r>
        <w:fldChar w:fldCharType="separate"/>
      </w:r>
      <w:bookmarkEnd w:id="208"/>
      <w:r w:rsidRPr="00DA7994">
        <w:rPr>
          <w:rStyle w:val="Mention"/>
          <w:noProof/>
        </w:rPr>
        <w:t>@Shawaiz  Khan</w:t>
      </w:r>
      <w:r>
        <w:fldChar w:fldCharType="end"/>
      </w:r>
      <w:r>
        <w:t xml:space="preserve">, </w:t>
      </w:r>
      <w:r>
        <w:fldChar w:fldCharType="begin"/>
      </w:r>
      <w:r>
        <w:instrText xml:space="preserve"> HYPERLINK "mailto:MarwanZeyada@cmail.carleton.ca" </w:instrText>
      </w:r>
      <w:bookmarkStart w:id="209" w:name="_@_A2419A4965D84A9C8AAF0BAA8DA42A63Z"/>
      <w:r>
        <w:fldChar w:fldCharType="separate"/>
      </w:r>
      <w:bookmarkEnd w:id="209"/>
      <w:r w:rsidRPr="00DA7994">
        <w:rPr>
          <w:rStyle w:val="Mention"/>
          <w:noProof/>
        </w:rPr>
        <w:t>@Marwan Zeyada</w:t>
      </w:r>
      <w:r>
        <w:fldChar w:fldCharType="end"/>
      </w:r>
      <w:r>
        <w:t xml:space="preserve"> I added some tasks/components. Please add more you can think of! Can also reorganize who is doing what</w:t>
      </w:r>
    </w:p>
  </w:comment>
  <w:comment w:id="213" w:author="Meia Copeland" w:date="2022-10-16T14:25:00Z" w:initials="MP">
    <w:p w14:paraId="40730AA4" w14:textId="5E0F4C0E" w:rsidR="009614F9" w:rsidRDefault="009614F9">
      <w:pPr>
        <w:pStyle w:val="CommentText"/>
        <w:jc w:val="left"/>
      </w:pPr>
      <w:r>
        <w:rPr>
          <w:rStyle w:val="CommentReference"/>
        </w:rPr>
        <w:annotationRef/>
      </w:r>
      <w:r>
        <w:t>More specific on when certain tasks will be completed. Now that we have a better idea of the solution, we can split it into tasks</w:t>
      </w:r>
    </w:p>
  </w:comment>
  <w:comment w:id="214" w:author="Meia Copeland" w:date="2022-10-17T11:14:00Z" w:initials="MC">
    <w:p w14:paraId="55677206" w14:textId="77777777" w:rsidR="00A415C8" w:rsidRDefault="00A415C8" w:rsidP="00B3310A">
      <w:pPr>
        <w:pStyle w:val="CommentText"/>
        <w:jc w:val="left"/>
      </w:pPr>
      <w:r>
        <w:rPr>
          <w:rStyle w:val="CommentReference"/>
        </w:rPr>
        <w:annotationRef/>
      </w:r>
      <w:r>
        <w:t>This can be used as 'sections' on gantt chart, and we can come up with more granular tasks to be 'sub-sections'</w:t>
      </w:r>
    </w:p>
  </w:comment>
  <w:comment w:id="215" w:author="Meia Copeland" w:date="2022-10-18T20:58:00Z" w:initials="MC">
    <w:p w14:paraId="6EB10F59" w14:textId="77777777" w:rsidR="00F45C3A" w:rsidRDefault="00F45C3A" w:rsidP="00A66A5B">
      <w:pPr>
        <w:pStyle w:val="CommentText"/>
        <w:jc w:val="left"/>
      </w:pPr>
      <w:r>
        <w:rPr>
          <w:rStyle w:val="CommentReference"/>
        </w:rPr>
        <w:annotationRef/>
      </w:r>
      <w:r>
        <w:t>This will need to be created and added. Combination of Schedule of Activities, as well as tasks &amp; contributions of individual team members</w:t>
      </w:r>
    </w:p>
  </w:comment>
  <w:comment w:id="217" w:author="Meia Copeland" w:date="2022-10-18T20:57:00Z" w:initials="MC">
    <w:p w14:paraId="5F5ED90B" w14:textId="159197E1" w:rsidR="00482493" w:rsidRDefault="00482493" w:rsidP="00985A10">
      <w:pPr>
        <w:pStyle w:val="CommentText"/>
        <w:jc w:val="left"/>
      </w:pPr>
      <w:r>
        <w:rPr>
          <w:rStyle w:val="CommentReference"/>
        </w:rPr>
        <w:annotationRef/>
      </w:r>
      <w:r>
        <w:t>Add some more, such as what to do if a student is sick</w:t>
      </w:r>
    </w:p>
  </w:comment>
  <w:comment w:id="219" w:author="Meia Copeland" w:date="2022-10-16T23:36:00Z" w:initials="MP">
    <w:p w14:paraId="177CDD4E" w14:textId="4E3B09A9" w:rsidR="00341299" w:rsidRDefault="00341299">
      <w:pPr>
        <w:pStyle w:val="CommentText"/>
        <w:jc w:val="left"/>
      </w:pPr>
      <w:r>
        <w:rPr>
          <w:rStyle w:val="CommentReference"/>
        </w:rPr>
        <w:annotationRef/>
      </w:r>
      <w:r>
        <w:fldChar w:fldCharType="begin"/>
      </w:r>
      <w:r>
        <w:instrText xml:space="preserve"> HYPERLINK "mailto:ShawaizKhan@cmail.carleton.ca" </w:instrText>
      </w:r>
      <w:bookmarkStart w:id="220" w:name="_@_1D6E2DA0FF964D41B081098091EF060CZ"/>
      <w:r>
        <w:fldChar w:fldCharType="separate"/>
      </w:r>
      <w:bookmarkEnd w:id="220"/>
      <w:r w:rsidRPr="00341299">
        <w:rPr>
          <w:rStyle w:val="Mention"/>
          <w:noProof/>
        </w:rPr>
        <w:t>@Shawaiz  Khan</w:t>
      </w:r>
      <w:r>
        <w:fldChar w:fldCharType="end"/>
      </w:r>
      <w:r>
        <w:t xml:space="preserve"> and </w:t>
      </w:r>
      <w:r>
        <w:fldChar w:fldCharType="begin"/>
      </w:r>
      <w:r>
        <w:instrText xml:space="preserve"> HYPERLINK "mailto:MarwanZeyada@cmail.carleton.ca" </w:instrText>
      </w:r>
      <w:bookmarkStart w:id="221" w:name="_@_788FE11357FA4E429554D24159B0FCE3Z"/>
      <w:r>
        <w:fldChar w:fldCharType="separate"/>
      </w:r>
      <w:bookmarkEnd w:id="221"/>
      <w:r w:rsidRPr="00341299">
        <w:rPr>
          <w:rStyle w:val="Mention"/>
          <w:noProof/>
        </w:rPr>
        <w:t>@Marwan Zeyada</w:t>
      </w:r>
      <w:r>
        <w:fldChar w:fldCharType="end"/>
      </w:r>
      <w:r>
        <w:t>, software requirements should be added</w:t>
      </w:r>
    </w:p>
  </w:comment>
  <w:comment w:id="223" w:author="Meia Copeland" w:date="2022-10-17T11:15:00Z" w:initials="MC">
    <w:p w14:paraId="3BB66E38" w14:textId="05051CA9" w:rsidR="00C4062A" w:rsidRDefault="00C4062A" w:rsidP="00B3310A">
      <w:pPr>
        <w:pStyle w:val="CommentText"/>
        <w:jc w:val="left"/>
      </w:pPr>
      <w:r>
        <w:rPr>
          <w:rStyle w:val="CommentReference"/>
        </w:rPr>
        <w:annotationRef/>
      </w:r>
      <w:r>
        <w:fldChar w:fldCharType="begin"/>
      </w:r>
      <w:r>
        <w:instrText xml:space="preserve"> HYPERLINK "mailto:ShawaizKhan@cmail.carleton.ca" </w:instrText>
      </w:r>
      <w:bookmarkStart w:id="224" w:name="_@_F05442C2564643C28136436C3500255DZ"/>
      <w:r>
        <w:fldChar w:fldCharType="separate"/>
      </w:r>
      <w:bookmarkEnd w:id="224"/>
      <w:r w:rsidRPr="00C4062A">
        <w:rPr>
          <w:rStyle w:val="Mention"/>
          <w:noProof/>
        </w:rPr>
        <w:t>@Shawaiz  Khan</w:t>
      </w:r>
      <w:r>
        <w:fldChar w:fldCharType="end"/>
      </w:r>
      <w:r>
        <w:t>, maybe add some research about this to your research section? Otherwise it kind of comes out of no where</w:t>
      </w:r>
    </w:p>
  </w:comment>
  <w:comment w:id="227" w:author="Meia Copeland" w:date="2022-10-16T18:30:00Z" w:initials="MP">
    <w:p w14:paraId="1775D204" w14:textId="0D1A549B" w:rsidR="0077643D" w:rsidRDefault="0077643D">
      <w:pPr>
        <w:pStyle w:val="CommentText"/>
        <w:jc w:val="left"/>
      </w:pPr>
      <w:r>
        <w:rPr>
          <w:rStyle w:val="CommentReference"/>
        </w:rPr>
        <w:annotationRef/>
      </w:r>
      <w:r>
        <w:t>Need to source</w:t>
      </w:r>
    </w:p>
  </w:comment>
  <w:comment w:id="228" w:author="Meia Copeland" w:date="2022-10-16T20:48:00Z" w:initials="MP">
    <w:p w14:paraId="6C62C87C" w14:textId="30086199" w:rsidR="00A0428D" w:rsidRDefault="00A0428D">
      <w:pPr>
        <w:pStyle w:val="CommentText"/>
        <w:jc w:val="left"/>
      </w:pPr>
      <w:r>
        <w:rPr>
          <w:rStyle w:val="CommentReference"/>
        </w:rPr>
        <w:annotationRef/>
      </w:r>
      <w:r>
        <w:fldChar w:fldCharType="begin"/>
      </w:r>
      <w:r>
        <w:instrText xml:space="preserve"> HYPERLINK "mailto:TalalJaber@cmail.carleton.ca" </w:instrText>
      </w:r>
      <w:bookmarkStart w:id="229" w:name="_@_07A43757A2924887929DF6CFA07C8E66Z"/>
      <w:r>
        <w:fldChar w:fldCharType="separate"/>
      </w:r>
      <w:bookmarkEnd w:id="229"/>
      <w:r w:rsidRPr="00A0428D">
        <w:rPr>
          <w:rStyle w:val="Mention"/>
          <w:noProof/>
        </w:rPr>
        <w:t>@Talal Jaber</w:t>
      </w:r>
      <w:r>
        <w:fldChar w:fldCharType="end"/>
      </w:r>
      <w:r>
        <w:t xml:space="preserve"> and </w:t>
      </w:r>
      <w:r>
        <w:fldChar w:fldCharType="begin"/>
      </w:r>
      <w:r>
        <w:instrText xml:space="preserve"> HYPERLINK "mailto:RanishkaFernando@cmail.carleton.ca" </w:instrText>
      </w:r>
      <w:bookmarkStart w:id="230" w:name="_@_CFC37053A32F4087A4FB802DA260413FZ"/>
      <w:r>
        <w:fldChar w:fldCharType="separate"/>
      </w:r>
      <w:bookmarkEnd w:id="230"/>
      <w:r w:rsidRPr="00A0428D">
        <w:rPr>
          <w:rStyle w:val="Mention"/>
          <w:noProof/>
        </w:rPr>
        <w:t>@Ranishka Fernando</w:t>
      </w:r>
      <w:r>
        <w:fldChar w:fldCharType="end"/>
      </w:r>
      <w:r>
        <w:t xml:space="preserve"> can you guys find a placeholder for this one?</w:t>
      </w:r>
    </w:p>
  </w:comment>
  <w:comment w:id="231" w:author="Meia Copeland" w:date="2022-10-16T22:40:00Z" w:initials="MP">
    <w:p w14:paraId="69AE67DE" w14:textId="77777777" w:rsidR="00643244" w:rsidRDefault="00643244">
      <w:pPr>
        <w:pStyle w:val="CommentText"/>
        <w:jc w:val="left"/>
      </w:pPr>
      <w:r>
        <w:rPr>
          <w:rStyle w:val="CommentReference"/>
        </w:rPr>
        <w:annotationRef/>
      </w:r>
      <w:r>
        <w:t>Need to figure out a placeholder or finalized motor driver. Preferably from TI</w:t>
      </w:r>
    </w:p>
  </w:comment>
  <w:comment w:id="232" w:author="Meia Copeland" w:date="2022-10-16T20:41:00Z" w:initials="MP">
    <w:p w14:paraId="0BB26A2B" w14:textId="57BF017A" w:rsidR="00601040" w:rsidRDefault="00601040">
      <w:pPr>
        <w:pStyle w:val="CommentText"/>
        <w:jc w:val="left"/>
      </w:pPr>
      <w:r>
        <w:rPr>
          <w:rStyle w:val="CommentReference"/>
        </w:rPr>
        <w:annotationRef/>
      </w:r>
      <w:r>
        <w:t xml:space="preserve">Another option: </w:t>
      </w:r>
      <w:hyperlink r:id="rId1" w:history="1">
        <w:r w:rsidRPr="00B33660">
          <w:rPr>
            <w:rStyle w:val="Hyperlink"/>
          </w:rPr>
          <w:t>https://www.amazon.ca/Prime-Line-Products-SP-9706-Compression/dp/B008RG3P7E/ref=asc_df_B008RG3P7E/?tag=googleshopc0c-20&amp;linkCode=df0&amp;hvadid=346147627168&amp;hvpos=&amp;hvnetw=g&amp;hvrand=2314713433565455132&amp;hvpone=&amp;hvptwo=&amp;hvqmt=&amp;hvdev=c&amp;hvdvcmdl=&amp;hvlocint=&amp;hvlocphy=9000681&amp;hvtargid=pla-335274182084&amp;psc=1</w:t>
        </w:r>
      </w:hyperlink>
    </w:p>
  </w:comment>
  <w:comment w:id="233" w:author="Meia Copeland" w:date="2022-10-16T20:48:00Z" w:initials="MP">
    <w:p w14:paraId="5DB8323F" w14:textId="77777777" w:rsidR="00DB2410" w:rsidRDefault="007952FC" w:rsidP="00B3310A">
      <w:pPr>
        <w:pStyle w:val="CommentText"/>
        <w:jc w:val="left"/>
      </w:pPr>
      <w:r>
        <w:rPr>
          <w:rStyle w:val="CommentReference"/>
        </w:rPr>
        <w:annotationRef/>
      </w:r>
      <w:r w:rsidR="00DB2410">
        <w:t>Needs to be updated when dc motor and driver prices added.</w:t>
      </w:r>
    </w:p>
  </w:comment>
  <w:comment w:id="235" w:author="Meia Copeland" w:date="2022-10-16T17:42:00Z" w:initials="MP">
    <w:p w14:paraId="38DE5C1E" w14:textId="495322EE" w:rsidR="008D5026" w:rsidRDefault="008D5026">
      <w:pPr>
        <w:pStyle w:val="CommentText"/>
        <w:jc w:val="left"/>
      </w:pPr>
      <w:r>
        <w:rPr>
          <w:rStyle w:val="CommentReference"/>
        </w:rPr>
        <w:annotationRef/>
      </w:r>
      <w:r>
        <w:t>Need to hear back from library about request</w:t>
      </w:r>
      <w:r>
        <w:br/>
      </w:r>
    </w:p>
  </w:comment>
  <w:comment w:id="236" w:author="Meia Copeland" w:date="2022-10-16T18:30:00Z" w:initials="MP">
    <w:p w14:paraId="4D5B73A3" w14:textId="77777777" w:rsidR="0077643D" w:rsidRDefault="0077643D">
      <w:pPr>
        <w:pStyle w:val="CommentText"/>
        <w:jc w:val="left"/>
      </w:pPr>
      <w:r>
        <w:rPr>
          <w:rStyle w:val="CommentReference"/>
        </w:rPr>
        <w:annotationRef/>
      </w:r>
      <w:r>
        <w:t>Waiting to hear back from SID about whether we can use their services. They have also have other services available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9B55DC" w15:done="0"/>
  <w15:commentEx w15:paraId="23BCBC11" w15:done="0"/>
  <w15:commentEx w15:paraId="01DAC789" w15:done="0"/>
  <w15:commentEx w15:paraId="1B5FB152" w15:done="0"/>
  <w15:commentEx w15:paraId="4D841854" w15:done="0"/>
  <w15:commentEx w15:paraId="49DFF406" w15:done="0"/>
  <w15:commentEx w15:paraId="634D3084" w15:done="0"/>
  <w15:commentEx w15:paraId="171E166A" w15:done="0"/>
  <w15:commentEx w15:paraId="2E75E1E9" w15:done="0"/>
  <w15:commentEx w15:paraId="6C54F299" w15:done="0"/>
  <w15:commentEx w15:paraId="2A38EC91" w15:done="0"/>
  <w15:commentEx w15:paraId="5E952AB0" w15:done="0"/>
  <w15:commentEx w15:paraId="6964144A" w15:done="0"/>
  <w15:commentEx w15:paraId="4EB7735E" w15:done="0"/>
  <w15:commentEx w15:paraId="79AF7815" w15:done="0"/>
  <w15:commentEx w15:paraId="4ACB7DF0" w15:done="0"/>
  <w15:commentEx w15:paraId="5695CB26" w15:done="0"/>
  <w15:commentEx w15:paraId="34550770" w15:done="0"/>
  <w15:commentEx w15:paraId="7098787B" w15:done="0"/>
  <w15:commentEx w15:paraId="249E18A5" w15:done="0"/>
  <w15:commentEx w15:paraId="0DB5921A" w15:done="0"/>
  <w15:commentEx w15:paraId="4C367F88" w15:done="0"/>
  <w15:commentEx w15:paraId="2C497AC2" w15:done="0"/>
  <w15:commentEx w15:paraId="7F239145" w15:done="0"/>
  <w15:commentEx w15:paraId="75ADBE9D" w15:done="0"/>
  <w15:commentEx w15:paraId="6EF4E5E4" w15:done="0"/>
  <w15:commentEx w15:paraId="5CBE72F6" w15:done="1"/>
  <w15:commentEx w15:paraId="10EEFD95" w15:done="0"/>
  <w15:commentEx w15:paraId="095B10C0" w15:done="0"/>
  <w15:commentEx w15:paraId="75447C0A" w15:done="0"/>
  <w15:commentEx w15:paraId="4EA52EE5" w15:done="0"/>
  <w15:commentEx w15:paraId="2EF19430" w15:done="0"/>
  <w15:commentEx w15:paraId="33FE0AB4" w15:done="0"/>
  <w15:commentEx w15:paraId="696763C6" w15:done="0"/>
  <w15:commentEx w15:paraId="7A6DD967" w15:done="0"/>
  <w15:commentEx w15:paraId="6B7AC0EA" w15:done="0"/>
  <w15:commentEx w15:paraId="2B64D65E" w15:paraIdParent="6B7AC0EA" w15:done="0"/>
  <w15:commentEx w15:paraId="27732B75" w15:done="1"/>
  <w15:commentEx w15:paraId="3748E019" w15:done="1"/>
  <w15:commentEx w15:paraId="2449C6AD" w15:done="0"/>
  <w15:commentEx w15:paraId="5CC10C8F" w15:done="0"/>
  <w15:commentEx w15:paraId="76077935" w15:done="0"/>
  <w15:commentEx w15:paraId="221B7C5F" w15:done="1"/>
  <w15:commentEx w15:paraId="0857EF7E" w15:done="1"/>
  <w15:commentEx w15:paraId="0FF05347" w15:done="0"/>
  <w15:commentEx w15:paraId="32CEFA8D" w15:done="0"/>
  <w15:commentEx w15:paraId="6AFB530E" w15:done="0"/>
  <w15:commentEx w15:paraId="40730AA4" w15:done="0"/>
  <w15:commentEx w15:paraId="55677206" w15:paraIdParent="40730AA4" w15:done="0"/>
  <w15:commentEx w15:paraId="6EB10F59" w15:done="0"/>
  <w15:commentEx w15:paraId="5F5ED90B" w15:done="0"/>
  <w15:commentEx w15:paraId="177CDD4E" w15:done="0"/>
  <w15:commentEx w15:paraId="3BB66E38" w15:done="0"/>
  <w15:commentEx w15:paraId="1775D204" w15:done="0"/>
  <w15:commentEx w15:paraId="6C62C87C" w15:paraIdParent="1775D204" w15:done="0"/>
  <w15:commentEx w15:paraId="69AE67DE" w15:done="0"/>
  <w15:commentEx w15:paraId="0BB26A2B" w15:done="0"/>
  <w15:commentEx w15:paraId="5DB8323F" w15:done="0"/>
  <w15:commentEx w15:paraId="38DE5C1E" w15:done="0"/>
  <w15:commentEx w15:paraId="4D5B73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A4089" w16cex:dateUtc="2022-10-19T13:23:00Z"/>
  <w16cex:commentExtensible w16cex:durableId="26F6F058" w16cex:dateUtc="2022-10-17T01:04:00Z"/>
  <w16cex:commentExtensible w16cex:durableId="26FAB3A1" w16cex:dateUtc="2022-10-19T21:34:00Z"/>
  <w16cex:commentExtensible w16cex:durableId="26FAB489" w16cex:dateUtc="2022-10-19T21:38:00Z"/>
  <w16cex:commentExtensible w16cex:durableId="26F69269" w16cex:dateUtc="2022-10-16T18:23:00Z"/>
  <w16cex:commentExtensible w16cex:durableId="26FABB2D" w16cex:dateUtc="2022-10-19T22:06:00Z"/>
  <w16cex:commentExtensible w16cex:durableId="26FAB847" w16cex:dateUtc="2022-10-19T21:54:00Z"/>
  <w16cex:commentExtensible w16cex:durableId="26FAB708" w16cex:dateUtc="2022-10-19T21:48:00Z"/>
  <w16cex:commentExtensible w16cex:durableId="26FAB894" w16cex:dateUtc="2022-10-19T21:55:00Z"/>
  <w16cex:commentExtensible w16cex:durableId="26FAB7D7" w16cex:dateUtc="2022-10-19T21:52:00Z"/>
  <w16cex:commentExtensible w16cex:durableId="26F7B48F" w16cex:dateUtc="2022-10-17T15:01:00Z"/>
  <w16cex:commentExtensible w16cex:durableId="26F7B484" w16cex:dateUtc="2022-10-17T15:01:00Z"/>
  <w16cex:commentExtensible w16cex:durableId="26FAC00F" w16cex:dateUtc="2022-10-19T22:27:00Z"/>
  <w16cex:commentExtensible w16cex:durableId="26FABD65" w16cex:dateUtc="2022-10-19T22:16:00Z"/>
  <w16cex:commentExtensible w16cex:durableId="26FABE1D" w16cex:dateUtc="2022-10-19T22:19:00Z"/>
  <w16cex:commentExtensible w16cex:durableId="26FABE7B" w16cex:dateUtc="2022-10-19T22:20:00Z"/>
  <w16cex:commentExtensible w16cex:durableId="26F98C4D" w16cex:dateUtc="2022-10-19T00:34:00Z"/>
  <w16cex:commentExtensible w16cex:durableId="26FAC269" w16cex:dateUtc="2022-10-19T22:37:00Z"/>
  <w16cex:commentExtensible w16cex:durableId="26FAC2D8" w16cex:dateUtc="2022-10-19T22:39:00Z"/>
  <w16cex:commentExtensible w16cex:durableId="26F98C5A" w16cex:dateUtc="2022-10-19T00:34:00Z"/>
  <w16cex:commentExtensible w16cex:durableId="26FAC323" w16cex:dateUtc="2022-10-19T22:40:00Z"/>
  <w16cex:commentExtensible w16cex:durableId="26F7045A" w16cex:dateUtc="2022-10-17T02:29:00Z"/>
  <w16cex:commentExtensible w16cex:durableId="26F98C7C" w16cex:dateUtc="2022-10-19T00:35:00Z"/>
  <w16cex:commentExtensible w16cex:durableId="26FAC3FE" w16cex:dateUtc="2022-10-19T22:44:00Z"/>
  <w16cex:commentExtensible w16cex:durableId="26F98C92" w16cex:dateUtc="2022-10-19T00:35:00Z"/>
  <w16cex:commentExtensible w16cex:durableId="26FAC4C0" w16cex:dateUtc="2022-10-19T22:47:00Z"/>
  <w16cex:commentExtensible w16cex:durableId="26F6F168" w16cex:dateUtc="2022-10-17T01:08:00Z"/>
  <w16cex:commentExtensible w16cex:durableId="26F98CA2" w16cex:dateUtc="2022-10-19T00:35:00Z"/>
  <w16cex:commentExtensible w16cex:durableId="26F6F174" w16cex:dateUtc="2022-10-17T01:09:00Z"/>
  <w16cex:commentExtensible w16cex:durableId="26FAC5C7" w16cex:dateUtc="2022-10-19T22:51:00Z"/>
  <w16cex:commentExtensible w16cex:durableId="26F7B718" w16cex:dateUtc="2022-10-17T15:12:00Z"/>
  <w16cex:commentExtensible w16cex:durableId="26F7B747" w16cex:dateUtc="2022-10-17T15:13:00Z"/>
  <w16cex:commentExtensible w16cex:durableId="26FAC970" w16cex:dateUtc="2022-10-19T23:07:00Z"/>
  <w16cex:commentExtensible w16cex:durableId="26FAC9B0" w16cex:dateUtc="2022-10-19T23:08:00Z"/>
  <w16cex:commentExtensible w16cex:durableId="26FACA27" w16cex:dateUtc="2022-10-19T23:10:00Z"/>
  <w16cex:commentExtensible w16cex:durableId="26F692B8" w16cex:dateUtc="2022-10-16T18:24:00Z"/>
  <w16cex:commentExtensible w16cex:durableId="26F7B763" w16cex:dateUtc="2022-10-17T15:13:00Z"/>
  <w16cex:commentExtensible w16cex:durableId="26F6EF5D" w16cex:dateUtc="2022-10-17T01:00:00Z"/>
  <w16cex:commentExtensible w16cex:durableId="26F6EF7A" w16cex:dateUtc="2022-10-17T01:00:00Z"/>
  <w16cex:commentExtensible w16cex:durableId="26F6EF86" w16cex:dateUtc="2022-10-17T01:00:00Z"/>
  <w16cex:commentExtensible w16cex:durableId="26F6EF8C" w16cex:dateUtc="2022-10-17T01:01:00Z"/>
  <w16cex:commentExtensible w16cex:durableId="26F6FE7E" w16cex:dateUtc="2022-10-17T02:04:00Z"/>
  <w16cex:commentExtensible w16cex:durableId="26F6EF47" w16cex:dateUtc="2022-10-17T00:59:00Z"/>
  <w16cex:commentExtensible w16cex:durableId="26F6EF2F" w16cex:dateUtc="2022-10-17T00:59:00Z"/>
  <w16cex:commentExtensible w16cex:durableId="26F6EF1E" w16cex:dateUtc="2022-10-17T00:59:00Z"/>
  <w16cex:commentExtensible w16cex:durableId="26F6EF3D" w16cex:dateUtc="2022-10-17T00:59:00Z"/>
  <w16cex:commentExtensible w16cex:durableId="26F9933B" w16cex:dateUtc="2022-10-19T01:03:00Z"/>
  <w16cex:commentExtensible w16cex:durableId="26F692E6" w16cex:dateUtc="2022-10-16T18:25:00Z"/>
  <w16cex:commentExtensible w16cex:durableId="26F7B792" w16cex:dateUtc="2022-10-17T15:14:00Z"/>
  <w16cex:commentExtensible w16cex:durableId="26F991FD" w16cex:dateUtc="2022-10-19T00:58:00Z"/>
  <w16cex:commentExtensible w16cex:durableId="26F991C7" w16cex:dateUtc="2022-10-19T00:57:00Z"/>
  <w16cex:commentExtensible w16cex:durableId="26F713E6" w16cex:dateUtc="2022-10-17T03:36:00Z"/>
  <w16cex:commentExtensible w16cex:durableId="26F7B7E5" w16cex:dateUtc="2022-10-17T15:15:00Z"/>
  <w16cex:commentExtensible w16cex:durableId="26F6CC41" w16cex:dateUtc="2022-10-16T22:30:00Z"/>
  <w16cex:commentExtensible w16cex:durableId="26F6EC8B" w16cex:dateUtc="2022-10-17T00:48:00Z"/>
  <w16cex:commentExtensible w16cex:durableId="26F706E1" w16cex:dateUtc="2022-10-17T02:40:00Z"/>
  <w16cex:commentExtensible w16cex:durableId="26F6EAF4" w16cex:dateUtc="2022-10-17T00:41:00Z"/>
  <w16cex:commentExtensible w16cex:durableId="26F6ECA5" w16cex:dateUtc="2022-10-17T00:48:00Z"/>
  <w16cex:commentExtensible w16cex:durableId="26F6C0F7" w16cex:dateUtc="2022-10-16T21:42:00Z"/>
  <w16cex:commentExtensible w16cex:durableId="26F6CC39" w16cex:dateUtc="2022-10-16T2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9B55DC" w16cid:durableId="26FA4089"/>
  <w16cid:commentId w16cid:paraId="23BCBC11" w16cid:durableId="26F6F058"/>
  <w16cid:commentId w16cid:paraId="01DAC789" w16cid:durableId="26FAB3A1"/>
  <w16cid:commentId w16cid:paraId="1B5FB152" w16cid:durableId="26FAB489"/>
  <w16cid:commentId w16cid:paraId="4D841854" w16cid:durableId="26F69269"/>
  <w16cid:commentId w16cid:paraId="49DFF406" w16cid:durableId="26FABB2D"/>
  <w16cid:commentId w16cid:paraId="634D3084" w16cid:durableId="26FAB847"/>
  <w16cid:commentId w16cid:paraId="171E166A" w16cid:durableId="26FAB708"/>
  <w16cid:commentId w16cid:paraId="2E75E1E9" w16cid:durableId="26FAB894"/>
  <w16cid:commentId w16cid:paraId="6C54F299" w16cid:durableId="26FAB7D7"/>
  <w16cid:commentId w16cid:paraId="2A38EC91" w16cid:durableId="26F7B48F"/>
  <w16cid:commentId w16cid:paraId="5E952AB0" w16cid:durableId="26F7B484"/>
  <w16cid:commentId w16cid:paraId="6964144A" w16cid:durableId="26FAC00F"/>
  <w16cid:commentId w16cid:paraId="4EB7735E" w16cid:durableId="26FABD65"/>
  <w16cid:commentId w16cid:paraId="79AF7815" w16cid:durableId="26FABE1D"/>
  <w16cid:commentId w16cid:paraId="4ACB7DF0" w16cid:durableId="26FABE7B"/>
  <w16cid:commentId w16cid:paraId="5695CB26" w16cid:durableId="26F98C4D"/>
  <w16cid:commentId w16cid:paraId="34550770" w16cid:durableId="26FAC269"/>
  <w16cid:commentId w16cid:paraId="7098787B" w16cid:durableId="26FAC2D8"/>
  <w16cid:commentId w16cid:paraId="249E18A5" w16cid:durableId="26F98C5A"/>
  <w16cid:commentId w16cid:paraId="0DB5921A" w16cid:durableId="26FAC323"/>
  <w16cid:commentId w16cid:paraId="4C367F88" w16cid:durableId="26F7045A"/>
  <w16cid:commentId w16cid:paraId="2C497AC2" w16cid:durableId="26F98C7C"/>
  <w16cid:commentId w16cid:paraId="7F239145" w16cid:durableId="26FAC3FE"/>
  <w16cid:commentId w16cid:paraId="75ADBE9D" w16cid:durableId="26F98C92"/>
  <w16cid:commentId w16cid:paraId="6EF4E5E4" w16cid:durableId="26FAC4C0"/>
  <w16cid:commentId w16cid:paraId="5CBE72F6" w16cid:durableId="26F6F168"/>
  <w16cid:commentId w16cid:paraId="10EEFD95" w16cid:durableId="26F98CA2"/>
  <w16cid:commentId w16cid:paraId="095B10C0" w16cid:durableId="26F6F174"/>
  <w16cid:commentId w16cid:paraId="75447C0A" w16cid:durableId="26FAC5C7"/>
  <w16cid:commentId w16cid:paraId="4EA52EE5" w16cid:durableId="26F7B718"/>
  <w16cid:commentId w16cid:paraId="2EF19430" w16cid:durableId="26F7B747"/>
  <w16cid:commentId w16cid:paraId="33FE0AB4" w16cid:durableId="26FAC970"/>
  <w16cid:commentId w16cid:paraId="696763C6" w16cid:durableId="26FAC9B0"/>
  <w16cid:commentId w16cid:paraId="7A6DD967" w16cid:durableId="26FACA27"/>
  <w16cid:commentId w16cid:paraId="6B7AC0EA" w16cid:durableId="26F692B8"/>
  <w16cid:commentId w16cid:paraId="2B64D65E" w16cid:durableId="26F7B763"/>
  <w16cid:commentId w16cid:paraId="27732B75" w16cid:durableId="26F6EF5D"/>
  <w16cid:commentId w16cid:paraId="3748E019" w16cid:durableId="26F6EF7A"/>
  <w16cid:commentId w16cid:paraId="2449C6AD" w16cid:durableId="26F6EF86"/>
  <w16cid:commentId w16cid:paraId="5CC10C8F" w16cid:durableId="26F6EF8C"/>
  <w16cid:commentId w16cid:paraId="76077935" w16cid:durableId="26F6FE7E"/>
  <w16cid:commentId w16cid:paraId="221B7C5F" w16cid:durableId="26F6EF47"/>
  <w16cid:commentId w16cid:paraId="0857EF7E" w16cid:durableId="26F6EF2F"/>
  <w16cid:commentId w16cid:paraId="0FF05347" w16cid:durableId="26F6EF1E"/>
  <w16cid:commentId w16cid:paraId="32CEFA8D" w16cid:durableId="26F6EF3D"/>
  <w16cid:commentId w16cid:paraId="6AFB530E" w16cid:durableId="26F9933B"/>
  <w16cid:commentId w16cid:paraId="40730AA4" w16cid:durableId="26F692E6"/>
  <w16cid:commentId w16cid:paraId="55677206" w16cid:durableId="26F7B792"/>
  <w16cid:commentId w16cid:paraId="6EB10F59" w16cid:durableId="26F991FD"/>
  <w16cid:commentId w16cid:paraId="5F5ED90B" w16cid:durableId="26F991C7"/>
  <w16cid:commentId w16cid:paraId="177CDD4E" w16cid:durableId="26F713E6"/>
  <w16cid:commentId w16cid:paraId="3BB66E38" w16cid:durableId="26F7B7E5"/>
  <w16cid:commentId w16cid:paraId="1775D204" w16cid:durableId="26F6CC41"/>
  <w16cid:commentId w16cid:paraId="6C62C87C" w16cid:durableId="26F6EC8B"/>
  <w16cid:commentId w16cid:paraId="69AE67DE" w16cid:durableId="26F706E1"/>
  <w16cid:commentId w16cid:paraId="0BB26A2B" w16cid:durableId="26F6EAF4"/>
  <w16cid:commentId w16cid:paraId="5DB8323F" w16cid:durableId="26F6ECA5"/>
  <w16cid:commentId w16cid:paraId="38DE5C1E" w16cid:durableId="26F6C0F7"/>
  <w16cid:commentId w16cid:paraId="4D5B73A3" w16cid:durableId="26F6CC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F70BE" w14:textId="77777777" w:rsidR="008201D1" w:rsidRDefault="008201D1" w:rsidP="001164BD">
      <w:pPr>
        <w:spacing w:after="0" w:line="240" w:lineRule="auto"/>
      </w:pPr>
      <w:r>
        <w:separator/>
      </w:r>
    </w:p>
  </w:endnote>
  <w:endnote w:type="continuationSeparator" w:id="0">
    <w:p w14:paraId="33EB3E22" w14:textId="77777777" w:rsidR="008201D1" w:rsidRDefault="008201D1" w:rsidP="001164BD">
      <w:pPr>
        <w:spacing w:after="0" w:line="240" w:lineRule="auto"/>
      </w:pPr>
      <w:r>
        <w:continuationSeparator/>
      </w:r>
    </w:p>
  </w:endnote>
  <w:endnote w:type="continuationNotice" w:id="1">
    <w:p w14:paraId="4B891249" w14:textId="77777777" w:rsidR="008201D1" w:rsidRDefault="008201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5975166"/>
      <w:docPartObj>
        <w:docPartGallery w:val="Page Numbers (Bottom of Page)"/>
        <w:docPartUnique/>
      </w:docPartObj>
    </w:sdtPr>
    <w:sdtContent>
      <w:p w14:paraId="0E6B4F53" w14:textId="398C9A3A" w:rsidR="00D37E49" w:rsidRDefault="009B5730">
        <w:pPr>
          <w:pStyle w:val="Footer"/>
        </w:pPr>
        <w:r>
          <w:rPr>
            <w:noProof/>
          </w:rPr>
          <mc:AlternateContent>
            <mc:Choice Requires="wps">
              <w:drawing>
                <wp:anchor distT="0" distB="0" distL="114300" distR="114300" simplePos="0" relativeHeight="251658241" behindDoc="0" locked="0" layoutInCell="1" allowOverlap="1" wp14:anchorId="0A98D2D9" wp14:editId="7FBF1C96">
                  <wp:simplePos x="0" y="0"/>
                  <wp:positionH relativeFrom="rightMargin">
                    <wp:align>center</wp:align>
                  </wp:positionH>
                  <wp:positionV relativeFrom="bottomMargin">
                    <wp:align>center</wp:align>
                  </wp:positionV>
                  <wp:extent cx="565785" cy="191770"/>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3DD96FD" w14:textId="77777777" w:rsidR="009B5730" w:rsidRDefault="009B5730">
                              <w:pPr>
                                <w:pBdr>
                                  <w:top w:val="single" w:sz="4" w:space="1" w:color="7F7F7F" w:themeColor="background1" w:themeShade="7F"/>
                                </w:pBdr>
                                <w:jc w:val="center"/>
                                <w:rPr>
                                  <w:color w:val="8AB833" w:themeColor="accent2"/>
                                </w:rPr>
                              </w:pPr>
                              <w:r>
                                <w:fldChar w:fldCharType="begin"/>
                              </w:r>
                              <w:r>
                                <w:instrText xml:space="preserve"> PAGE   \* MERGEFORMAT </w:instrText>
                              </w:r>
                              <w:r>
                                <w:fldChar w:fldCharType="separate"/>
                              </w:r>
                              <w:r>
                                <w:rPr>
                                  <w:noProof/>
                                  <w:color w:val="8AB833" w:themeColor="accent2"/>
                                </w:rPr>
                                <w:t>2</w:t>
                              </w:r>
                              <w:r>
                                <w:rPr>
                                  <w:noProof/>
                                  <w:color w:val="8AB833"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A98D2D9" id="Rectangle 6" o:spid="_x0000_s1026" style="position:absolute;margin-left:0;margin-top:0;width:44.55pt;height:15.1pt;rotation:180;flip:x;z-index:251658241;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23DD96FD" w14:textId="77777777" w:rsidR="009B5730" w:rsidRDefault="009B5730">
                        <w:pPr>
                          <w:pBdr>
                            <w:top w:val="single" w:sz="4" w:space="1" w:color="7F7F7F" w:themeColor="background1" w:themeShade="7F"/>
                          </w:pBdr>
                          <w:jc w:val="center"/>
                          <w:rPr>
                            <w:color w:val="8AB833" w:themeColor="accent2"/>
                          </w:rPr>
                        </w:pPr>
                        <w:r>
                          <w:fldChar w:fldCharType="begin"/>
                        </w:r>
                        <w:r>
                          <w:instrText xml:space="preserve"> PAGE   \* MERGEFORMAT </w:instrText>
                        </w:r>
                        <w:r>
                          <w:fldChar w:fldCharType="separate"/>
                        </w:r>
                        <w:r>
                          <w:rPr>
                            <w:noProof/>
                            <w:color w:val="8AB833" w:themeColor="accent2"/>
                          </w:rPr>
                          <w:t>2</w:t>
                        </w:r>
                        <w:r>
                          <w:rPr>
                            <w:noProof/>
                            <w:color w:val="8AB833"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2235422"/>
      <w:docPartObj>
        <w:docPartGallery w:val="Page Numbers (Bottom of Page)"/>
        <w:docPartUnique/>
      </w:docPartObj>
    </w:sdtPr>
    <w:sdtContent>
      <w:p w14:paraId="6052F602" w14:textId="11701008" w:rsidR="00B81A7F" w:rsidRDefault="009B5730">
        <w:pPr>
          <w:pStyle w:val="Footer"/>
        </w:pPr>
        <w:r>
          <w:rPr>
            <w:noProof/>
          </w:rPr>
          <mc:AlternateContent>
            <mc:Choice Requires="wps">
              <w:drawing>
                <wp:anchor distT="0" distB="0" distL="114300" distR="114300" simplePos="0" relativeHeight="251658240" behindDoc="0" locked="0" layoutInCell="1" allowOverlap="1" wp14:anchorId="79FA7B04" wp14:editId="4B7D3050">
                  <wp:simplePos x="0" y="0"/>
                  <wp:positionH relativeFrom="rightMargin">
                    <wp:align>center</wp:align>
                  </wp:positionH>
                  <wp:positionV relativeFrom="bottomMargin">
                    <wp:align>center</wp:align>
                  </wp:positionV>
                  <wp:extent cx="565785" cy="19177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94E3D1F" w14:textId="77777777" w:rsidR="009B5730" w:rsidRDefault="009B5730">
                              <w:pPr>
                                <w:pBdr>
                                  <w:top w:val="single" w:sz="4" w:space="1" w:color="7F7F7F" w:themeColor="background1" w:themeShade="7F"/>
                                </w:pBdr>
                                <w:jc w:val="center"/>
                                <w:rPr>
                                  <w:color w:val="8AB833" w:themeColor="accent2"/>
                                </w:rPr>
                              </w:pPr>
                              <w:r>
                                <w:fldChar w:fldCharType="begin"/>
                              </w:r>
                              <w:r>
                                <w:instrText xml:space="preserve"> PAGE   \* MERGEFORMAT </w:instrText>
                              </w:r>
                              <w:r>
                                <w:fldChar w:fldCharType="separate"/>
                              </w:r>
                              <w:r>
                                <w:rPr>
                                  <w:noProof/>
                                  <w:color w:val="8AB833" w:themeColor="accent2"/>
                                </w:rPr>
                                <w:t>2</w:t>
                              </w:r>
                              <w:r>
                                <w:rPr>
                                  <w:noProof/>
                                  <w:color w:val="8AB833"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79FA7B04" id="Rectangle 5" o:spid="_x0000_s1027" style="position:absolute;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&#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UtXJOecBAACuAwAADgAAAAAAAAAAAAAAAAAuAgAAZHJzL2Uyb0RvYy54bWxQSwEC&#10;LQAUAAYACAAAACEAI+V68dsAAAADAQAADwAAAAAAAAAAAAAAAABBBAAAZHJzL2Rvd25yZXYueG1s&#10;UEsFBgAAAAAEAAQA8wAAAEkFAAAAAA==&#10;" filled="f" fillcolor="#c0504d" stroked="f" strokecolor="#5c83b4" strokeweight="2.25pt">
                  <v:textbox inset=",0,,0">
                    <w:txbxContent>
                      <w:p w14:paraId="194E3D1F" w14:textId="77777777" w:rsidR="009B5730" w:rsidRDefault="009B5730">
                        <w:pPr>
                          <w:pBdr>
                            <w:top w:val="single" w:sz="4" w:space="1" w:color="7F7F7F" w:themeColor="background1" w:themeShade="7F"/>
                          </w:pBdr>
                          <w:jc w:val="center"/>
                          <w:rPr>
                            <w:color w:val="8AB833" w:themeColor="accent2"/>
                          </w:rPr>
                        </w:pPr>
                        <w:r>
                          <w:fldChar w:fldCharType="begin"/>
                        </w:r>
                        <w:r>
                          <w:instrText xml:space="preserve"> PAGE   \* MERGEFORMAT </w:instrText>
                        </w:r>
                        <w:r>
                          <w:fldChar w:fldCharType="separate"/>
                        </w:r>
                        <w:r>
                          <w:rPr>
                            <w:noProof/>
                            <w:color w:val="8AB833" w:themeColor="accent2"/>
                          </w:rPr>
                          <w:t>2</w:t>
                        </w:r>
                        <w:r>
                          <w:rPr>
                            <w:noProof/>
                            <w:color w:val="8AB833"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26D46" w14:textId="77777777" w:rsidR="008201D1" w:rsidRDefault="008201D1" w:rsidP="001164BD">
      <w:pPr>
        <w:spacing w:after="0" w:line="240" w:lineRule="auto"/>
      </w:pPr>
      <w:r>
        <w:separator/>
      </w:r>
    </w:p>
  </w:footnote>
  <w:footnote w:type="continuationSeparator" w:id="0">
    <w:p w14:paraId="44462D8B" w14:textId="77777777" w:rsidR="008201D1" w:rsidRDefault="008201D1" w:rsidP="001164BD">
      <w:pPr>
        <w:spacing w:after="0" w:line="240" w:lineRule="auto"/>
      </w:pPr>
      <w:r>
        <w:continuationSeparator/>
      </w:r>
    </w:p>
  </w:footnote>
  <w:footnote w:type="continuationNotice" w:id="1">
    <w:p w14:paraId="762B4101" w14:textId="77777777" w:rsidR="008201D1" w:rsidRDefault="008201D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746F8" w14:paraId="318D9CF6" w14:textId="77777777" w:rsidTr="001746F8">
      <w:tc>
        <w:tcPr>
          <w:tcW w:w="9350" w:type="dxa"/>
          <w:shd w:val="clear" w:color="auto" w:fill="E8F3D3" w:themeFill="accent2" w:themeFillTint="33"/>
        </w:tcPr>
        <w:p w14:paraId="57DC17E5" w14:textId="2071F33C" w:rsidR="001746F8" w:rsidRDefault="001746F8" w:rsidP="001746F8">
          <w:pPr>
            <w:pStyle w:val="Header"/>
            <w:jc w:val="center"/>
            <w:rPr>
              <w:rStyle w:val="SubtleReference"/>
            </w:rPr>
          </w:pPr>
          <w:r w:rsidRPr="001746F8">
            <w:rPr>
              <w:rStyle w:val="SubtleReference"/>
              <w:color w:val="668926" w:themeColor="accent2" w:themeShade="BF"/>
            </w:rPr>
            <w:t>Wind Turbine Ground Vibration Simulator</w:t>
          </w:r>
        </w:p>
      </w:tc>
    </w:tr>
  </w:tbl>
  <w:p w14:paraId="44A62EB0" w14:textId="2013FE8E" w:rsidR="00684446" w:rsidRPr="001746F8" w:rsidRDefault="00684446" w:rsidP="009B5730">
    <w:pPr>
      <w:pStyle w:val="Header"/>
      <w:rPr>
        <w:rStyle w:val="SubtleReference"/>
      </w:rPr>
    </w:pPr>
  </w:p>
</w:hdr>
</file>

<file path=word/intelligence2.xml><?xml version="1.0" encoding="utf-8"?>
<int2:intelligence xmlns:int2="http://schemas.microsoft.com/office/intelligence/2020/intelligence" xmlns:oel="http://schemas.microsoft.com/office/2019/extlst">
  <int2:observations>
    <int2:textHash int2:hashCode="wSv7ZJ0VzENqdj" int2:id="9gu8zw1Q">
      <int2:state int2:value="Rejected" int2:type="LegacyProofing"/>
    </int2:textHash>
    <int2:textHash int2:hashCode="n9zH8pxZ5vmrqq" int2:id="wMjYly5w">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97A22"/>
    <w:multiLevelType w:val="hybridMultilevel"/>
    <w:tmpl w:val="7FAC506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00251AA"/>
    <w:multiLevelType w:val="hybridMultilevel"/>
    <w:tmpl w:val="FFFFFFFF"/>
    <w:lvl w:ilvl="0" w:tplc="E2709E96">
      <w:start w:val="1"/>
      <w:numFmt w:val="bullet"/>
      <w:lvlText w:val="?"/>
      <w:lvlJc w:val="left"/>
      <w:pPr>
        <w:ind w:left="720" w:hanging="360"/>
      </w:pPr>
      <w:rPr>
        <w:rFonts w:ascii="Symbol" w:hAnsi="Symbol" w:hint="default"/>
      </w:rPr>
    </w:lvl>
    <w:lvl w:ilvl="1" w:tplc="6CB6073E">
      <w:start w:val="1"/>
      <w:numFmt w:val="bullet"/>
      <w:lvlText w:val="o"/>
      <w:lvlJc w:val="left"/>
      <w:pPr>
        <w:ind w:left="1440" w:hanging="360"/>
      </w:pPr>
      <w:rPr>
        <w:rFonts w:ascii="Courier New" w:hAnsi="Courier New" w:cs="Courier New" w:hint="default"/>
      </w:rPr>
    </w:lvl>
    <w:lvl w:ilvl="2" w:tplc="2D4ABC12">
      <w:start w:val="1"/>
      <w:numFmt w:val="bullet"/>
      <w:lvlText w:val="?"/>
      <w:lvlJc w:val="left"/>
      <w:pPr>
        <w:ind w:left="2160" w:hanging="360"/>
      </w:pPr>
      <w:rPr>
        <w:rFonts w:ascii="Wingdings" w:hAnsi="Wingdings" w:hint="default"/>
      </w:rPr>
    </w:lvl>
    <w:lvl w:ilvl="3" w:tplc="722EA876">
      <w:start w:val="1"/>
      <w:numFmt w:val="bullet"/>
      <w:lvlText w:val="?"/>
      <w:lvlJc w:val="left"/>
      <w:pPr>
        <w:ind w:left="2880" w:hanging="360"/>
      </w:pPr>
      <w:rPr>
        <w:rFonts w:ascii="Symbol" w:hAnsi="Symbol" w:hint="default"/>
      </w:rPr>
    </w:lvl>
    <w:lvl w:ilvl="4" w:tplc="31B09AAE">
      <w:start w:val="1"/>
      <w:numFmt w:val="bullet"/>
      <w:lvlText w:val="o"/>
      <w:lvlJc w:val="left"/>
      <w:pPr>
        <w:ind w:left="3600" w:hanging="360"/>
      </w:pPr>
      <w:rPr>
        <w:rFonts w:ascii="Courier New" w:hAnsi="Courier New" w:cs="Courier New" w:hint="default"/>
      </w:rPr>
    </w:lvl>
    <w:lvl w:ilvl="5" w:tplc="88828988">
      <w:start w:val="1"/>
      <w:numFmt w:val="bullet"/>
      <w:lvlText w:val="?"/>
      <w:lvlJc w:val="left"/>
      <w:pPr>
        <w:ind w:left="4320" w:hanging="360"/>
      </w:pPr>
      <w:rPr>
        <w:rFonts w:ascii="Wingdings" w:hAnsi="Wingdings" w:hint="default"/>
      </w:rPr>
    </w:lvl>
    <w:lvl w:ilvl="6" w:tplc="98440A1E">
      <w:start w:val="1"/>
      <w:numFmt w:val="bullet"/>
      <w:lvlText w:val="?"/>
      <w:lvlJc w:val="left"/>
      <w:pPr>
        <w:ind w:left="5040" w:hanging="360"/>
      </w:pPr>
      <w:rPr>
        <w:rFonts w:ascii="Symbol" w:hAnsi="Symbol" w:hint="default"/>
      </w:rPr>
    </w:lvl>
    <w:lvl w:ilvl="7" w:tplc="5BA66780">
      <w:start w:val="1"/>
      <w:numFmt w:val="bullet"/>
      <w:lvlText w:val="o"/>
      <w:lvlJc w:val="left"/>
      <w:pPr>
        <w:ind w:left="5760" w:hanging="360"/>
      </w:pPr>
      <w:rPr>
        <w:rFonts w:ascii="Courier New" w:hAnsi="Courier New" w:cs="Courier New" w:hint="default"/>
      </w:rPr>
    </w:lvl>
    <w:lvl w:ilvl="8" w:tplc="1552472E">
      <w:start w:val="1"/>
      <w:numFmt w:val="bullet"/>
      <w:lvlText w:val="?"/>
      <w:lvlJc w:val="left"/>
      <w:pPr>
        <w:ind w:left="6480" w:hanging="360"/>
      </w:pPr>
      <w:rPr>
        <w:rFonts w:ascii="Wingdings" w:hAnsi="Wingdings" w:hint="default"/>
      </w:rPr>
    </w:lvl>
  </w:abstractNum>
  <w:abstractNum w:abstractNumId="2" w15:restartNumberingAfterBreak="0">
    <w:nsid w:val="2A2E6602"/>
    <w:multiLevelType w:val="hybridMultilevel"/>
    <w:tmpl w:val="E49A6974"/>
    <w:lvl w:ilvl="0" w:tplc="4A8C7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D81011"/>
    <w:multiLevelType w:val="hybridMultilevel"/>
    <w:tmpl w:val="B484CBAE"/>
    <w:lvl w:ilvl="0" w:tplc="50203AD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63386"/>
    <w:multiLevelType w:val="hybridMultilevel"/>
    <w:tmpl w:val="FFFFFFFF"/>
    <w:lvl w:ilvl="0" w:tplc="9514CDDC">
      <w:start w:val="1"/>
      <w:numFmt w:val="decimal"/>
      <w:lvlText w:val="%1."/>
      <w:lvlJc w:val="left"/>
      <w:pPr>
        <w:ind w:left="720" w:hanging="360"/>
      </w:pPr>
    </w:lvl>
    <w:lvl w:ilvl="1" w:tplc="F8E0563E">
      <w:start w:val="1"/>
      <w:numFmt w:val="lowerLetter"/>
      <w:lvlText w:val="%2."/>
      <w:lvlJc w:val="left"/>
      <w:pPr>
        <w:ind w:left="1440" w:hanging="360"/>
      </w:pPr>
    </w:lvl>
    <w:lvl w:ilvl="2" w:tplc="F36AD062">
      <w:start w:val="1"/>
      <w:numFmt w:val="lowerRoman"/>
      <w:lvlText w:val="%3."/>
      <w:lvlJc w:val="right"/>
      <w:pPr>
        <w:ind w:left="2160" w:hanging="180"/>
      </w:pPr>
    </w:lvl>
    <w:lvl w:ilvl="3" w:tplc="C4602B0C">
      <w:start w:val="1"/>
      <w:numFmt w:val="decimal"/>
      <w:lvlText w:val="%4."/>
      <w:lvlJc w:val="left"/>
      <w:pPr>
        <w:ind w:left="2880" w:hanging="360"/>
      </w:pPr>
    </w:lvl>
    <w:lvl w:ilvl="4" w:tplc="D8FCD3C6">
      <w:start w:val="1"/>
      <w:numFmt w:val="lowerLetter"/>
      <w:lvlText w:val="%5."/>
      <w:lvlJc w:val="left"/>
      <w:pPr>
        <w:ind w:left="3600" w:hanging="360"/>
      </w:pPr>
    </w:lvl>
    <w:lvl w:ilvl="5" w:tplc="FC9CB380">
      <w:start w:val="1"/>
      <w:numFmt w:val="lowerRoman"/>
      <w:lvlText w:val="%6."/>
      <w:lvlJc w:val="right"/>
      <w:pPr>
        <w:ind w:left="4320" w:hanging="180"/>
      </w:pPr>
    </w:lvl>
    <w:lvl w:ilvl="6" w:tplc="DD521E94">
      <w:start w:val="1"/>
      <w:numFmt w:val="decimal"/>
      <w:lvlText w:val="%7."/>
      <w:lvlJc w:val="left"/>
      <w:pPr>
        <w:ind w:left="5040" w:hanging="360"/>
      </w:pPr>
    </w:lvl>
    <w:lvl w:ilvl="7" w:tplc="9E0EE55A">
      <w:start w:val="1"/>
      <w:numFmt w:val="lowerLetter"/>
      <w:lvlText w:val="%8."/>
      <w:lvlJc w:val="left"/>
      <w:pPr>
        <w:ind w:left="5760" w:hanging="360"/>
      </w:pPr>
    </w:lvl>
    <w:lvl w:ilvl="8" w:tplc="6680C21C">
      <w:start w:val="1"/>
      <w:numFmt w:val="lowerRoman"/>
      <w:lvlText w:val="%9."/>
      <w:lvlJc w:val="right"/>
      <w:pPr>
        <w:ind w:left="6480" w:hanging="180"/>
      </w:pPr>
    </w:lvl>
  </w:abstractNum>
  <w:abstractNum w:abstractNumId="5" w15:restartNumberingAfterBreak="0">
    <w:nsid w:val="383C182D"/>
    <w:multiLevelType w:val="multilevel"/>
    <w:tmpl w:val="74DA6BEA"/>
    <w:lvl w:ilvl="0">
      <w:start w:val="1"/>
      <w:numFmt w:val="bullet"/>
      <w:lvlText w:val=""/>
      <w:lvlJc w:val="left"/>
      <w:pPr>
        <w:ind w:left="390" w:hanging="390"/>
      </w:pPr>
      <w:rPr>
        <w:rFonts w:ascii="Symbol" w:hAnsi="Symbol"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ABC6F43"/>
    <w:multiLevelType w:val="multilevel"/>
    <w:tmpl w:val="5726CD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22C3046"/>
    <w:multiLevelType w:val="hybridMultilevel"/>
    <w:tmpl w:val="FFFFFFFF"/>
    <w:lvl w:ilvl="0" w:tplc="0B306A26">
      <w:numFmt w:val="none"/>
      <w:lvlText w:val=""/>
      <w:lvlJc w:val="left"/>
      <w:pPr>
        <w:tabs>
          <w:tab w:val="num" w:pos="360"/>
        </w:tabs>
      </w:pPr>
    </w:lvl>
    <w:lvl w:ilvl="1" w:tplc="8C9A6CD0">
      <w:start w:val="1"/>
      <w:numFmt w:val="lowerLetter"/>
      <w:lvlText w:val="%2."/>
      <w:lvlJc w:val="left"/>
      <w:pPr>
        <w:ind w:left="1440" w:hanging="360"/>
      </w:pPr>
    </w:lvl>
    <w:lvl w:ilvl="2" w:tplc="EA6E062C">
      <w:start w:val="1"/>
      <w:numFmt w:val="lowerRoman"/>
      <w:lvlText w:val="%3."/>
      <w:lvlJc w:val="right"/>
      <w:pPr>
        <w:ind w:left="2160" w:hanging="180"/>
      </w:pPr>
    </w:lvl>
    <w:lvl w:ilvl="3" w:tplc="49A0E7B4">
      <w:start w:val="1"/>
      <w:numFmt w:val="decimal"/>
      <w:lvlText w:val="%4."/>
      <w:lvlJc w:val="left"/>
      <w:pPr>
        <w:ind w:left="2880" w:hanging="360"/>
      </w:pPr>
    </w:lvl>
    <w:lvl w:ilvl="4" w:tplc="8B8E2CE8">
      <w:start w:val="1"/>
      <w:numFmt w:val="lowerLetter"/>
      <w:lvlText w:val="%5."/>
      <w:lvlJc w:val="left"/>
      <w:pPr>
        <w:ind w:left="3600" w:hanging="360"/>
      </w:pPr>
    </w:lvl>
    <w:lvl w:ilvl="5" w:tplc="33ACA194">
      <w:start w:val="1"/>
      <w:numFmt w:val="lowerRoman"/>
      <w:lvlText w:val="%6."/>
      <w:lvlJc w:val="right"/>
      <w:pPr>
        <w:ind w:left="4320" w:hanging="180"/>
      </w:pPr>
    </w:lvl>
    <w:lvl w:ilvl="6" w:tplc="378C4446">
      <w:start w:val="1"/>
      <w:numFmt w:val="decimal"/>
      <w:lvlText w:val="%7."/>
      <w:lvlJc w:val="left"/>
      <w:pPr>
        <w:ind w:left="5040" w:hanging="360"/>
      </w:pPr>
    </w:lvl>
    <w:lvl w:ilvl="7" w:tplc="8FA402BA">
      <w:start w:val="1"/>
      <w:numFmt w:val="lowerLetter"/>
      <w:lvlText w:val="%8."/>
      <w:lvlJc w:val="left"/>
      <w:pPr>
        <w:ind w:left="5760" w:hanging="360"/>
      </w:pPr>
    </w:lvl>
    <w:lvl w:ilvl="8" w:tplc="14E05AA6">
      <w:start w:val="1"/>
      <w:numFmt w:val="lowerRoman"/>
      <w:lvlText w:val="%9."/>
      <w:lvlJc w:val="right"/>
      <w:pPr>
        <w:ind w:left="6480" w:hanging="180"/>
      </w:pPr>
    </w:lvl>
  </w:abstractNum>
  <w:abstractNum w:abstractNumId="8" w15:restartNumberingAfterBreak="0">
    <w:nsid w:val="5ADD1F01"/>
    <w:multiLevelType w:val="multilevel"/>
    <w:tmpl w:val="311C591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64533867">
    <w:abstractNumId w:val="2"/>
  </w:num>
  <w:num w:numId="2" w16cid:durableId="967977104">
    <w:abstractNumId w:val="8"/>
  </w:num>
  <w:num w:numId="3" w16cid:durableId="262734109">
    <w:abstractNumId w:val="0"/>
  </w:num>
  <w:num w:numId="4" w16cid:durableId="796989565">
    <w:abstractNumId w:val="5"/>
  </w:num>
  <w:num w:numId="5" w16cid:durableId="963972397">
    <w:abstractNumId w:val="4"/>
  </w:num>
  <w:num w:numId="6" w16cid:durableId="1485464233">
    <w:abstractNumId w:val="1"/>
  </w:num>
  <w:num w:numId="7" w16cid:durableId="1109163278">
    <w:abstractNumId w:val="7"/>
  </w:num>
  <w:num w:numId="8" w16cid:durableId="1407455219">
    <w:abstractNumId w:val="6"/>
  </w:num>
  <w:num w:numId="9" w16cid:durableId="70059718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uu Ono">
    <w15:presenceInfo w15:providerId="AD" w15:userId="S::YuOno@cunet.carleton.ca::f98ec1f9-5b2d-4c7a-ab77-5d92a9ef3613"/>
  </w15:person>
  <w15:person w15:author="Meia Copeland">
    <w15:presenceInfo w15:providerId="None" w15:userId="Meia Copela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259"/>
    <w:rsid w:val="0000089A"/>
    <w:rsid w:val="00001DDD"/>
    <w:rsid w:val="00004042"/>
    <w:rsid w:val="0000485E"/>
    <w:rsid w:val="00005C46"/>
    <w:rsid w:val="00005EC5"/>
    <w:rsid w:val="000070F9"/>
    <w:rsid w:val="00010929"/>
    <w:rsid w:val="000111D1"/>
    <w:rsid w:val="000117AA"/>
    <w:rsid w:val="0001180A"/>
    <w:rsid w:val="0001211C"/>
    <w:rsid w:val="000136AD"/>
    <w:rsid w:val="000164C5"/>
    <w:rsid w:val="00016840"/>
    <w:rsid w:val="00016990"/>
    <w:rsid w:val="00016DD5"/>
    <w:rsid w:val="00017269"/>
    <w:rsid w:val="0001727D"/>
    <w:rsid w:val="00017E60"/>
    <w:rsid w:val="00020A65"/>
    <w:rsid w:val="00021610"/>
    <w:rsid w:val="00021B77"/>
    <w:rsid w:val="00026801"/>
    <w:rsid w:val="00027C02"/>
    <w:rsid w:val="00027D0A"/>
    <w:rsid w:val="00030044"/>
    <w:rsid w:val="0003144B"/>
    <w:rsid w:val="00031646"/>
    <w:rsid w:val="00032771"/>
    <w:rsid w:val="0003386A"/>
    <w:rsid w:val="00035233"/>
    <w:rsid w:val="00036E48"/>
    <w:rsid w:val="000376D5"/>
    <w:rsid w:val="000408F7"/>
    <w:rsid w:val="00043AB6"/>
    <w:rsid w:val="0004702D"/>
    <w:rsid w:val="00050C28"/>
    <w:rsid w:val="00052A29"/>
    <w:rsid w:val="00052F7E"/>
    <w:rsid w:val="00052FB4"/>
    <w:rsid w:val="000539BC"/>
    <w:rsid w:val="000539CE"/>
    <w:rsid w:val="00054847"/>
    <w:rsid w:val="0005601A"/>
    <w:rsid w:val="0006196C"/>
    <w:rsid w:val="00062BEB"/>
    <w:rsid w:val="00064099"/>
    <w:rsid w:val="0006666A"/>
    <w:rsid w:val="00066DBD"/>
    <w:rsid w:val="00067306"/>
    <w:rsid w:val="00067C15"/>
    <w:rsid w:val="00067FE1"/>
    <w:rsid w:val="000700FA"/>
    <w:rsid w:val="00070262"/>
    <w:rsid w:val="00070BDE"/>
    <w:rsid w:val="00071179"/>
    <w:rsid w:val="00071245"/>
    <w:rsid w:val="00075A9E"/>
    <w:rsid w:val="00077F9A"/>
    <w:rsid w:val="00082FC4"/>
    <w:rsid w:val="0008331B"/>
    <w:rsid w:val="00085427"/>
    <w:rsid w:val="000859B9"/>
    <w:rsid w:val="00085FA5"/>
    <w:rsid w:val="00090436"/>
    <w:rsid w:val="00091A9E"/>
    <w:rsid w:val="000925C1"/>
    <w:rsid w:val="00092ABA"/>
    <w:rsid w:val="00092D55"/>
    <w:rsid w:val="000938A1"/>
    <w:rsid w:val="000958E0"/>
    <w:rsid w:val="00095F94"/>
    <w:rsid w:val="00096589"/>
    <w:rsid w:val="0009694E"/>
    <w:rsid w:val="00096BED"/>
    <w:rsid w:val="000A0F22"/>
    <w:rsid w:val="000A119C"/>
    <w:rsid w:val="000A2428"/>
    <w:rsid w:val="000A268D"/>
    <w:rsid w:val="000A2D53"/>
    <w:rsid w:val="000A4056"/>
    <w:rsid w:val="000A5070"/>
    <w:rsid w:val="000A7686"/>
    <w:rsid w:val="000A7A02"/>
    <w:rsid w:val="000A7CCA"/>
    <w:rsid w:val="000B0265"/>
    <w:rsid w:val="000B3B9D"/>
    <w:rsid w:val="000B4896"/>
    <w:rsid w:val="000B4FA0"/>
    <w:rsid w:val="000B6156"/>
    <w:rsid w:val="000B6A95"/>
    <w:rsid w:val="000C0604"/>
    <w:rsid w:val="000C11D8"/>
    <w:rsid w:val="000C2F43"/>
    <w:rsid w:val="000C5922"/>
    <w:rsid w:val="000D0B9B"/>
    <w:rsid w:val="000D206F"/>
    <w:rsid w:val="000D297C"/>
    <w:rsid w:val="000D3487"/>
    <w:rsid w:val="000D43F4"/>
    <w:rsid w:val="000D510E"/>
    <w:rsid w:val="000D7E14"/>
    <w:rsid w:val="000E02BF"/>
    <w:rsid w:val="000E1FB4"/>
    <w:rsid w:val="000E2074"/>
    <w:rsid w:val="000E594E"/>
    <w:rsid w:val="000E604E"/>
    <w:rsid w:val="000E73CE"/>
    <w:rsid w:val="000F0AF4"/>
    <w:rsid w:val="000F12D8"/>
    <w:rsid w:val="000F3731"/>
    <w:rsid w:val="000F6CE8"/>
    <w:rsid w:val="001011B4"/>
    <w:rsid w:val="001014EC"/>
    <w:rsid w:val="001019F8"/>
    <w:rsid w:val="00103404"/>
    <w:rsid w:val="00110BB6"/>
    <w:rsid w:val="00111448"/>
    <w:rsid w:val="00111FD0"/>
    <w:rsid w:val="001123C0"/>
    <w:rsid w:val="0011304D"/>
    <w:rsid w:val="0011382C"/>
    <w:rsid w:val="001152A0"/>
    <w:rsid w:val="00115C94"/>
    <w:rsid w:val="001164BD"/>
    <w:rsid w:val="00116A6B"/>
    <w:rsid w:val="00116BDD"/>
    <w:rsid w:val="00124D7A"/>
    <w:rsid w:val="00124F3A"/>
    <w:rsid w:val="00124FBD"/>
    <w:rsid w:val="001314B2"/>
    <w:rsid w:val="00132CCE"/>
    <w:rsid w:val="00132EA0"/>
    <w:rsid w:val="00133AE3"/>
    <w:rsid w:val="00134AC2"/>
    <w:rsid w:val="00134FC3"/>
    <w:rsid w:val="00135166"/>
    <w:rsid w:val="00140BB9"/>
    <w:rsid w:val="001415B0"/>
    <w:rsid w:val="0014204C"/>
    <w:rsid w:val="00143EAC"/>
    <w:rsid w:val="00144786"/>
    <w:rsid w:val="00146323"/>
    <w:rsid w:val="00146539"/>
    <w:rsid w:val="00146F72"/>
    <w:rsid w:val="001473EF"/>
    <w:rsid w:val="00147548"/>
    <w:rsid w:val="00150B6B"/>
    <w:rsid w:val="00151D71"/>
    <w:rsid w:val="00151EA2"/>
    <w:rsid w:val="00156E6F"/>
    <w:rsid w:val="001573BB"/>
    <w:rsid w:val="00157E1A"/>
    <w:rsid w:val="00161C29"/>
    <w:rsid w:val="001628EC"/>
    <w:rsid w:val="00163AB8"/>
    <w:rsid w:val="00163DFF"/>
    <w:rsid w:val="0016415A"/>
    <w:rsid w:val="001659F3"/>
    <w:rsid w:val="00166C08"/>
    <w:rsid w:val="00170262"/>
    <w:rsid w:val="00171200"/>
    <w:rsid w:val="00171378"/>
    <w:rsid w:val="00172B85"/>
    <w:rsid w:val="001746F8"/>
    <w:rsid w:val="001749E9"/>
    <w:rsid w:val="00174C2E"/>
    <w:rsid w:val="00177909"/>
    <w:rsid w:val="00180098"/>
    <w:rsid w:val="00180E76"/>
    <w:rsid w:val="00181372"/>
    <w:rsid w:val="001836CE"/>
    <w:rsid w:val="00184CA7"/>
    <w:rsid w:val="00184F0F"/>
    <w:rsid w:val="001853C2"/>
    <w:rsid w:val="00185AF4"/>
    <w:rsid w:val="00185D50"/>
    <w:rsid w:val="00186121"/>
    <w:rsid w:val="00190EBE"/>
    <w:rsid w:val="00191242"/>
    <w:rsid w:val="001914B4"/>
    <w:rsid w:val="00191CE2"/>
    <w:rsid w:val="00194F45"/>
    <w:rsid w:val="001953A7"/>
    <w:rsid w:val="00197C75"/>
    <w:rsid w:val="001A255C"/>
    <w:rsid w:val="001A62CC"/>
    <w:rsid w:val="001A6E01"/>
    <w:rsid w:val="001A724D"/>
    <w:rsid w:val="001A755E"/>
    <w:rsid w:val="001A792E"/>
    <w:rsid w:val="001A7E88"/>
    <w:rsid w:val="001B00DB"/>
    <w:rsid w:val="001B5C5F"/>
    <w:rsid w:val="001B6834"/>
    <w:rsid w:val="001B7F60"/>
    <w:rsid w:val="001C01DD"/>
    <w:rsid w:val="001C079D"/>
    <w:rsid w:val="001C12E9"/>
    <w:rsid w:val="001C202D"/>
    <w:rsid w:val="001C4C50"/>
    <w:rsid w:val="001C51FD"/>
    <w:rsid w:val="001C5311"/>
    <w:rsid w:val="001C5598"/>
    <w:rsid w:val="001C5B6D"/>
    <w:rsid w:val="001C6500"/>
    <w:rsid w:val="001D02CF"/>
    <w:rsid w:val="001D3654"/>
    <w:rsid w:val="001D3C4D"/>
    <w:rsid w:val="001D47BD"/>
    <w:rsid w:val="001D4C94"/>
    <w:rsid w:val="001D4D49"/>
    <w:rsid w:val="001D6891"/>
    <w:rsid w:val="001D7DFA"/>
    <w:rsid w:val="001E2A11"/>
    <w:rsid w:val="001E4052"/>
    <w:rsid w:val="001E46C6"/>
    <w:rsid w:val="001E5C1D"/>
    <w:rsid w:val="001E5CCC"/>
    <w:rsid w:val="001F2D6B"/>
    <w:rsid w:val="001F5FB0"/>
    <w:rsid w:val="002010B5"/>
    <w:rsid w:val="00201911"/>
    <w:rsid w:val="00204258"/>
    <w:rsid w:val="00204499"/>
    <w:rsid w:val="00204DDD"/>
    <w:rsid w:val="002058E2"/>
    <w:rsid w:val="00207FE6"/>
    <w:rsid w:val="00210E31"/>
    <w:rsid w:val="0021159D"/>
    <w:rsid w:val="0021254B"/>
    <w:rsid w:val="002155F6"/>
    <w:rsid w:val="0021616D"/>
    <w:rsid w:val="0021654E"/>
    <w:rsid w:val="002206DE"/>
    <w:rsid w:val="00220C36"/>
    <w:rsid w:val="00222284"/>
    <w:rsid w:val="0022273A"/>
    <w:rsid w:val="002239BA"/>
    <w:rsid w:val="00224234"/>
    <w:rsid w:val="002258D2"/>
    <w:rsid w:val="00225DB4"/>
    <w:rsid w:val="002268C2"/>
    <w:rsid w:val="00230B9F"/>
    <w:rsid w:val="00231310"/>
    <w:rsid w:val="00232C48"/>
    <w:rsid w:val="002404D2"/>
    <w:rsid w:val="00240BC5"/>
    <w:rsid w:val="00241EF3"/>
    <w:rsid w:val="00242136"/>
    <w:rsid w:val="00242E9B"/>
    <w:rsid w:val="002452A4"/>
    <w:rsid w:val="0024550C"/>
    <w:rsid w:val="00250D15"/>
    <w:rsid w:val="00252929"/>
    <w:rsid w:val="002531A3"/>
    <w:rsid w:val="00253749"/>
    <w:rsid w:val="0025386F"/>
    <w:rsid w:val="00254E15"/>
    <w:rsid w:val="002612FE"/>
    <w:rsid w:val="00261B55"/>
    <w:rsid w:val="00262D19"/>
    <w:rsid w:val="00264EE6"/>
    <w:rsid w:val="00267679"/>
    <w:rsid w:val="0027296A"/>
    <w:rsid w:val="00272D3D"/>
    <w:rsid w:val="002733DF"/>
    <w:rsid w:val="0027343F"/>
    <w:rsid w:val="00273DEE"/>
    <w:rsid w:val="00275B17"/>
    <w:rsid w:val="0027626A"/>
    <w:rsid w:val="0028172B"/>
    <w:rsid w:val="0028221A"/>
    <w:rsid w:val="00282967"/>
    <w:rsid w:val="00283F2F"/>
    <w:rsid w:val="0028470E"/>
    <w:rsid w:val="00285E3F"/>
    <w:rsid w:val="00286783"/>
    <w:rsid w:val="00291A1E"/>
    <w:rsid w:val="00292021"/>
    <w:rsid w:val="0029206D"/>
    <w:rsid w:val="0029290A"/>
    <w:rsid w:val="00293BB5"/>
    <w:rsid w:val="00293DBF"/>
    <w:rsid w:val="00295D45"/>
    <w:rsid w:val="002A3E6E"/>
    <w:rsid w:val="002A4629"/>
    <w:rsid w:val="002A55F5"/>
    <w:rsid w:val="002A5648"/>
    <w:rsid w:val="002A737E"/>
    <w:rsid w:val="002A7B1E"/>
    <w:rsid w:val="002B0A44"/>
    <w:rsid w:val="002B0FF7"/>
    <w:rsid w:val="002B24E9"/>
    <w:rsid w:val="002B2958"/>
    <w:rsid w:val="002B391D"/>
    <w:rsid w:val="002B5176"/>
    <w:rsid w:val="002B6A4D"/>
    <w:rsid w:val="002B6F22"/>
    <w:rsid w:val="002B7573"/>
    <w:rsid w:val="002B78FB"/>
    <w:rsid w:val="002C02D6"/>
    <w:rsid w:val="002C07B7"/>
    <w:rsid w:val="002C17B6"/>
    <w:rsid w:val="002C45ED"/>
    <w:rsid w:val="002C5702"/>
    <w:rsid w:val="002C6F8F"/>
    <w:rsid w:val="002D12FB"/>
    <w:rsid w:val="002D15B4"/>
    <w:rsid w:val="002D18E3"/>
    <w:rsid w:val="002D2DD6"/>
    <w:rsid w:val="002D4ABD"/>
    <w:rsid w:val="002D68F8"/>
    <w:rsid w:val="002D75B2"/>
    <w:rsid w:val="002E16DF"/>
    <w:rsid w:val="002E1C58"/>
    <w:rsid w:val="002E1DC3"/>
    <w:rsid w:val="002E20C7"/>
    <w:rsid w:val="002E24DD"/>
    <w:rsid w:val="002E4819"/>
    <w:rsid w:val="002E59E6"/>
    <w:rsid w:val="002E5DD9"/>
    <w:rsid w:val="002E6CFB"/>
    <w:rsid w:val="002E793B"/>
    <w:rsid w:val="002F1F95"/>
    <w:rsid w:val="002F4DD6"/>
    <w:rsid w:val="002F5385"/>
    <w:rsid w:val="002F53E1"/>
    <w:rsid w:val="002F6453"/>
    <w:rsid w:val="002F6F97"/>
    <w:rsid w:val="002F7171"/>
    <w:rsid w:val="002F78CD"/>
    <w:rsid w:val="00300B2C"/>
    <w:rsid w:val="00302E1B"/>
    <w:rsid w:val="00304562"/>
    <w:rsid w:val="003051C4"/>
    <w:rsid w:val="003051F9"/>
    <w:rsid w:val="00311D66"/>
    <w:rsid w:val="00312023"/>
    <w:rsid w:val="00312071"/>
    <w:rsid w:val="00316358"/>
    <w:rsid w:val="00316A44"/>
    <w:rsid w:val="00321122"/>
    <w:rsid w:val="00321593"/>
    <w:rsid w:val="00321E59"/>
    <w:rsid w:val="00322FC1"/>
    <w:rsid w:val="00324AB2"/>
    <w:rsid w:val="00324D31"/>
    <w:rsid w:val="00324ECD"/>
    <w:rsid w:val="00326DC9"/>
    <w:rsid w:val="00330B6E"/>
    <w:rsid w:val="00330B7C"/>
    <w:rsid w:val="00331B65"/>
    <w:rsid w:val="00332412"/>
    <w:rsid w:val="0033244F"/>
    <w:rsid w:val="00333235"/>
    <w:rsid w:val="00334AF0"/>
    <w:rsid w:val="003363CF"/>
    <w:rsid w:val="00341299"/>
    <w:rsid w:val="003445EF"/>
    <w:rsid w:val="003512FF"/>
    <w:rsid w:val="00353245"/>
    <w:rsid w:val="00354106"/>
    <w:rsid w:val="00354B87"/>
    <w:rsid w:val="00360024"/>
    <w:rsid w:val="003601E7"/>
    <w:rsid w:val="003609C9"/>
    <w:rsid w:val="00361AAE"/>
    <w:rsid w:val="00361BF7"/>
    <w:rsid w:val="003633C9"/>
    <w:rsid w:val="003642FC"/>
    <w:rsid w:val="00366723"/>
    <w:rsid w:val="00376075"/>
    <w:rsid w:val="003762FD"/>
    <w:rsid w:val="0037755E"/>
    <w:rsid w:val="0038084C"/>
    <w:rsid w:val="003829E9"/>
    <w:rsid w:val="00384464"/>
    <w:rsid w:val="0038590D"/>
    <w:rsid w:val="0038641D"/>
    <w:rsid w:val="00387E93"/>
    <w:rsid w:val="0039259C"/>
    <w:rsid w:val="00392DF8"/>
    <w:rsid w:val="00392F72"/>
    <w:rsid w:val="003933C7"/>
    <w:rsid w:val="003957AA"/>
    <w:rsid w:val="00395C4E"/>
    <w:rsid w:val="00395CBA"/>
    <w:rsid w:val="00397069"/>
    <w:rsid w:val="00397212"/>
    <w:rsid w:val="003A0B39"/>
    <w:rsid w:val="003A1ADF"/>
    <w:rsid w:val="003A1E7F"/>
    <w:rsid w:val="003A31D9"/>
    <w:rsid w:val="003A36CF"/>
    <w:rsid w:val="003A37CF"/>
    <w:rsid w:val="003A4680"/>
    <w:rsid w:val="003A6360"/>
    <w:rsid w:val="003A6840"/>
    <w:rsid w:val="003A7686"/>
    <w:rsid w:val="003A7E07"/>
    <w:rsid w:val="003B3BFA"/>
    <w:rsid w:val="003B3E1E"/>
    <w:rsid w:val="003B509E"/>
    <w:rsid w:val="003B53E7"/>
    <w:rsid w:val="003B5AD5"/>
    <w:rsid w:val="003B630A"/>
    <w:rsid w:val="003C0718"/>
    <w:rsid w:val="003C222D"/>
    <w:rsid w:val="003C26B2"/>
    <w:rsid w:val="003C2F01"/>
    <w:rsid w:val="003C3662"/>
    <w:rsid w:val="003C5355"/>
    <w:rsid w:val="003C61D7"/>
    <w:rsid w:val="003C71FD"/>
    <w:rsid w:val="003D059D"/>
    <w:rsid w:val="003D23AC"/>
    <w:rsid w:val="003D3468"/>
    <w:rsid w:val="003D3776"/>
    <w:rsid w:val="003D5651"/>
    <w:rsid w:val="003D5C4D"/>
    <w:rsid w:val="003E0999"/>
    <w:rsid w:val="003E1125"/>
    <w:rsid w:val="003E2CDC"/>
    <w:rsid w:val="003E57F1"/>
    <w:rsid w:val="003E6476"/>
    <w:rsid w:val="003E650B"/>
    <w:rsid w:val="003E6A80"/>
    <w:rsid w:val="003F0295"/>
    <w:rsid w:val="003F02EC"/>
    <w:rsid w:val="003F0855"/>
    <w:rsid w:val="003F1C21"/>
    <w:rsid w:val="003F1C77"/>
    <w:rsid w:val="003F3CE9"/>
    <w:rsid w:val="003F4FFB"/>
    <w:rsid w:val="003F6D3C"/>
    <w:rsid w:val="003F78D2"/>
    <w:rsid w:val="004013A5"/>
    <w:rsid w:val="004033A1"/>
    <w:rsid w:val="0040352A"/>
    <w:rsid w:val="0040504E"/>
    <w:rsid w:val="004067D2"/>
    <w:rsid w:val="00411B41"/>
    <w:rsid w:val="00411DA9"/>
    <w:rsid w:val="00411EE5"/>
    <w:rsid w:val="00415332"/>
    <w:rsid w:val="00417D6B"/>
    <w:rsid w:val="00420FCF"/>
    <w:rsid w:val="00421F1C"/>
    <w:rsid w:val="00423AF4"/>
    <w:rsid w:val="00425A29"/>
    <w:rsid w:val="00426E33"/>
    <w:rsid w:val="00430F25"/>
    <w:rsid w:val="00434EDC"/>
    <w:rsid w:val="00435044"/>
    <w:rsid w:val="004428F6"/>
    <w:rsid w:val="00443235"/>
    <w:rsid w:val="00444405"/>
    <w:rsid w:val="004449CB"/>
    <w:rsid w:val="00447E07"/>
    <w:rsid w:val="00452724"/>
    <w:rsid w:val="00452C75"/>
    <w:rsid w:val="004535A0"/>
    <w:rsid w:val="004538EE"/>
    <w:rsid w:val="00453C3D"/>
    <w:rsid w:val="00457BAA"/>
    <w:rsid w:val="00463E6D"/>
    <w:rsid w:val="00464DF3"/>
    <w:rsid w:val="00465076"/>
    <w:rsid w:val="00465D7A"/>
    <w:rsid w:val="00466B81"/>
    <w:rsid w:val="00470235"/>
    <w:rsid w:val="0047049B"/>
    <w:rsid w:val="00472902"/>
    <w:rsid w:val="00472934"/>
    <w:rsid w:val="00472CE7"/>
    <w:rsid w:val="00473660"/>
    <w:rsid w:val="00474075"/>
    <w:rsid w:val="0047455B"/>
    <w:rsid w:val="00475FE4"/>
    <w:rsid w:val="00480AE4"/>
    <w:rsid w:val="00482493"/>
    <w:rsid w:val="004862D8"/>
    <w:rsid w:val="00491A9A"/>
    <w:rsid w:val="004925BF"/>
    <w:rsid w:val="00493094"/>
    <w:rsid w:val="00494288"/>
    <w:rsid w:val="00494C26"/>
    <w:rsid w:val="004A35A0"/>
    <w:rsid w:val="004A385D"/>
    <w:rsid w:val="004A4AD0"/>
    <w:rsid w:val="004A5443"/>
    <w:rsid w:val="004A6A9A"/>
    <w:rsid w:val="004A7806"/>
    <w:rsid w:val="004B187A"/>
    <w:rsid w:val="004B249B"/>
    <w:rsid w:val="004B2FF3"/>
    <w:rsid w:val="004B3018"/>
    <w:rsid w:val="004B426C"/>
    <w:rsid w:val="004B457F"/>
    <w:rsid w:val="004B5950"/>
    <w:rsid w:val="004B5C76"/>
    <w:rsid w:val="004B5DBE"/>
    <w:rsid w:val="004B5E63"/>
    <w:rsid w:val="004B5F78"/>
    <w:rsid w:val="004B63F0"/>
    <w:rsid w:val="004B657D"/>
    <w:rsid w:val="004B6CD6"/>
    <w:rsid w:val="004B7FC5"/>
    <w:rsid w:val="004C155E"/>
    <w:rsid w:val="004C26B9"/>
    <w:rsid w:val="004C52EC"/>
    <w:rsid w:val="004C6044"/>
    <w:rsid w:val="004C66AF"/>
    <w:rsid w:val="004D1916"/>
    <w:rsid w:val="004D2424"/>
    <w:rsid w:val="004D3A02"/>
    <w:rsid w:val="004D472B"/>
    <w:rsid w:val="004D4EA2"/>
    <w:rsid w:val="004D525C"/>
    <w:rsid w:val="004D53FE"/>
    <w:rsid w:val="004D57BF"/>
    <w:rsid w:val="004E15A1"/>
    <w:rsid w:val="004E1B64"/>
    <w:rsid w:val="004F0145"/>
    <w:rsid w:val="004F0954"/>
    <w:rsid w:val="004F1940"/>
    <w:rsid w:val="004F1B20"/>
    <w:rsid w:val="004F1F91"/>
    <w:rsid w:val="004F2940"/>
    <w:rsid w:val="004F2972"/>
    <w:rsid w:val="004F432F"/>
    <w:rsid w:val="004F5B14"/>
    <w:rsid w:val="004F6C7F"/>
    <w:rsid w:val="00500DED"/>
    <w:rsid w:val="005023B0"/>
    <w:rsid w:val="00502672"/>
    <w:rsid w:val="005053C9"/>
    <w:rsid w:val="005064EC"/>
    <w:rsid w:val="00506630"/>
    <w:rsid w:val="005102B7"/>
    <w:rsid w:val="005117F9"/>
    <w:rsid w:val="0051249A"/>
    <w:rsid w:val="005205D3"/>
    <w:rsid w:val="00520934"/>
    <w:rsid w:val="00520C5C"/>
    <w:rsid w:val="005227CA"/>
    <w:rsid w:val="00525DDC"/>
    <w:rsid w:val="00527827"/>
    <w:rsid w:val="00527E85"/>
    <w:rsid w:val="0053027F"/>
    <w:rsid w:val="00532F91"/>
    <w:rsid w:val="00533B7B"/>
    <w:rsid w:val="00534A10"/>
    <w:rsid w:val="0053530C"/>
    <w:rsid w:val="00535538"/>
    <w:rsid w:val="00536177"/>
    <w:rsid w:val="005415D6"/>
    <w:rsid w:val="005444F7"/>
    <w:rsid w:val="005471F5"/>
    <w:rsid w:val="00550CA5"/>
    <w:rsid w:val="00551578"/>
    <w:rsid w:val="00551620"/>
    <w:rsid w:val="00552DDE"/>
    <w:rsid w:val="00553820"/>
    <w:rsid w:val="00553FF5"/>
    <w:rsid w:val="00554A10"/>
    <w:rsid w:val="00554FE1"/>
    <w:rsid w:val="00555421"/>
    <w:rsid w:val="00555AB6"/>
    <w:rsid w:val="00556DB2"/>
    <w:rsid w:val="00561B03"/>
    <w:rsid w:val="00561F3E"/>
    <w:rsid w:val="00563A82"/>
    <w:rsid w:val="00563C0D"/>
    <w:rsid w:val="005645CA"/>
    <w:rsid w:val="005669CA"/>
    <w:rsid w:val="00567072"/>
    <w:rsid w:val="00567782"/>
    <w:rsid w:val="005707F3"/>
    <w:rsid w:val="00570821"/>
    <w:rsid w:val="00571DD5"/>
    <w:rsid w:val="005721E4"/>
    <w:rsid w:val="0057421A"/>
    <w:rsid w:val="00575523"/>
    <w:rsid w:val="005759E8"/>
    <w:rsid w:val="00575E9D"/>
    <w:rsid w:val="0057678C"/>
    <w:rsid w:val="00576BFF"/>
    <w:rsid w:val="00580258"/>
    <w:rsid w:val="00580F0F"/>
    <w:rsid w:val="00581A19"/>
    <w:rsid w:val="00581AEA"/>
    <w:rsid w:val="005835FF"/>
    <w:rsid w:val="00583FE4"/>
    <w:rsid w:val="005851D1"/>
    <w:rsid w:val="00585FF4"/>
    <w:rsid w:val="00590226"/>
    <w:rsid w:val="005933FE"/>
    <w:rsid w:val="00593507"/>
    <w:rsid w:val="00593606"/>
    <w:rsid w:val="00596F1C"/>
    <w:rsid w:val="005A0E1C"/>
    <w:rsid w:val="005A1C5E"/>
    <w:rsid w:val="005A38AE"/>
    <w:rsid w:val="005A3CDF"/>
    <w:rsid w:val="005A45C2"/>
    <w:rsid w:val="005A4D0D"/>
    <w:rsid w:val="005A6D99"/>
    <w:rsid w:val="005A736B"/>
    <w:rsid w:val="005A7AB0"/>
    <w:rsid w:val="005A7F31"/>
    <w:rsid w:val="005B03E8"/>
    <w:rsid w:val="005B0DF3"/>
    <w:rsid w:val="005B2024"/>
    <w:rsid w:val="005B4C86"/>
    <w:rsid w:val="005B6507"/>
    <w:rsid w:val="005C2105"/>
    <w:rsid w:val="005C2646"/>
    <w:rsid w:val="005C4831"/>
    <w:rsid w:val="005C4957"/>
    <w:rsid w:val="005C5FD0"/>
    <w:rsid w:val="005C62C7"/>
    <w:rsid w:val="005C69F7"/>
    <w:rsid w:val="005C6B16"/>
    <w:rsid w:val="005D0332"/>
    <w:rsid w:val="005D17D8"/>
    <w:rsid w:val="005D1FFF"/>
    <w:rsid w:val="005D233C"/>
    <w:rsid w:val="005D42DA"/>
    <w:rsid w:val="005D49B5"/>
    <w:rsid w:val="005D5345"/>
    <w:rsid w:val="005D561F"/>
    <w:rsid w:val="005D6082"/>
    <w:rsid w:val="005D67E4"/>
    <w:rsid w:val="005D77ED"/>
    <w:rsid w:val="005E16EC"/>
    <w:rsid w:val="005E1FFB"/>
    <w:rsid w:val="005E3F61"/>
    <w:rsid w:val="005F17F5"/>
    <w:rsid w:val="005F274A"/>
    <w:rsid w:val="005F3878"/>
    <w:rsid w:val="005F4492"/>
    <w:rsid w:val="005F5067"/>
    <w:rsid w:val="00601040"/>
    <w:rsid w:val="00602969"/>
    <w:rsid w:val="006032B4"/>
    <w:rsid w:val="00603D44"/>
    <w:rsid w:val="00605592"/>
    <w:rsid w:val="00606116"/>
    <w:rsid w:val="00606126"/>
    <w:rsid w:val="0060640B"/>
    <w:rsid w:val="0060712F"/>
    <w:rsid w:val="00607398"/>
    <w:rsid w:val="00610DE4"/>
    <w:rsid w:val="00614580"/>
    <w:rsid w:val="006156D5"/>
    <w:rsid w:val="006157C1"/>
    <w:rsid w:val="006175F1"/>
    <w:rsid w:val="006201CD"/>
    <w:rsid w:val="006208A0"/>
    <w:rsid w:val="00623180"/>
    <w:rsid w:val="00623EB4"/>
    <w:rsid w:val="00626764"/>
    <w:rsid w:val="00627FEF"/>
    <w:rsid w:val="006303C7"/>
    <w:rsid w:val="006317B6"/>
    <w:rsid w:val="006322B4"/>
    <w:rsid w:val="00633BBF"/>
    <w:rsid w:val="006346FF"/>
    <w:rsid w:val="00634D08"/>
    <w:rsid w:val="00635CF4"/>
    <w:rsid w:val="00636538"/>
    <w:rsid w:val="00636845"/>
    <w:rsid w:val="006409DE"/>
    <w:rsid w:val="00642B2A"/>
    <w:rsid w:val="00643244"/>
    <w:rsid w:val="006440F4"/>
    <w:rsid w:val="00652847"/>
    <w:rsid w:val="0065586E"/>
    <w:rsid w:val="00656777"/>
    <w:rsid w:val="00657C31"/>
    <w:rsid w:val="00660F58"/>
    <w:rsid w:val="0066181F"/>
    <w:rsid w:val="00664F79"/>
    <w:rsid w:val="00665A43"/>
    <w:rsid w:val="006666E8"/>
    <w:rsid w:val="00666A66"/>
    <w:rsid w:val="00670565"/>
    <w:rsid w:val="00671233"/>
    <w:rsid w:val="006740A3"/>
    <w:rsid w:val="00674DBE"/>
    <w:rsid w:val="00680523"/>
    <w:rsid w:val="006840D4"/>
    <w:rsid w:val="00684446"/>
    <w:rsid w:val="006846C1"/>
    <w:rsid w:val="00685C89"/>
    <w:rsid w:val="006869CA"/>
    <w:rsid w:val="006875D3"/>
    <w:rsid w:val="00690CF2"/>
    <w:rsid w:val="00691EBA"/>
    <w:rsid w:val="00692173"/>
    <w:rsid w:val="00694E97"/>
    <w:rsid w:val="006A5975"/>
    <w:rsid w:val="006A648E"/>
    <w:rsid w:val="006A6BDE"/>
    <w:rsid w:val="006A753F"/>
    <w:rsid w:val="006B035B"/>
    <w:rsid w:val="006B083B"/>
    <w:rsid w:val="006B4E7D"/>
    <w:rsid w:val="006B4FDB"/>
    <w:rsid w:val="006B5C77"/>
    <w:rsid w:val="006B5C92"/>
    <w:rsid w:val="006B5DC3"/>
    <w:rsid w:val="006C17A8"/>
    <w:rsid w:val="006C3429"/>
    <w:rsid w:val="006C3EB5"/>
    <w:rsid w:val="006C51BB"/>
    <w:rsid w:val="006C77EE"/>
    <w:rsid w:val="006C7ADD"/>
    <w:rsid w:val="006D34C0"/>
    <w:rsid w:val="006D4925"/>
    <w:rsid w:val="006D63BC"/>
    <w:rsid w:val="006E03BC"/>
    <w:rsid w:val="006E07F5"/>
    <w:rsid w:val="006E1D5B"/>
    <w:rsid w:val="006E2233"/>
    <w:rsid w:val="006E34D0"/>
    <w:rsid w:val="006E5151"/>
    <w:rsid w:val="006E727A"/>
    <w:rsid w:val="006E7493"/>
    <w:rsid w:val="006E75D0"/>
    <w:rsid w:val="006F0F9D"/>
    <w:rsid w:val="006F2031"/>
    <w:rsid w:val="006F387C"/>
    <w:rsid w:val="006F4112"/>
    <w:rsid w:val="006F4CFA"/>
    <w:rsid w:val="006F562B"/>
    <w:rsid w:val="006F5C61"/>
    <w:rsid w:val="0070325E"/>
    <w:rsid w:val="00703FA6"/>
    <w:rsid w:val="00704CB8"/>
    <w:rsid w:val="00705F52"/>
    <w:rsid w:val="00706A02"/>
    <w:rsid w:val="00711822"/>
    <w:rsid w:val="0071202E"/>
    <w:rsid w:val="0071257D"/>
    <w:rsid w:val="00712F0F"/>
    <w:rsid w:val="00713B47"/>
    <w:rsid w:val="007140D1"/>
    <w:rsid w:val="0071553A"/>
    <w:rsid w:val="007158CE"/>
    <w:rsid w:val="00721695"/>
    <w:rsid w:val="00722591"/>
    <w:rsid w:val="0072338C"/>
    <w:rsid w:val="007233F0"/>
    <w:rsid w:val="00724F99"/>
    <w:rsid w:val="00725FD1"/>
    <w:rsid w:val="00726AA1"/>
    <w:rsid w:val="00730130"/>
    <w:rsid w:val="00730B9F"/>
    <w:rsid w:val="007328F4"/>
    <w:rsid w:val="00732F87"/>
    <w:rsid w:val="007347D6"/>
    <w:rsid w:val="007356AA"/>
    <w:rsid w:val="007358A1"/>
    <w:rsid w:val="0073678C"/>
    <w:rsid w:val="007401A4"/>
    <w:rsid w:val="00740260"/>
    <w:rsid w:val="00740EFE"/>
    <w:rsid w:val="00741749"/>
    <w:rsid w:val="00741A28"/>
    <w:rsid w:val="0074351C"/>
    <w:rsid w:val="0074354B"/>
    <w:rsid w:val="0074453E"/>
    <w:rsid w:val="00744E7A"/>
    <w:rsid w:val="007456E1"/>
    <w:rsid w:val="00745EFA"/>
    <w:rsid w:val="00746981"/>
    <w:rsid w:val="00751D3F"/>
    <w:rsid w:val="00752FCF"/>
    <w:rsid w:val="00753E4B"/>
    <w:rsid w:val="00754ACB"/>
    <w:rsid w:val="00755594"/>
    <w:rsid w:val="007557D6"/>
    <w:rsid w:val="00756FC5"/>
    <w:rsid w:val="0075788B"/>
    <w:rsid w:val="0076036A"/>
    <w:rsid w:val="007621D5"/>
    <w:rsid w:val="00764210"/>
    <w:rsid w:val="00765CE3"/>
    <w:rsid w:val="00766328"/>
    <w:rsid w:val="00772B6D"/>
    <w:rsid w:val="00774026"/>
    <w:rsid w:val="00774BC4"/>
    <w:rsid w:val="00775E20"/>
    <w:rsid w:val="0077643D"/>
    <w:rsid w:val="00776791"/>
    <w:rsid w:val="0077775D"/>
    <w:rsid w:val="00780BE5"/>
    <w:rsid w:val="00781C76"/>
    <w:rsid w:val="00783D27"/>
    <w:rsid w:val="007919D7"/>
    <w:rsid w:val="00792856"/>
    <w:rsid w:val="00793F78"/>
    <w:rsid w:val="00794FF6"/>
    <w:rsid w:val="007952FC"/>
    <w:rsid w:val="00796382"/>
    <w:rsid w:val="007974EE"/>
    <w:rsid w:val="00797A85"/>
    <w:rsid w:val="007A09CD"/>
    <w:rsid w:val="007A297C"/>
    <w:rsid w:val="007A3C1B"/>
    <w:rsid w:val="007A4E52"/>
    <w:rsid w:val="007A522C"/>
    <w:rsid w:val="007A6743"/>
    <w:rsid w:val="007B2850"/>
    <w:rsid w:val="007B456B"/>
    <w:rsid w:val="007B4CA5"/>
    <w:rsid w:val="007B4E2B"/>
    <w:rsid w:val="007B60FE"/>
    <w:rsid w:val="007B7184"/>
    <w:rsid w:val="007B7747"/>
    <w:rsid w:val="007B78E5"/>
    <w:rsid w:val="007C1774"/>
    <w:rsid w:val="007C2B74"/>
    <w:rsid w:val="007C2E1A"/>
    <w:rsid w:val="007C357D"/>
    <w:rsid w:val="007C3E10"/>
    <w:rsid w:val="007C4F2C"/>
    <w:rsid w:val="007C54DB"/>
    <w:rsid w:val="007D0C84"/>
    <w:rsid w:val="007D2E3C"/>
    <w:rsid w:val="007D33CF"/>
    <w:rsid w:val="007D3E42"/>
    <w:rsid w:val="007D7235"/>
    <w:rsid w:val="007E0440"/>
    <w:rsid w:val="007E15E0"/>
    <w:rsid w:val="007E2605"/>
    <w:rsid w:val="007E4E41"/>
    <w:rsid w:val="007E5259"/>
    <w:rsid w:val="007E573F"/>
    <w:rsid w:val="007E6264"/>
    <w:rsid w:val="007E6CF3"/>
    <w:rsid w:val="007E76A6"/>
    <w:rsid w:val="007E7F1C"/>
    <w:rsid w:val="007F0858"/>
    <w:rsid w:val="007F1167"/>
    <w:rsid w:val="007F1C1A"/>
    <w:rsid w:val="007F2B76"/>
    <w:rsid w:val="007F2E1B"/>
    <w:rsid w:val="007F3741"/>
    <w:rsid w:val="007F74E3"/>
    <w:rsid w:val="00801725"/>
    <w:rsid w:val="008041C5"/>
    <w:rsid w:val="008057C8"/>
    <w:rsid w:val="00811636"/>
    <w:rsid w:val="00812ED3"/>
    <w:rsid w:val="00814E1E"/>
    <w:rsid w:val="00815A0A"/>
    <w:rsid w:val="0081777A"/>
    <w:rsid w:val="00817B5A"/>
    <w:rsid w:val="008201D1"/>
    <w:rsid w:val="00820571"/>
    <w:rsid w:val="00820C74"/>
    <w:rsid w:val="00824E71"/>
    <w:rsid w:val="00825E28"/>
    <w:rsid w:val="00825E71"/>
    <w:rsid w:val="008261EC"/>
    <w:rsid w:val="008265B5"/>
    <w:rsid w:val="00831B31"/>
    <w:rsid w:val="0083272D"/>
    <w:rsid w:val="00833B50"/>
    <w:rsid w:val="00833B7F"/>
    <w:rsid w:val="00834610"/>
    <w:rsid w:val="0083469D"/>
    <w:rsid w:val="00834A4F"/>
    <w:rsid w:val="00834B05"/>
    <w:rsid w:val="00834BC3"/>
    <w:rsid w:val="0083535A"/>
    <w:rsid w:val="00837FB8"/>
    <w:rsid w:val="008409CE"/>
    <w:rsid w:val="008417A1"/>
    <w:rsid w:val="0084274C"/>
    <w:rsid w:val="00842F9E"/>
    <w:rsid w:val="008433C0"/>
    <w:rsid w:val="0084340B"/>
    <w:rsid w:val="00844031"/>
    <w:rsid w:val="00844046"/>
    <w:rsid w:val="00844289"/>
    <w:rsid w:val="00844FD8"/>
    <w:rsid w:val="008450DE"/>
    <w:rsid w:val="008453BF"/>
    <w:rsid w:val="00846212"/>
    <w:rsid w:val="00846D91"/>
    <w:rsid w:val="00851409"/>
    <w:rsid w:val="00851D7D"/>
    <w:rsid w:val="0085258B"/>
    <w:rsid w:val="008527F5"/>
    <w:rsid w:val="008529A2"/>
    <w:rsid w:val="008529FC"/>
    <w:rsid w:val="00853765"/>
    <w:rsid w:val="008542AD"/>
    <w:rsid w:val="008548E1"/>
    <w:rsid w:val="00854E32"/>
    <w:rsid w:val="0085632E"/>
    <w:rsid w:val="0086154D"/>
    <w:rsid w:val="008625FC"/>
    <w:rsid w:val="0086302D"/>
    <w:rsid w:val="00865B4C"/>
    <w:rsid w:val="00866E7A"/>
    <w:rsid w:val="00871599"/>
    <w:rsid w:val="00872FA8"/>
    <w:rsid w:val="00874684"/>
    <w:rsid w:val="00875CEC"/>
    <w:rsid w:val="008765B8"/>
    <w:rsid w:val="00877591"/>
    <w:rsid w:val="008804D4"/>
    <w:rsid w:val="00881A51"/>
    <w:rsid w:val="00884B8B"/>
    <w:rsid w:val="00884EF3"/>
    <w:rsid w:val="008905DC"/>
    <w:rsid w:val="0089151D"/>
    <w:rsid w:val="00894D66"/>
    <w:rsid w:val="00894FA7"/>
    <w:rsid w:val="008A061F"/>
    <w:rsid w:val="008A1056"/>
    <w:rsid w:val="008A175A"/>
    <w:rsid w:val="008A1DA6"/>
    <w:rsid w:val="008A2660"/>
    <w:rsid w:val="008A3E30"/>
    <w:rsid w:val="008B04BC"/>
    <w:rsid w:val="008B0B7E"/>
    <w:rsid w:val="008B183E"/>
    <w:rsid w:val="008B2F56"/>
    <w:rsid w:val="008B308E"/>
    <w:rsid w:val="008B5301"/>
    <w:rsid w:val="008B69D0"/>
    <w:rsid w:val="008C29B0"/>
    <w:rsid w:val="008C4007"/>
    <w:rsid w:val="008C41EB"/>
    <w:rsid w:val="008D0024"/>
    <w:rsid w:val="008D10AB"/>
    <w:rsid w:val="008D47F8"/>
    <w:rsid w:val="008D4820"/>
    <w:rsid w:val="008D487A"/>
    <w:rsid w:val="008D4B6E"/>
    <w:rsid w:val="008D5026"/>
    <w:rsid w:val="008D6880"/>
    <w:rsid w:val="008E0450"/>
    <w:rsid w:val="008E15F4"/>
    <w:rsid w:val="008E5C3D"/>
    <w:rsid w:val="008E64BB"/>
    <w:rsid w:val="008E6B3D"/>
    <w:rsid w:val="008E7583"/>
    <w:rsid w:val="008F0E6B"/>
    <w:rsid w:val="008F122C"/>
    <w:rsid w:val="008F2975"/>
    <w:rsid w:val="008F3839"/>
    <w:rsid w:val="008F4F96"/>
    <w:rsid w:val="008F5528"/>
    <w:rsid w:val="008F7709"/>
    <w:rsid w:val="008F7C4B"/>
    <w:rsid w:val="009003BC"/>
    <w:rsid w:val="00902FC6"/>
    <w:rsid w:val="0090358F"/>
    <w:rsid w:val="0090578F"/>
    <w:rsid w:val="00907778"/>
    <w:rsid w:val="00910B96"/>
    <w:rsid w:val="00911B2E"/>
    <w:rsid w:val="00911B51"/>
    <w:rsid w:val="00911BCE"/>
    <w:rsid w:val="0091403A"/>
    <w:rsid w:val="009149C1"/>
    <w:rsid w:val="00916A66"/>
    <w:rsid w:val="00917033"/>
    <w:rsid w:val="009171C3"/>
    <w:rsid w:val="0092000A"/>
    <w:rsid w:val="00920CBE"/>
    <w:rsid w:val="009220C2"/>
    <w:rsid w:val="0092315E"/>
    <w:rsid w:val="00923380"/>
    <w:rsid w:val="009243E0"/>
    <w:rsid w:val="00924C8F"/>
    <w:rsid w:val="00926670"/>
    <w:rsid w:val="00927F7F"/>
    <w:rsid w:val="00930D19"/>
    <w:rsid w:val="00934165"/>
    <w:rsid w:val="00934B39"/>
    <w:rsid w:val="009358BC"/>
    <w:rsid w:val="00936D9F"/>
    <w:rsid w:val="00937196"/>
    <w:rsid w:val="009376F8"/>
    <w:rsid w:val="009413F9"/>
    <w:rsid w:val="00941CB6"/>
    <w:rsid w:val="00941EFB"/>
    <w:rsid w:val="009423CC"/>
    <w:rsid w:val="00942D63"/>
    <w:rsid w:val="00943125"/>
    <w:rsid w:val="0094357A"/>
    <w:rsid w:val="0094379F"/>
    <w:rsid w:val="009440DB"/>
    <w:rsid w:val="009446B0"/>
    <w:rsid w:val="00944E8A"/>
    <w:rsid w:val="009467F9"/>
    <w:rsid w:val="00950111"/>
    <w:rsid w:val="009516CE"/>
    <w:rsid w:val="00952B69"/>
    <w:rsid w:val="00953ED4"/>
    <w:rsid w:val="009552AB"/>
    <w:rsid w:val="00957470"/>
    <w:rsid w:val="009614F9"/>
    <w:rsid w:val="009623EB"/>
    <w:rsid w:val="00962AF6"/>
    <w:rsid w:val="009638C4"/>
    <w:rsid w:val="0096553E"/>
    <w:rsid w:val="00965ACF"/>
    <w:rsid w:val="00966DC9"/>
    <w:rsid w:val="009671BF"/>
    <w:rsid w:val="00970B63"/>
    <w:rsid w:val="00972468"/>
    <w:rsid w:val="0097450D"/>
    <w:rsid w:val="00974513"/>
    <w:rsid w:val="009754A7"/>
    <w:rsid w:val="0098052D"/>
    <w:rsid w:val="00981072"/>
    <w:rsid w:val="0098229E"/>
    <w:rsid w:val="00982ECA"/>
    <w:rsid w:val="009839C2"/>
    <w:rsid w:val="00984382"/>
    <w:rsid w:val="00984582"/>
    <w:rsid w:val="00984E9E"/>
    <w:rsid w:val="0098544F"/>
    <w:rsid w:val="009865D3"/>
    <w:rsid w:val="00991636"/>
    <w:rsid w:val="00991964"/>
    <w:rsid w:val="009927E7"/>
    <w:rsid w:val="00994163"/>
    <w:rsid w:val="009942E3"/>
    <w:rsid w:val="00995119"/>
    <w:rsid w:val="00995414"/>
    <w:rsid w:val="009A4470"/>
    <w:rsid w:val="009B024B"/>
    <w:rsid w:val="009B04B6"/>
    <w:rsid w:val="009B0F29"/>
    <w:rsid w:val="009B1C02"/>
    <w:rsid w:val="009B1EA9"/>
    <w:rsid w:val="009B24DB"/>
    <w:rsid w:val="009B405A"/>
    <w:rsid w:val="009B441E"/>
    <w:rsid w:val="009B496D"/>
    <w:rsid w:val="009B5730"/>
    <w:rsid w:val="009B5EBC"/>
    <w:rsid w:val="009B6E58"/>
    <w:rsid w:val="009B7D32"/>
    <w:rsid w:val="009C192E"/>
    <w:rsid w:val="009C1DDC"/>
    <w:rsid w:val="009C2735"/>
    <w:rsid w:val="009C4941"/>
    <w:rsid w:val="009C695C"/>
    <w:rsid w:val="009D3A19"/>
    <w:rsid w:val="009D4DE0"/>
    <w:rsid w:val="009D5400"/>
    <w:rsid w:val="009D61DE"/>
    <w:rsid w:val="009E03E2"/>
    <w:rsid w:val="009E2A1A"/>
    <w:rsid w:val="009E550E"/>
    <w:rsid w:val="009E6CFF"/>
    <w:rsid w:val="009F0957"/>
    <w:rsid w:val="009F1B93"/>
    <w:rsid w:val="009F1DF9"/>
    <w:rsid w:val="009F1E02"/>
    <w:rsid w:val="009F7D26"/>
    <w:rsid w:val="00A00515"/>
    <w:rsid w:val="00A00634"/>
    <w:rsid w:val="00A00D4D"/>
    <w:rsid w:val="00A01947"/>
    <w:rsid w:val="00A01C90"/>
    <w:rsid w:val="00A03F31"/>
    <w:rsid w:val="00A0426C"/>
    <w:rsid w:val="00A0428D"/>
    <w:rsid w:val="00A053B8"/>
    <w:rsid w:val="00A066D7"/>
    <w:rsid w:val="00A07097"/>
    <w:rsid w:val="00A10335"/>
    <w:rsid w:val="00A1095C"/>
    <w:rsid w:val="00A12B3F"/>
    <w:rsid w:val="00A136D8"/>
    <w:rsid w:val="00A14E7F"/>
    <w:rsid w:val="00A15046"/>
    <w:rsid w:val="00A15929"/>
    <w:rsid w:val="00A15E7E"/>
    <w:rsid w:val="00A17467"/>
    <w:rsid w:val="00A201BD"/>
    <w:rsid w:val="00A22ECF"/>
    <w:rsid w:val="00A23713"/>
    <w:rsid w:val="00A239D0"/>
    <w:rsid w:val="00A24C7D"/>
    <w:rsid w:val="00A277D0"/>
    <w:rsid w:val="00A30342"/>
    <w:rsid w:val="00A31836"/>
    <w:rsid w:val="00A3336F"/>
    <w:rsid w:val="00A35758"/>
    <w:rsid w:val="00A37B95"/>
    <w:rsid w:val="00A37F08"/>
    <w:rsid w:val="00A415C8"/>
    <w:rsid w:val="00A45B4B"/>
    <w:rsid w:val="00A4666A"/>
    <w:rsid w:val="00A4785B"/>
    <w:rsid w:val="00A50AF7"/>
    <w:rsid w:val="00A50E7E"/>
    <w:rsid w:val="00A519BD"/>
    <w:rsid w:val="00A54BA7"/>
    <w:rsid w:val="00A57412"/>
    <w:rsid w:val="00A60372"/>
    <w:rsid w:val="00A6324C"/>
    <w:rsid w:val="00A635F5"/>
    <w:rsid w:val="00A63A73"/>
    <w:rsid w:val="00A64C45"/>
    <w:rsid w:val="00A6680B"/>
    <w:rsid w:val="00A67C0C"/>
    <w:rsid w:val="00A67FEB"/>
    <w:rsid w:val="00A70CC0"/>
    <w:rsid w:val="00A71EBB"/>
    <w:rsid w:val="00A73BD3"/>
    <w:rsid w:val="00A74766"/>
    <w:rsid w:val="00A76105"/>
    <w:rsid w:val="00A76A70"/>
    <w:rsid w:val="00A77CFF"/>
    <w:rsid w:val="00A8261A"/>
    <w:rsid w:val="00A86472"/>
    <w:rsid w:val="00A872D2"/>
    <w:rsid w:val="00A9162E"/>
    <w:rsid w:val="00A923E5"/>
    <w:rsid w:val="00A930B4"/>
    <w:rsid w:val="00A95C8D"/>
    <w:rsid w:val="00A961B7"/>
    <w:rsid w:val="00A961DD"/>
    <w:rsid w:val="00A972AB"/>
    <w:rsid w:val="00A976E0"/>
    <w:rsid w:val="00A97FA8"/>
    <w:rsid w:val="00AA044A"/>
    <w:rsid w:val="00AA1DB7"/>
    <w:rsid w:val="00AA39A5"/>
    <w:rsid w:val="00AA50D6"/>
    <w:rsid w:val="00AA6451"/>
    <w:rsid w:val="00AB29C5"/>
    <w:rsid w:val="00AB2D1F"/>
    <w:rsid w:val="00AB485E"/>
    <w:rsid w:val="00AB4E77"/>
    <w:rsid w:val="00AB7783"/>
    <w:rsid w:val="00AB7BC8"/>
    <w:rsid w:val="00AC2E25"/>
    <w:rsid w:val="00AC4697"/>
    <w:rsid w:val="00AC49FE"/>
    <w:rsid w:val="00AC6D9D"/>
    <w:rsid w:val="00AC79ED"/>
    <w:rsid w:val="00AD1128"/>
    <w:rsid w:val="00AD3C19"/>
    <w:rsid w:val="00AD7361"/>
    <w:rsid w:val="00AE11BE"/>
    <w:rsid w:val="00AE172D"/>
    <w:rsid w:val="00AE1AD9"/>
    <w:rsid w:val="00AE1F8F"/>
    <w:rsid w:val="00AE26D2"/>
    <w:rsid w:val="00AE397E"/>
    <w:rsid w:val="00AE57EB"/>
    <w:rsid w:val="00AE60D8"/>
    <w:rsid w:val="00AE7C1C"/>
    <w:rsid w:val="00AE7CA5"/>
    <w:rsid w:val="00AF0437"/>
    <w:rsid w:val="00AF1A36"/>
    <w:rsid w:val="00AF4895"/>
    <w:rsid w:val="00AF5F85"/>
    <w:rsid w:val="00AF697B"/>
    <w:rsid w:val="00AF7AD2"/>
    <w:rsid w:val="00B0012C"/>
    <w:rsid w:val="00B00EE1"/>
    <w:rsid w:val="00B01BAD"/>
    <w:rsid w:val="00B01DC8"/>
    <w:rsid w:val="00B02B1F"/>
    <w:rsid w:val="00B03484"/>
    <w:rsid w:val="00B03B0C"/>
    <w:rsid w:val="00B0776A"/>
    <w:rsid w:val="00B10F96"/>
    <w:rsid w:val="00B15019"/>
    <w:rsid w:val="00B15B3D"/>
    <w:rsid w:val="00B16025"/>
    <w:rsid w:val="00B17630"/>
    <w:rsid w:val="00B17FBD"/>
    <w:rsid w:val="00B20A3B"/>
    <w:rsid w:val="00B210B3"/>
    <w:rsid w:val="00B22028"/>
    <w:rsid w:val="00B22D76"/>
    <w:rsid w:val="00B23F2A"/>
    <w:rsid w:val="00B24BE7"/>
    <w:rsid w:val="00B25A21"/>
    <w:rsid w:val="00B26D5A"/>
    <w:rsid w:val="00B300B9"/>
    <w:rsid w:val="00B30434"/>
    <w:rsid w:val="00B3288A"/>
    <w:rsid w:val="00B3310A"/>
    <w:rsid w:val="00B33160"/>
    <w:rsid w:val="00B331AB"/>
    <w:rsid w:val="00B35C15"/>
    <w:rsid w:val="00B40DE6"/>
    <w:rsid w:val="00B41749"/>
    <w:rsid w:val="00B43CA5"/>
    <w:rsid w:val="00B43CF1"/>
    <w:rsid w:val="00B4682B"/>
    <w:rsid w:val="00B46C71"/>
    <w:rsid w:val="00B47C28"/>
    <w:rsid w:val="00B50059"/>
    <w:rsid w:val="00B51D0A"/>
    <w:rsid w:val="00B51F10"/>
    <w:rsid w:val="00B525EA"/>
    <w:rsid w:val="00B53CCE"/>
    <w:rsid w:val="00B54749"/>
    <w:rsid w:val="00B552B1"/>
    <w:rsid w:val="00B57BA2"/>
    <w:rsid w:val="00B63F10"/>
    <w:rsid w:val="00B64252"/>
    <w:rsid w:val="00B64F6C"/>
    <w:rsid w:val="00B65709"/>
    <w:rsid w:val="00B665E6"/>
    <w:rsid w:val="00B67BDB"/>
    <w:rsid w:val="00B67EFA"/>
    <w:rsid w:val="00B70DB5"/>
    <w:rsid w:val="00B71744"/>
    <w:rsid w:val="00B759B8"/>
    <w:rsid w:val="00B76583"/>
    <w:rsid w:val="00B819EE"/>
    <w:rsid w:val="00B81A7F"/>
    <w:rsid w:val="00B8488B"/>
    <w:rsid w:val="00B8562C"/>
    <w:rsid w:val="00B87EBF"/>
    <w:rsid w:val="00B91A4C"/>
    <w:rsid w:val="00B93527"/>
    <w:rsid w:val="00B9589E"/>
    <w:rsid w:val="00B96617"/>
    <w:rsid w:val="00BA0C75"/>
    <w:rsid w:val="00BA1078"/>
    <w:rsid w:val="00BA4130"/>
    <w:rsid w:val="00BA4D21"/>
    <w:rsid w:val="00BA5A3C"/>
    <w:rsid w:val="00BA63D0"/>
    <w:rsid w:val="00BB0573"/>
    <w:rsid w:val="00BB0AC7"/>
    <w:rsid w:val="00BB3FB2"/>
    <w:rsid w:val="00BB5DFC"/>
    <w:rsid w:val="00BC00AE"/>
    <w:rsid w:val="00BC11DC"/>
    <w:rsid w:val="00BC16BD"/>
    <w:rsid w:val="00BC1D39"/>
    <w:rsid w:val="00BC2E08"/>
    <w:rsid w:val="00BC2E3F"/>
    <w:rsid w:val="00BC31EB"/>
    <w:rsid w:val="00BC4D4F"/>
    <w:rsid w:val="00BC4E7B"/>
    <w:rsid w:val="00BD0DB7"/>
    <w:rsid w:val="00BD1134"/>
    <w:rsid w:val="00BD5481"/>
    <w:rsid w:val="00BD57F0"/>
    <w:rsid w:val="00BE0517"/>
    <w:rsid w:val="00BE287D"/>
    <w:rsid w:val="00BE3D7F"/>
    <w:rsid w:val="00BE495C"/>
    <w:rsid w:val="00BE5997"/>
    <w:rsid w:val="00BE59B1"/>
    <w:rsid w:val="00BE5D53"/>
    <w:rsid w:val="00BE7C1B"/>
    <w:rsid w:val="00BF1E9A"/>
    <w:rsid w:val="00BF202F"/>
    <w:rsid w:val="00BF2496"/>
    <w:rsid w:val="00BF2728"/>
    <w:rsid w:val="00BF5DE3"/>
    <w:rsid w:val="00BF6CC3"/>
    <w:rsid w:val="00C0470B"/>
    <w:rsid w:val="00C0787D"/>
    <w:rsid w:val="00C07EE9"/>
    <w:rsid w:val="00C11297"/>
    <w:rsid w:val="00C11BC2"/>
    <w:rsid w:val="00C16C7D"/>
    <w:rsid w:val="00C16D98"/>
    <w:rsid w:val="00C22604"/>
    <w:rsid w:val="00C23228"/>
    <w:rsid w:val="00C234D5"/>
    <w:rsid w:val="00C25850"/>
    <w:rsid w:val="00C30B73"/>
    <w:rsid w:val="00C30D13"/>
    <w:rsid w:val="00C31FFB"/>
    <w:rsid w:val="00C33DB2"/>
    <w:rsid w:val="00C340D8"/>
    <w:rsid w:val="00C4062A"/>
    <w:rsid w:val="00C40C8E"/>
    <w:rsid w:val="00C4317C"/>
    <w:rsid w:val="00C4385C"/>
    <w:rsid w:val="00C438C8"/>
    <w:rsid w:val="00C4398D"/>
    <w:rsid w:val="00C43C76"/>
    <w:rsid w:val="00C47280"/>
    <w:rsid w:val="00C473D8"/>
    <w:rsid w:val="00C47770"/>
    <w:rsid w:val="00C47796"/>
    <w:rsid w:val="00C47BA1"/>
    <w:rsid w:val="00C50615"/>
    <w:rsid w:val="00C52EA8"/>
    <w:rsid w:val="00C538C2"/>
    <w:rsid w:val="00C540AF"/>
    <w:rsid w:val="00C54F7B"/>
    <w:rsid w:val="00C55DB0"/>
    <w:rsid w:val="00C57E28"/>
    <w:rsid w:val="00C5CCF8"/>
    <w:rsid w:val="00C62118"/>
    <w:rsid w:val="00C62264"/>
    <w:rsid w:val="00C64032"/>
    <w:rsid w:val="00C667DA"/>
    <w:rsid w:val="00C673B0"/>
    <w:rsid w:val="00C67CDF"/>
    <w:rsid w:val="00C71574"/>
    <w:rsid w:val="00C73A5E"/>
    <w:rsid w:val="00C73C65"/>
    <w:rsid w:val="00C74FD5"/>
    <w:rsid w:val="00C77571"/>
    <w:rsid w:val="00C80313"/>
    <w:rsid w:val="00C8124F"/>
    <w:rsid w:val="00C81EEC"/>
    <w:rsid w:val="00C8332C"/>
    <w:rsid w:val="00C83525"/>
    <w:rsid w:val="00C85AB4"/>
    <w:rsid w:val="00C8603A"/>
    <w:rsid w:val="00C87BA3"/>
    <w:rsid w:val="00C901D3"/>
    <w:rsid w:val="00C9398E"/>
    <w:rsid w:val="00C946A2"/>
    <w:rsid w:val="00C94C94"/>
    <w:rsid w:val="00C97A8A"/>
    <w:rsid w:val="00CA2214"/>
    <w:rsid w:val="00CA2CCF"/>
    <w:rsid w:val="00CA3A30"/>
    <w:rsid w:val="00CA5D7D"/>
    <w:rsid w:val="00CA6A99"/>
    <w:rsid w:val="00CA7281"/>
    <w:rsid w:val="00CA7F5F"/>
    <w:rsid w:val="00CB28A4"/>
    <w:rsid w:val="00CB2BDA"/>
    <w:rsid w:val="00CB5985"/>
    <w:rsid w:val="00CB70BD"/>
    <w:rsid w:val="00CB7FA7"/>
    <w:rsid w:val="00CC06BB"/>
    <w:rsid w:val="00CC6541"/>
    <w:rsid w:val="00CC7AE4"/>
    <w:rsid w:val="00CD1082"/>
    <w:rsid w:val="00CD198D"/>
    <w:rsid w:val="00CD233E"/>
    <w:rsid w:val="00CD358D"/>
    <w:rsid w:val="00CD5EB1"/>
    <w:rsid w:val="00CD62A6"/>
    <w:rsid w:val="00CD7BDF"/>
    <w:rsid w:val="00CE0768"/>
    <w:rsid w:val="00CE08DD"/>
    <w:rsid w:val="00CE17F0"/>
    <w:rsid w:val="00CE1FC7"/>
    <w:rsid w:val="00CE2805"/>
    <w:rsid w:val="00CE2AA7"/>
    <w:rsid w:val="00CE333A"/>
    <w:rsid w:val="00CE3A2D"/>
    <w:rsid w:val="00CE4D84"/>
    <w:rsid w:val="00CE79D9"/>
    <w:rsid w:val="00CF1AD1"/>
    <w:rsid w:val="00CF247E"/>
    <w:rsid w:val="00CF3B3A"/>
    <w:rsid w:val="00CF5F4A"/>
    <w:rsid w:val="00CF6D66"/>
    <w:rsid w:val="00CF7C00"/>
    <w:rsid w:val="00CF7D62"/>
    <w:rsid w:val="00D00DE3"/>
    <w:rsid w:val="00D00F39"/>
    <w:rsid w:val="00D02846"/>
    <w:rsid w:val="00D07C80"/>
    <w:rsid w:val="00D106AB"/>
    <w:rsid w:val="00D12A2F"/>
    <w:rsid w:val="00D12C36"/>
    <w:rsid w:val="00D12C4E"/>
    <w:rsid w:val="00D130CB"/>
    <w:rsid w:val="00D1511F"/>
    <w:rsid w:val="00D15906"/>
    <w:rsid w:val="00D16A92"/>
    <w:rsid w:val="00D1778A"/>
    <w:rsid w:val="00D225EA"/>
    <w:rsid w:val="00D268BA"/>
    <w:rsid w:val="00D26C7F"/>
    <w:rsid w:val="00D26D1B"/>
    <w:rsid w:val="00D31506"/>
    <w:rsid w:val="00D31946"/>
    <w:rsid w:val="00D31995"/>
    <w:rsid w:val="00D31FB4"/>
    <w:rsid w:val="00D35100"/>
    <w:rsid w:val="00D35BED"/>
    <w:rsid w:val="00D35CC2"/>
    <w:rsid w:val="00D371CB"/>
    <w:rsid w:val="00D37E49"/>
    <w:rsid w:val="00D40C43"/>
    <w:rsid w:val="00D41B10"/>
    <w:rsid w:val="00D43E11"/>
    <w:rsid w:val="00D44438"/>
    <w:rsid w:val="00D44830"/>
    <w:rsid w:val="00D50371"/>
    <w:rsid w:val="00D511AC"/>
    <w:rsid w:val="00D52751"/>
    <w:rsid w:val="00D52E2B"/>
    <w:rsid w:val="00D53213"/>
    <w:rsid w:val="00D53FB6"/>
    <w:rsid w:val="00D5459B"/>
    <w:rsid w:val="00D54825"/>
    <w:rsid w:val="00D54EE8"/>
    <w:rsid w:val="00D54FC1"/>
    <w:rsid w:val="00D561ED"/>
    <w:rsid w:val="00D57A8E"/>
    <w:rsid w:val="00D615E9"/>
    <w:rsid w:val="00D63F60"/>
    <w:rsid w:val="00D64ABE"/>
    <w:rsid w:val="00D662E3"/>
    <w:rsid w:val="00D66B7F"/>
    <w:rsid w:val="00D70BAD"/>
    <w:rsid w:val="00D71482"/>
    <w:rsid w:val="00D73813"/>
    <w:rsid w:val="00D7490D"/>
    <w:rsid w:val="00D749EC"/>
    <w:rsid w:val="00D763EA"/>
    <w:rsid w:val="00D769E7"/>
    <w:rsid w:val="00D77807"/>
    <w:rsid w:val="00D81DA7"/>
    <w:rsid w:val="00D824B6"/>
    <w:rsid w:val="00D83064"/>
    <w:rsid w:val="00D83475"/>
    <w:rsid w:val="00D83A96"/>
    <w:rsid w:val="00D8457A"/>
    <w:rsid w:val="00D87936"/>
    <w:rsid w:val="00D91A63"/>
    <w:rsid w:val="00D91B4E"/>
    <w:rsid w:val="00D932B7"/>
    <w:rsid w:val="00D93398"/>
    <w:rsid w:val="00D9359A"/>
    <w:rsid w:val="00D9420A"/>
    <w:rsid w:val="00D94914"/>
    <w:rsid w:val="00D95595"/>
    <w:rsid w:val="00D97CDB"/>
    <w:rsid w:val="00DA08DF"/>
    <w:rsid w:val="00DA1C82"/>
    <w:rsid w:val="00DA2970"/>
    <w:rsid w:val="00DA379B"/>
    <w:rsid w:val="00DA4446"/>
    <w:rsid w:val="00DA4C40"/>
    <w:rsid w:val="00DA56D8"/>
    <w:rsid w:val="00DA572E"/>
    <w:rsid w:val="00DA7994"/>
    <w:rsid w:val="00DA79AE"/>
    <w:rsid w:val="00DB0547"/>
    <w:rsid w:val="00DB2410"/>
    <w:rsid w:val="00DB2843"/>
    <w:rsid w:val="00DB284C"/>
    <w:rsid w:val="00DB2B17"/>
    <w:rsid w:val="00DB434F"/>
    <w:rsid w:val="00DB5F53"/>
    <w:rsid w:val="00DB7274"/>
    <w:rsid w:val="00DB7381"/>
    <w:rsid w:val="00DB78D6"/>
    <w:rsid w:val="00DC1213"/>
    <w:rsid w:val="00DC320F"/>
    <w:rsid w:val="00DC4FB1"/>
    <w:rsid w:val="00DC7160"/>
    <w:rsid w:val="00DD1627"/>
    <w:rsid w:val="00DD18D9"/>
    <w:rsid w:val="00DD1D84"/>
    <w:rsid w:val="00DD207D"/>
    <w:rsid w:val="00DD3032"/>
    <w:rsid w:val="00DD482B"/>
    <w:rsid w:val="00DD5C80"/>
    <w:rsid w:val="00DE00E8"/>
    <w:rsid w:val="00DE0701"/>
    <w:rsid w:val="00DE076F"/>
    <w:rsid w:val="00DE15AF"/>
    <w:rsid w:val="00DE2793"/>
    <w:rsid w:val="00DE7199"/>
    <w:rsid w:val="00DE76D2"/>
    <w:rsid w:val="00DE7BC2"/>
    <w:rsid w:val="00DF121C"/>
    <w:rsid w:val="00DF1EBB"/>
    <w:rsid w:val="00DF4EC3"/>
    <w:rsid w:val="00E02159"/>
    <w:rsid w:val="00E028AD"/>
    <w:rsid w:val="00E03917"/>
    <w:rsid w:val="00E03E36"/>
    <w:rsid w:val="00E044CB"/>
    <w:rsid w:val="00E0450E"/>
    <w:rsid w:val="00E05F05"/>
    <w:rsid w:val="00E1023D"/>
    <w:rsid w:val="00E12171"/>
    <w:rsid w:val="00E12385"/>
    <w:rsid w:val="00E136C7"/>
    <w:rsid w:val="00E13CFF"/>
    <w:rsid w:val="00E14107"/>
    <w:rsid w:val="00E204FB"/>
    <w:rsid w:val="00E240E9"/>
    <w:rsid w:val="00E24727"/>
    <w:rsid w:val="00E269E5"/>
    <w:rsid w:val="00E27206"/>
    <w:rsid w:val="00E302FC"/>
    <w:rsid w:val="00E35754"/>
    <w:rsid w:val="00E36747"/>
    <w:rsid w:val="00E40661"/>
    <w:rsid w:val="00E4229C"/>
    <w:rsid w:val="00E42F30"/>
    <w:rsid w:val="00E4359D"/>
    <w:rsid w:val="00E46A4A"/>
    <w:rsid w:val="00E4790D"/>
    <w:rsid w:val="00E5185D"/>
    <w:rsid w:val="00E557CA"/>
    <w:rsid w:val="00E62443"/>
    <w:rsid w:val="00E71801"/>
    <w:rsid w:val="00E71872"/>
    <w:rsid w:val="00E750E6"/>
    <w:rsid w:val="00E818AD"/>
    <w:rsid w:val="00E819F6"/>
    <w:rsid w:val="00E83F03"/>
    <w:rsid w:val="00E8526F"/>
    <w:rsid w:val="00E85997"/>
    <w:rsid w:val="00E85D1E"/>
    <w:rsid w:val="00E86F28"/>
    <w:rsid w:val="00E87B69"/>
    <w:rsid w:val="00E90F10"/>
    <w:rsid w:val="00E91080"/>
    <w:rsid w:val="00E93116"/>
    <w:rsid w:val="00E95EE6"/>
    <w:rsid w:val="00E964B6"/>
    <w:rsid w:val="00E97061"/>
    <w:rsid w:val="00E97B29"/>
    <w:rsid w:val="00E97DA2"/>
    <w:rsid w:val="00EA2AA1"/>
    <w:rsid w:val="00EA3EC3"/>
    <w:rsid w:val="00EA6874"/>
    <w:rsid w:val="00EA7F59"/>
    <w:rsid w:val="00EB2E14"/>
    <w:rsid w:val="00EB4569"/>
    <w:rsid w:val="00EB475B"/>
    <w:rsid w:val="00EB4CE6"/>
    <w:rsid w:val="00EB5D69"/>
    <w:rsid w:val="00EB7094"/>
    <w:rsid w:val="00EB720E"/>
    <w:rsid w:val="00EB73D7"/>
    <w:rsid w:val="00EB7973"/>
    <w:rsid w:val="00EB7C40"/>
    <w:rsid w:val="00EC0604"/>
    <w:rsid w:val="00EC6258"/>
    <w:rsid w:val="00ED0AEE"/>
    <w:rsid w:val="00ED5160"/>
    <w:rsid w:val="00ED6F28"/>
    <w:rsid w:val="00ED7197"/>
    <w:rsid w:val="00ED74D4"/>
    <w:rsid w:val="00EE1880"/>
    <w:rsid w:val="00EE2974"/>
    <w:rsid w:val="00EE4DF5"/>
    <w:rsid w:val="00EE4E53"/>
    <w:rsid w:val="00EE66E1"/>
    <w:rsid w:val="00EF052D"/>
    <w:rsid w:val="00EF0A42"/>
    <w:rsid w:val="00EF1ED1"/>
    <w:rsid w:val="00EF25EC"/>
    <w:rsid w:val="00EF3F1A"/>
    <w:rsid w:val="00F00F31"/>
    <w:rsid w:val="00F042B4"/>
    <w:rsid w:val="00F054BE"/>
    <w:rsid w:val="00F06160"/>
    <w:rsid w:val="00F07828"/>
    <w:rsid w:val="00F11026"/>
    <w:rsid w:val="00F11A62"/>
    <w:rsid w:val="00F14878"/>
    <w:rsid w:val="00F157E9"/>
    <w:rsid w:val="00F16F5C"/>
    <w:rsid w:val="00F20521"/>
    <w:rsid w:val="00F215B8"/>
    <w:rsid w:val="00F22621"/>
    <w:rsid w:val="00F23823"/>
    <w:rsid w:val="00F24661"/>
    <w:rsid w:val="00F25513"/>
    <w:rsid w:val="00F25A7E"/>
    <w:rsid w:val="00F276CB"/>
    <w:rsid w:val="00F31A2D"/>
    <w:rsid w:val="00F31CDD"/>
    <w:rsid w:val="00F32700"/>
    <w:rsid w:val="00F332F5"/>
    <w:rsid w:val="00F41317"/>
    <w:rsid w:val="00F424D1"/>
    <w:rsid w:val="00F45C3A"/>
    <w:rsid w:val="00F47ED6"/>
    <w:rsid w:val="00F505BC"/>
    <w:rsid w:val="00F51113"/>
    <w:rsid w:val="00F512B1"/>
    <w:rsid w:val="00F5150E"/>
    <w:rsid w:val="00F52CFF"/>
    <w:rsid w:val="00F54006"/>
    <w:rsid w:val="00F55EDD"/>
    <w:rsid w:val="00F57165"/>
    <w:rsid w:val="00F57599"/>
    <w:rsid w:val="00F604F5"/>
    <w:rsid w:val="00F62548"/>
    <w:rsid w:val="00F6257F"/>
    <w:rsid w:val="00F65843"/>
    <w:rsid w:val="00F6674A"/>
    <w:rsid w:val="00F70C46"/>
    <w:rsid w:val="00F716BC"/>
    <w:rsid w:val="00F72A93"/>
    <w:rsid w:val="00F73416"/>
    <w:rsid w:val="00F73DC4"/>
    <w:rsid w:val="00F74419"/>
    <w:rsid w:val="00F7512D"/>
    <w:rsid w:val="00F75800"/>
    <w:rsid w:val="00F75D3C"/>
    <w:rsid w:val="00F76A31"/>
    <w:rsid w:val="00F76BF5"/>
    <w:rsid w:val="00F80EDF"/>
    <w:rsid w:val="00F813AF"/>
    <w:rsid w:val="00F82E31"/>
    <w:rsid w:val="00F83D06"/>
    <w:rsid w:val="00F84AA2"/>
    <w:rsid w:val="00F85DA9"/>
    <w:rsid w:val="00F87B50"/>
    <w:rsid w:val="00F91E9F"/>
    <w:rsid w:val="00F93961"/>
    <w:rsid w:val="00F93E9A"/>
    <w:rsid w:val="00F9515C"/>
    <w:rsid w:val="00F965ED"/>
    <w:rsid w:val="00FA26CC"/>
    <w:rsid w:val="00FA409D"/>
    <w:rsid w:val="00FA440A"/>
    <w:rsid w:val="00FA4EDD"/>
    <w:rsid w:val="00FB055E"/>
    <w:rsid w:val="00FB1EC4"/>
    <w:rsid w:val="00FB23E7"/>
    <w:rsid w:val="00FB2D30"/>
    <w:rsid w:val="00FB762E"/>
    <w:rsid w:val="00FB7E51"/>
    <w:rsid w:val="00FC013B"/>
    <w:rsid w:val="00FC079F"/>
    <w:rsid w:val="00FC37A0"/>
    <w:rsid w:val="00FC3A65"/>
    <w:rsid w:val="00FC63F9"/>
    <w:rsid w:val="00FC68D5"/>
    <w:rsid w:val="00FD0535"/>
    <w:rsid w:val="00FD0D24"/>
    <w:rsid w:val="00FD0FE1"/>
    <w:rsid w:val="00FD3EF8"/>
    <w:rsid w:val="00FD44B6"/>
    <w:rsid w:val="00FD4C17"/>
    <w:rsid w:val="00FD4DB3"/>
    <w:rsid w:val="00FD604F"/>
    <w:rsid w:val="00FD6AC8"/>
    <w:rsid w:val="00FD6CF0"/>
    <w:rsid w:val="00FD7278"/>
    <w:rsid w:val="00FE133E"/>
    <w:rsid w:val="00FE189D"/>
    <w:rsid w:val="00FE1DEB"/>
    <w:rsid w:val="00FE5EBB"/>
    <w:rsid w:val="00FE7309"/>
    <w:rsid w:val="00FF222C"/>
    <w:rsid w:val="00FF459D"/>
    <w:rsid w:val="00FF5CF4"/>
    <w:rsid w:val="00FF72EA"/>
    <w:rsid w:val="01712D90"/>
    <w:rsid w:val="018FEAB0"/>
    <w:rsid w:val="0194B1C5"/>
    <w:rsid w:val="01D686AF"/>
    <w:rsid w:val="0211552B"/>
    <w:rsid w:val="021AE626"/>
    <w:rsid w:val="025389B0"/>
    <w:rsid w:val="030E5DF1"/>
    <w:rsid w:val="033C5C4E"/>
    <w:rsid w:val="034ED229"/>
    <w:rsid w:val="038A1C86"/>
    <w:rsid w:val="03C1C517"/>
    <w:rsid w:val="03CE2059"/>
    <w:rsid w:val="03FDB490"/>
    <w:rsid w:val="04091511"/>
    <w:rsid w:val="044AF7AC"/>
    <w:rsid w:val="04592CC8"/>
    <w:rsid w:val="04AB738F"/>
    <w:rsid w:val="04EC4E89"/>
    <w:rsid w:val="05777E8D"/>
    <w:rsid w:val="05B0283B"/>
    <w:rsid w:val="05B72BD5"/>
    <w:rsid w:val="05D21191"/>
    <w:rsid w:val="06164740"/>
    <w:rsid w:val="0650297B"/>
    <w:rsid w:val="06836CC3"/>
    <w:rsid w:val="06BCA471"/>
    <w:rsid w:val="06EA5611"/>
    <w:rsid w:val="0710AB28"/>
    <w:rsid w:val="0715BFFC"/>
    <w:rsid w:val="07515571"/>
    <w:rsid w:val="0755BEBD"/>
    <w:rsid w:val="0798EF44"/>
    <w:rsid w:val="079FAA00"/>
    <w:rsid w:val="07C6843E"/>
    <w:rsid w:val="07F0B0C7"/>
    <w:rsid w:val="07F75122"/>
    <w:rsid w:val="084723D0"/>
    <w:rsid w:val="085EA7F0"/>
    <w:rsid w:val="08690301"/>
    <w:rsid w:val="088B2FB3"/>
    <w:rsid w:val="08E37BDC"/>
    <w:rsid w:val="09083CF5"/>
    <w:rsid w:val="09190DB6"/>
    <w:rsid w:val="09225713"/>
    <w:rsid w:val="09FE7D69"/>
    <w:rsid w:val="0A02F054"/>
    <w:rsid w:val="0A4367CC"/>
    <w:rsid w:val="0AD6BD5B"/>
    <w:rsid w:val="0AD74AC2"/>
    <w:rsid w:val="0AFAEC9C"/>
    <w:rsid w:val="0B0D2C32"/>
    <w:rsid w:val="0B5D646E"/>
    <w:rsid w:val="0B96F0D0"/>
    <w:rsid w:val="0BF9392C"/>
    <w:rsid w:val="0BFB7C25"/>
    <w:rsid w:val="0C4D768E"/>
    <w:rsid w:val="0C7706E3"/>
    <w:rsid w:val="0C8767C9"/>
    <w:rsid w:val="0CA1A2DD"/>
    <w:rsid w:val="0CEAA83D"/>
    <w:rsid w:val="0CF422C7"/>
    <w:rsid w:val="0D01487D"/>
    <w:rsid w:val="0D07B357"/>
    <w:rsid w:val="0D231430"/>
    <w:rsid w:val="0D45C833"/>
    <w:rsid w:val="0D7094E3"/>
    <w:rsid w:val="0D95098D"/>
    <w:rsid w:val="0DACA22D"/>
    <w:rsid w:val="0DD4DBBC"/>
    <w:rsid w:val="0DD62071"/>
    <w:rsid w:val="0EA32E72"/>
    <w:rsid w:val="0EB21764"/>
    <w:rsid w:val="0EBB09C5"/>
    <w:rsid w:val="0EC3671D"/>
    <w:rsid w:val="0F28BE6C"/>
    <w:rsid w:val="0F555D6B"/>
    <w:rsid w:val="0FB08EFD"/>
    <w:rsid w:val="0FB7E0FD"/>
    <w:rsid w:val="0FBF088B"/>
    <w:rsid w:val="0FC4442D"/>
    <w:rsid w:val="0FCAAC75"/>
    <w:rsid w:val="0FF9C5B2"/>
    <w:rsid w:val="100487F2"/>
    <w:rsid w:val="1006CD8C"/>
    <w:rsid w:val="10152C4C"/>
    <w:rsid w:val="10156C3F"/>
    <w:rsid w:val="1021534D"/>
    <w:rsid w:val="103FCD31"/>
    <w:rsid w:val="10693303"/>
    <w:rsid w:val="108523E3"/>
    <w:rsid w:val="109F88F1"/>
    <w:rsid w:val="10BDD132"/>
    <w:rsid w:val="10C6004F"/>
    <w:rsid w:val="10C8DB83"/>
    <w:rsid w:val="10DC2135"/>
    <w:rsid w:val="11105257"/>
    <w:rsid w:val="1115DEE3"/>
    <w:rsid w:val="111EA974"/>
    <w:rsid w:val="111F97FE"/>
    <w:rsid w:val="11297AB4"/>
    <w:rsid w:val="115AD8EC"/>
    <w:rsid w:val="116EF185"/>
    <w:rsid w:val="1184AAA8"/>
    <w:rsid w:val="11A47C9B"/>
    <w:rsid w:val="11CA9BBF"/>
    <w:rsid w:val="11E572BA"/>
    <w:rsid w:val="127D241C"/>
    <w:rsid w:val="129E010A"/>
    <w:rsid w:val="12B65688"/>
    <w:rsid w:val="12D4E450"/>
    <w:rsid w:val="13384B00"/>
    <w:rsid w:val="133FB584"/>
    <w:rsid w:val="134146F6"/>
    <w:rsid w:val="137B0EB0"/>
    <w:rsid w:val="13809C3D"/>
    <w:rsid w:val="1384F259"/>
    <w:rsid w:val="13854D87"/>
    <w:rsid w:val="13C08FA1"/>
    <w:rsid w:val="13E13BDA"/>
    <w:rsid w:val="14203139"/>
    <w:rsid w:val="1467F295"/>
    <w:rsid w:val="149279AE"/>
    <w:rsid w:val="14A811DB"/>
    <w:rsid w:val="14C4AC9C"/>
    <w:rsid w:val="14C8E94D"/>
    <w:rsid w:val="14D7946E"/>
    <w:rsid w:val="14DF9724"/>
    <w:rsid w:val="150C3D71"/>
    <w:rsid w:val="15156820"/>
    <w:rsid w:val="154E188C"/>
    <w:rsid w:val="15CD4F9F"/>
    <w:rsid w:val="15FCEBD7"/>
    <w:rsid w:val="1621E538"/>
    <w:rsid w:val="162DC5A1"/>
    <w:rsid w:val="165C46BE"/>
    <w:rsid w:val="16837883"/>
    <w:rsid w:val="169C5DAC"/>
    <w:rsid w:val="16D0B9D2"/>
    <w:rsid w:val="16D1D883"/>
    <w:rsid w:val="16FDB754"/>
    <w:rsid w:val="17490737"/>
    <w:rsid w:val="17528854"/>
    <w:rsid w:val="175EC723"/>
    <w:rsid w:val="1769320E"/>
    <w:rsid w:val="17ABEBE0"/>
    <w:rsid w:val="17CEA86F"/>
    <w:rsid w:val="17D562B6"/>
    <w:rsid w:val="18394F68"/>
    <w:rsid w:val="183CEB68"/>
    <w:rsid w:val="1840B30B"/>
    <w:rsid w:val="184E4DFD"/>
    <w:rsid w:val="185D15C4"/>
    <w:rsid w:val="1873E041"/>
    <w:rsid w:val="1883E84E"/>
    <w:rsid w:val="1891FFD1"/>
    <w:rsid w:val="18A4B506"/>
    <w:rsid w:val="18ACEF32"/>
    <w:rsid w:val="18B05232"/>
    <w:rsid w:val="18BDDD63"/>
    <w:rsid w:val="18C1DA65"/>
    <w:rsid w:val="1910D81F"/>
    <w:rsid w:val="1913CE53"/>
    <w:rsid w:val="191AA219"/>
    <w:rsid w:val="1942CAD1"/>
    <w:rsid w:val="19438E5C"/>
    <w:rsid w:val="194A1A21"/>
    <w:rsid w:val="1990C508"/>
    <w:rsid w:val="1992CD41"/>
    <w:rsid w:val="19A9479A"/>
    <w:rsid w:val="19CC4E4F"/>
    <w:rsid w:val="19F66782"/>
    <w:rsid w:val="1A008339"/>
    <w:rsid w:val="1A09A0B7"/>
    <w:rsid w:val="1A0FE278"/>
    <w:rsid w:val="1A1E8D99"/>
    <w:rsid w:val="1A1FB8AF"/>
    <w:rsid w:val="1A3F61D6"/>
    <w:rsid w:val="1A507F6F"/>
    <w:rsid w:val="1AA25B17"/>
    <w:rsid w:val="1ADEAA9F"/>
    <w:rsid w:val="1AF52D1B"/>
    <w:rsid w:val="1B09A191"/>
    <w:rsid w:val="1B32C566"/>
    <w:rsid w:val="1B4246D4"/>
    <w:rsid w:val="1B507BD8"/>
    <w:rsid w:val="1B74E5BE"/>
    <w:rsid w:val="1BAAF790"/>
    <w:rsid w:val="1BCB1AF1"/>
    <w:rsid w:val="1BCBF7A0"/>
    <w:rsid w:val="1BDC55C8"/>
    <w:rsid w:val="1BE97DF5"/>
    <w:rsid w:val="1C280B4D"/>
    <w:rsid w:val="1C36B301"/>
    <w:rsid w:val="1C5BDEBC"/>
    <w:rsid w:val="1C5FAA38"/>
    <w:rsid w:val="1C7A6B93"/>
    <w:rsid w:val="1C7EF98E"/>
    <w:rsid w:val="1C983C64"/>
    <w:rsid w:val="1CA8D174"/>
    <w:rsid w:val="1CA9761B"/>
    <w:rsid w:val="1CE57F05"/>
    <w:rsid w:val="1D4B49BC"/>
    <w:rsid w:val="1D5B2E74"/>
    <w:rsid w:val="1D66EB52"/>
    <w:rsid w:val="1D6BC9E8"/>
    <w:rsid w:val="1D7E0A0A"/>
    <w:rsid w:val="1DA88E4D"/>
    <w:rsid w:val="1E1AD058"/>
    <w:rsid w:val="1E203397"/>
    <w:rsid w:val="1E52C0BF"/>
    <w:rsid w:val="1E6BE91C"/>
    <w:rsid w:val="1E7DE560"/>
    <w:rsid w:val="1E8F5374"/>
    <w:rsid w:val="1EA03FBA"/>
    <w:rsid w:val="1EEF15FA"/>
    <w:rsid w:val="1F2733C1"/>
    <w:rsid w:val="1FA8EA1C"/>
    <w:rsid w:val="2002743A"/>
    <w:rsid w:val="20045C11"/>
    <w:rsid w:val="203C101B"/>
    <w:rsid w:val="205BAC55"/>
    <w:rsid w:val="20F45C41"/>
    <w:rsid w:val="20F7878C"/>
    <w:rsid w:val="20F9B29B"/>
    <w:rsid w:val="2102216E"/>
    <w:rsid w:val="2116EA1C"/>
    <w:rsid w:val="215913EC"/>
    <w:rsid w:val="21BE404A"/>
    <w:rsid w:val="21F498CB"/>
    <w:rsid w:val="22033739"/>
    <w:rsid w:val="2225815A"/>
    <w:rsid w:val="22B0AC3A"/>
    <w:rsid w:val="22ED4ED4"/>
    <w:rsid w:val="23251573"/>
    <w:rsid w:val="232DD100"/>
    <w:rsid w:val="23A030C7"/>
    <w:rsid w:val="23D62CD6"/>
    <w:rsid w:val="248079EC"/>
    <w:rsid w:val="24CEB1B9"/>
    <w:rsid w:val="24D3ADE2"/>
    <w:rsid w:val="25190EF5"/>
    <w:rsid w:val="253D0050"/>
    <w:rsid w:val="254A75C3"/>
    <w:rsid w:val="2572EB2F"/>
    <w:rsid w:val="258EB894"/>
    <w:rsid w:val="25911674"/>
    <w:rsid w:val="2596A61A"/>
    <w:rsid w:val="25C5E67C"/>
    <w:rsid w:val="26366873"/>
    <w:rsid w:val="265196D3"/>
    <w:rsid w:val="267A580E"/>
    <w:rsid w:val="269FDDC9"/>
    <w:rsid w:val="26AFEC41"/>
    <w:rsid w:val="26E678F5"/>
    <w:rsid w:val="26EDAA37"/>
    <w:rsid w:val="2722F679"/>
    <w:rsid w:val="27269CA0"/>
    <w:rsid w:val="27718A57"/>
    <w:rsid w:val="27ABC8F1"/>
    <w:rsid w:val="280B2150"/>
    <w:rsid w:val="281C79B7"/>
    <w:rsid w:val="28266196"/>
    <w:rsid w:val="282C106E"/>
    <w:rsid w:val="28503C85"/>
    <w:rsid w:val="2860AD28"/>
    <w:rsid w:val="28A968B6"/>
    <w:rsid w:val="28B0E12D"/>
    <w:rsid w:val="293884FA"/>
    <w:rsid w:val="2947B957"/>
    <w:rsid w:val="2A0334AE"/>
    <w:rsid w:val="2A0F6E96"/>
    <w:rsid w:val="2AE0C75A"/>
    <w:rsid w:val="2AF0BD2E"/>
    <w:rsid w:val="2AFD33AB"/>
    <w:rsid w:val="2BA99B27"/>
    <w:rsid w:val="2BBF141C"/>
    <w:rsid w:val="2BCC3386"/>
    <w:rsid w:val="2BF28896"/>
    <w:rsid w:val="2C23D7EB"/>
    <w:rsid w:val="2C36D02D"/>
    <w:rsid w:val="2C6C8483"/>
    <w:rsid w:val="2C81F716"/>
    <w:rsid w:val="2C841164"/>
    <w:rsid w:val="2C9C38F9"/>
    <w:rsid w:val="2D1DA843"/>
    <w:rsid w:val="2D4E0611"/>
    <w:rsid w:val="2D6B2335"/>
    <w:rsid w:val="2D70B2DB"/>
    <w:rsid w:val="2D97BC10"/>
    <w:rsid w:val="2DD657F8"/>
    <w:rsid w:val="2DDD3AE8"/>
    <w:rsid w:val="2E5F4239"/>
    <w:rsid w:val="2E7FF27A"/>
    <w:rsid w:val="2EC423DC"/>
    <w:rsid w:val="2ECA322E"/>
    <w:rsid w:val="2EE42934"/>
    <w:rsid w:val="2EE662F8"/>
    <w:rsid w:val="2EF5D862"/>
    <w:rsid w:val="2EFF6AE7"/>
    <w:rsid w:val="2F09833F"/>
    <w:rsid w:val="2F5E96DE"/>
    <w:rsid w:val="2F72C1E4"/>
    <w:rsid w:val="2F8A6BDA"/>
    <w:rsid w:val="2FA618F1"/>
    <w:rsid w:val="2FD411FB"/>
    <w:rsid w:val="300973F6"/>
    <w:rsid w:val="30530AC8"/>
    <w:rsid w:val="3059C95E"/>
    <w:rsid w:val="3072BEEA"/>
    <w:rsid w:val="3087902E"/>
    <w:rsid w:val="30C1C3FB"/>
    <w:rsid w:val="30D52442"/>
    <w:rsid w:val="30FAE53F"/>
    <w:rsid w:val="3117CB34"/>
    <w:rsid w:val="312FA258"/>
    <w:rsid w:val="31389353"/>
    <w:rsid w:val="3169D757"/>
    <w:rsid w:val="318B4F4B"/>
    <w:rsid w:val="31E7EABD"/>
    <w:rsid w:val="31EA70FB"/>
    <w:rsid w:val="31F33BDF"/>
    <w:rsid w:val="31FC5C16"/>
    <w:rsid w:val="3207049C"/>
    <w:rsid w:val="32305CDE"/>
    <w:rsid w:val="325F9E8F"/>
    <w:rsid w:val="32782926"/>
    <w:rsid w:val="328727D8"/>
    <w:rsid w:val="32BF66BB"/>
    <w:rsid w:val="32E97DA4"/>
    <w:rsid w:val="3303953B"/>
    <w:rsid w:val="33054FA6"/>
    <w:rsid w:val="33165A34"/>
    <w:rsid w:val="333E29EC"/>
    <w:rsid w:val="33597B0B"/>
    <w:rsid w:val="33EED45D"/>
    <w:rsid w:val="33F3A341"/>
    <w:rsid w:val="345B044B"/>
    <w:rsid w:val="34804C61"/>
    <w:rsid w:val="34945653"/>
    <w:rsid w:val="34DCB20A"/>
    <w:rsid w:val="35126A7D"/>
    <w:rsid w:val="354A832E"/>
    <w:rsid w:val="3552042A"/>
    <w:rsid w:val="357A3B70"/>
    <w:rsid w:val="357FB0F9"/>
    <w:rsid w:val="35E9BBBF"/>
    <w:rsid w:val="360D6666"/>
    <w:rsid w:val="36592801"/>
    <w:rsid w:val="36C5B979"/>
    <w:rsid w:val="36DB52A8"/>
    <w:rsid w:val="36E295DD"/>
    <w:rsid w:val="371B0302"/>
    <w:rsid w:val="3728E623"/>
    <w:rsid w:val="377CECDA"/>
    <w:rsid w:val="37C5010D"/>
    <w:rsid w:val="37E382B0"/>
    <w:rsid w:val="37E69C7E"/>
    <w:rsid w:val="381FFCAB"/>
    <w:rsid w:val="386BB4BA"/>
    <w:rsid w:val="388E638B"/>
    <w:rsid w:val="38C174E1"/>
    <w:rsid w:val="38FA3904"/>
    <w:rsid w:val="3903FF0C"/>
    <w:rsid w:val="39212C0E"/>
    <w:rsid w:val="396B7FD2"/>
    <w:rsid w:val="3971A21B"/>
    <w:rsid w:val="39819631"/>
    <w:rsid w:val="39B47B2E"/>
    <w:rsid w:val="3A416DA0"/>
    <w:rsid w:val="3A593AAE"/>
    <w:rsid w:val="3A7F642A"/>
    <w:rsid w:val="3A98B9E9"/>
    <w:rsid w:val="3ADB81A1"/>
    <w:rsid w:val="3ADBC787"/>
    <w:rsid w:val="3AFAC670"/>
    <w:rsid w:val="3AFE01E7"/>
    <w:rsid w:val="3B04F253"/>
    <w:rsid w:val="3B4D96D6"/>
    <w:rsid w:val="3BB7679E"/>
    <w:rsid w:val="3C0D4186"/>
    <w:rsid w:val="3C389D18"/>
    <w:rsid w:val="3C963BDB"/>
    <w:rsid w:val="3CB4D0CE"/>
    <w:rsid w:val="3D1D6B05"/>
    <w:rsid w:val="3D566BF6"/>
    <w:rsid w:val="3D6193D8"/>
    <w:rsid w:val="3DA9CD35"/>
    <w:rsid w:val="3DC9EDEB"/>
    <w:rsid w:val="3DF648A9"/>
    <w:rsid w:val="3E0891F9"/>
    <w:rsid w:val="3E2274BD"/>
    <w:rsid w:val="3E350B31"/>
    <w:rsid w:val="3E4DAA1B"/>
    <w:rsid w:val="3E5588A1"/>
    <w:rsid w:val="3EA35B9E"/>
    <w:rsid w:val="3EA705C6"/>
    <w:rsid w:val="3EBA5CF2"/>
    <w:rsid w:val="3EC5BCCE"/>
    <w:rsid w:val="3ED83D17"/>
    <w:rsid w:val="3EEC7286"/>
    <w:rsid w:val="3EED2581"/>
    <w:rsid w:val="3F4A7A84"/>
    <w:rsid w:val="3F856F09"/>
    <w:rsid w:val="3F97EEDD"/>
    <w:rsid w:val="401D9760"/>
    <w:rsid w:val="4065C17E"/>
    <w:rsid w:val="4097518C"/>
    <w:rsid w:val="4111F8B4"/>
    <w:rsid w:val="414A5CA5"/>
    <w:rsid w:val="41A56E3E"/>
    <w:rsid w:val="41D12433"/>
    <w:rsid w:val="41D2EA9B"/>
    <w:rsid w:val="41E45740"/>
    <w:rsid w:val="41F89DA2"/>
    <w:rsid w:val="41FE0E87"/>
    <w:rsid w:val="4234D2DE"/>
    <w:rsid w:val="423AA2A6"/>
    <w:rsid w:val="424CCFD3"/>
    <w:rsid w:val="4279C919"/>
    <w:rsid w:val="428087AF"/>
    <w:rsid w:val="42B76AF5"/>
    <w:rsid w:val="42E0C879"/>
    <w:rsid w:val="43104917"/>
    <w:rsid w:val="4374B607"/>
    <w:rsid w:val="43E5CF81"/>
    <w:rsid w:val="43E75062"/>
    <w:rsid w:val="43E8920D"/>
    <w:rsid w:val="43F5B382"/>
    <w:rsid w:val="4414D02C"/>
    <w:rsid w:val="44690023"/>
    <w:rsid w:val="447E96B5"/>
    <w:rsid w:val="44AB29F3"/>
    <w:rsid w:val="44BCEB9F"/>
    <w:rsid w:val="44C024B9"/>
    <w:rsid w:val="44DD0F00"/>
    <w:rsid w:val="4520D48D"/>
    <w:rsid w:val="455414D8"/>
    <w:rsid w:val="45A817B5"/>
    <w:rsid w:val="45EC7B06"/>
    <w:rsid w:val="46146F3E"/>
    <w:rsid w:val="46223E5C"/>
    <w:rsid w:val="464A48C0"/>
    <w:rsid w:val="46638748"/>
    <w:rsid w:val="46A2008C"/>
    <w:rsid w:val="46A201C6"/>
    <w:rsid w:val="46AACC94"/>
    <w:rsid w:val="46F3DD6E"/>
    <w:rsid w:val="47486372"/>
    <w:rsid w:val="477AD8CA"/>
    <w:rsid w:val="47886192"/>
    <w:rsid w:val="47A16E28"/>
    <w:rsid w:val="47B032A9"/>
    <w:rsid w:val="47BFBD8F"/>
    <w:rsid w:val="4814AFC2"/>
    <w:rsid w:val="48475F9B"/>
    <w:rsid w:val="4848A84D"/>
    <w:rsid w:val="485D0984"/>
    <w:rsid w:val="48BAC185"/>
    <w:rsid w:val="48CB9C8D"/>
    <w:rsid w:val="48E24D02"/>
    <w:rsid w:val="48F73AEC"/>
    <w:rsid w:val="49074058"/>
    <w:rsid w:val="4924F4ED"/>
    <w:rsid w:val="49D9A288"/>
    <w:rsid w:val="49F35CA6"/>
    <w:rsid w:val="49FA308E"/>
    <w:rsid w:val="4A1D94E8"/>
    <w:rsid w:val="4A2E69A4"/>
    <w:rsid w:val="4A319E90"/>
    <w:rsid w:val="4A3AC90D"/>
    <w:rsid w:val="4A74CF17"/>
    <w:rsid w:val="4AAF8418"/>
    <w:rsid w:val="4AB74E01"/>
    <w:rsid w:val="4AB911E8"/>
    <w:rsid w:val="4B036F24"/>
    <w:rsid w:val="4B56AE9C"/>
    <w:rsid w:val="4B6578E1"/>
    <w:rsid w:val="4BA59B73"/>
    <w:rsid w:val="4BA5B2A9"/>
    <w:rsid w:val="4BC85C8F"/>
    <w:rsid w:val="4C2021EC"/>
    <w:rsid w:val="4C2E2790"/>
    <w:rsid w:val="4C69258D"/>
    <w:rsid w:val="4C6EF715"/>
    <w:rsid w:val="4C96814C"/>
    <w:rsid w:val="4CC7FD84"/>
    <w:rsid w:val="4CDD8B0C"/>
    <w:rsid w:val="4CECD22B"/>
    <w:rsid w:val="4D014942"/>
    <w:rsid w:val="4D31751D"/>
    <w:rsid w:val="4D5B2EE5"/>
    <w:rsid w:val="4D758C93"/>
    <w:rsid w:val="4DBD1177"/>
    <w:rsid w:val="4E4F49B2"/>
    <w:rsid w:val="4EDFF626"/>
    <w:rsid w:val="4EE2B954"/>
    <w:rsid w:val="4EE7A48E"/>
    <w:rsid w:val="4EF3A20B"/>
    <w:rsid w:val="4F03DE65"/>
    <w:rsid w:val="4F2FF68A"/>
    <w:rsid w:val="4F4A4EA3"/>
    <w:rsid w:val="4FAD95D8"/>
    <w:rsid w:val="4FC297F7"/>
    <w:rsid w:val="507A1EE0"/>
    <w:rsid w:val="507B9872"/>
    <w:rsid w:val="507D7F5A"/>
    <w:rsid w:val="5083DAFB"/>
    <w:rsid w:val="509C652A"/>
    <w:rsid w:val="50AC0DC5"/>
    <w:rsid w:val="50B423E5"/>
    <w:rsid w:val="50B42E7D"/>
    <w:rsid w:val="50D540AE"/>
    <w:rsid w:val="50DA0CF6"/>
    <w:rsid w:val="50E2E1AB"/>
    <w:rsid w:val="50E433BD"/>
    <w:rsid w:val="50EB3DFF"/>
    <w:rsid w:val="50FA5C3D"/>
    <w:rsid w:val="5115011E"/>
    <w:rsid w:val="513F07BE"/>
    <w:rsid w:val="5185A86F"/>
    <w:rsid w:val="51B15840"/>
    <w:rsid w:val="51CD6E81"/>
    <w:rsid w:val="51D0B051"/>
    <w:rsid w:val="51D20881"/>
    <w:rsid w:val="51D6A49E"/>
    <w:rsid w:val="520196AA"/>
    <w:rsid w:val="525C252F"/>
    <w:rsid w:val="526FCB84"/>
    <w:rsid w:val="5281E9C3"/>
    <w:rsid w:val="52DC39E0"/>
    <w:rsid w:val="52E37F30"/>
    <w:rsid w:val="53161C1B"/>
    <w:rsid w:val="531879FB"/>
    <w:rsid w:val="53260431"/>
    <w:rsid w:val="5340D946"/>
    <w:rsid w:val="534B9DA0"/>
    <w:rsid w:val="536540CF"/>
    <w:rsid w:val="5388588D"/>
    <w:rsid w:val="53A19965"/>
    <w:rsid w:val="53C0FA02"/>
    <w:rsid w:val="53C4D4F1"/>
    <w:rsid w:val="53CD8E16"/>
    <w:rsid w:val="53DBEA96"/>
    <w:rsid w:val="540002C2"/>
    <w:rsid w:val="5431FCFF"/>
    <w:rsid w:val="544B255C"/>
    <w:rsid w:val="549C61C4"/>
    <w:rsid w:val="54F605A7"/>
    <w:rsid w:val="54FB2050"/>
    <w:rsid w:val="553A00C4"/>
    <w:rsid w:val="554551E6"/>
    <w:rsid w:val="55828FCD"/>
    <w:rsid w:val="55A71035"/>
    <w:rsid w:val="55AD83F7"/>
    <w:rsid w:val="5615C7F7"/>
    <w:rsid w:val="564FB33E"/>
    <w:rsid w:val="5660C15C"/>
    <w:rsid w:val="56622216"/>
    <w:rsid w:val="5678F01D"/>
    <w:rsid w:val="5696B09D"/>
    <w:rsid w:val="56A13240"/>
    <w:rsid w:val="56A2C8F8"/>
    <w:rsid w:val="56AC5B6C"/>
    <w:rsid w:val="56D02802"/>
    <w:rsid w:val="571EDABE"/>
    <w:rsid w:val="57804FA1"/>
    <w:rsid w:val="580372E8"/>
    <w:rsid w:val="583C3A6C"/>
    <w:rsid w:val="58B83F3A"/>
    <w:rsid w:val="58CFA6CE"/>
    <w:rsid w:val="58D14AB8"/>
    <w:rsid w:val="58DAB1A1"/>
    <w:rsid w:val="5925628A"/>
    <w:rsid w:val="592BC036"/>
    <w:rsid w:val="595474CA"/>
    <w:rsid w:val="596673C6"/>
    <w:rsid w:val="598B007E"/>
    <w:rsid w:val="599545B5"/>
    <w:rsid w:val="59C59444"/>
    <w:rsid w:val="5A0A6BEC"/>
    <w:rsid w:val="5A1EE12A"/>
    <w:rsid w:val="5A419441"/>
    <w:rsid w:val="5A811B22"/>
    <w:rsid w:val="5AB13E45"/>
    <w:rsid w:val="5AC45D47"/>
    <w:rsid w:val="5ACFCB5E"/>
    <w:rsid w:val="5AE418A4"/>
    <w:rsid w:val="5AEBDE51"/>
    <w:rsid w:val="5B311616"/>
    <w:rsid w:val="5B82D08B"/>
    <w:rsid w:val="5B9C3495"/>
    <w:rsid w:val="5BA222FF"/>
    <w:rsid w:val="5C3C8B3C"/>
    <w:rsid w:val="5C807D90"/>
    <w:rsid w:val="5CC48645"/>
    <w:rsid w:val="5CCCE677"/>
    <w:rsid w:val="5CFB0573"/>
    <w:rsid w:val="5D3A1747"/>
    <w:rsid w:val="5D464FD7"/>
    <w:rsid w:val="5D4EA6F4"/>
    <w:rsid w:val="5DA14004"/>
    <w:rsid w:val="5DB66FA2"/>
    <w:rsid w:val="5DF5EA19"/>
    <w:rsid w:val="5E09C562"/>
    <w:rsid w:val="5E0DE386"/>
    <w:rsid w:val="5EC58DB8"/>
    <w:rsid w:val="5ED6858C"/>
    <w:rsid w:val="5F0A40A7"/>
    <w:rsid w:val="5F0AF4C5"/>
    <w:rsid w:val="5F5D2C28"/>
    <w:rsid w:val="5F9958EC"/>
    <w:rsid w:val="5FBC47E9"/>
    <w:rsid w:val="5FDC0E3E"/>
    <w:rsid w:val="5FE39C46"/>
    <w:rsid w:val="5FED7BE6"/>
    <w:rsid w:val="5FED9E9D"/>
    <w:rsid w:val="6032A5A6"/>
    <w:rsid w:val="603DD2F7"/>
    <w:rsid w:val="60A881FD"/>
    <w:rsid w:val="60A97E1C"/>
    <w:rsid w:val="60B8C571"/>
    <w:rsid w:val="61077B68"/>
    <w:rsid w:val="6166A39E"/>
    <w:rsid w:val="616DB503"/>
    <w:rsid w:val="61794CC8"/>
    <w:rsid w:val="61A109DA"/>
    <w:rsid w:val="61AAA3C1"/>
    <w:rsid w:val="61B81031"/>
    <w:rsid w:val="61DB88BC"/>
    <w:rsid w:val="6232381F"/>
    <w:rsid w:val="62327EF1"/>
    <w:rsid w:val="6241837B"/>
    <w:rsid w:val="62609656"/>
    <w:rsid w:val="62975D8A"/>
    <w:rsid w:val="62A8CD26"/>
    <w:rsid w:val="62D9FF96"/>
    <w:rsid w:val="63002AE2"/>
    <w:rsid w:val="633709F2"/>
    <w:rsid w:val="633A538E"/>
    <w:rsid w:val="63792A1D"/>
    <w:rsid w:val="63E4CEDD"/>
    <w:rsid w:val="6411EF2F"/>
    <w:rsid w:val="6427688C"/>
    <w:rsid w:val="6453C5FC"/>
    <w:rsid w:val="6498C823"/>
    <w:rsid w:val="64A5DE7C"/>
    <w:rsid w:val="6561D835"/>
    <w:rsid w:val="657ECCEF"/>
    <w:rsid w:val="6599D345"/>
    <w:rsid w:val="65AF5327"/>
    <w:rsid w:val="65BF40EF"/>
    <w:rsid w:val="65E3F12A"/>
    <w:rsid w:val="6639D3A8"/>
    <w:rsid w:val="6673C8BD"/>
    <w:rsid w:val="6689459F"/>
    <w:rsid w:val="6692BABC"/>
    <w:rsid w:val="66B4273D"/>
    <w:rsid w:val="66C95439"/>
    <w:rsid w:val="66D67419"/>
    <w:rsid w:val="66EF435B"/>
    <w:rsid w:val="672F1C6E"/>
    <w:rsid w:val="6737D698"/>
    <w:rsid w:val="6775C32A"/>
    <w:rsid w:val="677FC18B"/>
    <w:rsid w:val="678BF62F"/>
    <w:rsid w:val="679D75E5"/>
    <w:rsid w:val="67A3D820"/>
    <w:rsid w:val="67BB162A"/>
    <w:rsid w:val="67CCA0FD"/>
    <w:rsid w:val="67D87502"/>
    <w:rsid w:val="68825F03"/>
    <w:rsid w:val="68B18225"/>
    <w:rsid w:val="68ECFE61"/>
    <w:rsid w:val="68F4B88D"/>
    <w:rsid w:val="6921B59D"/>
    <w:rsid w:val="6924F0DB"/>
    <w:rsid w:val="69338C8B"/>
    <w:rsid w:val="6935B0E0"/>
    <w:rsid w:val="696D54F7"/>
    <w:rsid w:val="6976ED8D"/>
    <w:rsid w:val="697AA7CF"/>
    <w:rsid w:val="69918DD4"/>
    <w:rsid w:val="69AB697F"/>
    <w:rsid w:val="69B59D4F"/>
    <w:rsid w:val="69BB51C4"/>
    <w:rsid w:val="69BE2332"/>
    <w:rsid w:val="69C18E7F"/>
    <w:rsid w:val="69EA8D5B"/>
    <w:rsid w:val="69EE8870"/>
    <w:rsid w:val="69FD9BC9"/>
    <w:rsid w:val="6A073A5A"/>
    <w:rsid w:val="6A0D4F73"/>
    <w:rsid w:val="6A17DD6E"/>
    <w:rsid w:val="6A1D4FEB"/>
    <w:rsid w:val="6A5CF3F4"/>
    <w:rsid w:val="6A6D4468"/>
    <w:rsid w:val="6AB20F7C"/>
    <w:rsid w:val="6AEA8AB0"/>
    <w:rsid w:val="6B1F3BB7"/>
    <w:rsid w:val="6B224DB5"/>
    <w:rsid w:val="6B2AC922"/>
    <w:rsid w:val="6B5DF658"/>
    <w:rsid w:val="6B5E4F7C"/>
    <w:rsid w:val="6BA7E281"/>
    <w:rsid w:val="6BB72A22"/>
    <w:rsid w:val="6C0A60A2"/>
    <w:rsid w:val="6C25ECC7"/>
    <w:rsid w:val="6C41F7D7"/>
    <w:rsid w:val="6C587AA6"/>
    <w:rsid w:val="6C60646C"/>
    <w:rsid w:val="6C75254E"/>
    <w:rsid w:val="6C8C2866"/>
    <w:rsid w:val="6C972A62"/>
    <w:rsid w:val="6D0A1B9C"/>
    <w:rsid w:val="6D25741D"/>
    <w:rsid w:val="6DA63103"/>
    <w:rsid w:val="6DB684E1"/>
    <w:rsid w:val="6DCE3657"/>
    <w:rsid w:val="6DD5903F"/>
    <w:rsid w:val="6DDD28DF"/>
    <w:rsid w:val="6E49F7C0"/>
    <w:rsid w:val="6E5376C2"/>
    <w:rsid w:val="6E5D84E4"/>
    <w:rsid w:val="6E7C1D65"/>
    <w:rsid w:val="6E7EDAA2"/>
    <w:rsid w:val="6EAA03B7"/>
    <w:rsid w:val="6F086B04"/>
    <w:rsid w:val="6F18E179"/>
    <w:rsid w:val="6F4C3303"/>
    <w:rsid w:val="6F5E32B4"/>
    <w:rsid w:val="6F68EC5E"/>
    <w:rsid w:val="6FCBF6A9"/>
    <w:rsid w:val="6FCF76D7"/>
    <w:rsid w:val="6FF569F2"/>
    <w:rsid w:val="7030347C"/>
    <w:rsid w:val="7053F6C1"/>
    <w:rsid w:val="707387CC"/>
    <w:rsid w:val="70F3DBF7"/>
    <w:rsid w:val="712492F6"/>
    <w:rsid w:val="712B2FCE"/>
    <w:rsid w:val="713BF4EB"/>
    <w:rsid w:val="718E5D38"/>
    <w:rsid w:val="722EBAC4"/>
    <w:rsid w:val="7272E602"/>
    <w:rsid w:val="728D3C1E"/>
    <w:rsid w:val="72B2E196"/>
    <w:rsid w:val="72BF0196"/>
    <w:rsid w:val="72C27432"/>
    <w:rsid w:val="73169DD1"/>
    <w:rsid w:val="7319CFBB"/>
    <w:rsid w:val="732A2079"/>
    <w:rsid w:val="733B184D"/>
    <w:rsid w:val="734F4868"/>
    <w:rsid w:val="73925927"/>
    <w:rsid w:val="7399B093"/>
    <w:rsid w:val="73EF694B"/>
    <w:rsid w:val="744D3593"/>
    <w:rsid w:val="74B4DDB7"/>
    <w:rsid w:val="74D8ED66"/>
    <w:rsid w:val="74EE9D03"/>
    <w:rsid w:val="74F4E8E5"/>
    <w:rsid w:val="755A4EDB"/>
    <w:rsid w:val="756CBF51"/>
    <w:rsid w:val="75B1AFE7"/>
    <w:rsid w:val="75C1E18B"/>
    <w:rsid w:val="75C2331D"/>
    <w:rsid w:val="75F3BC7E"/>
    <w:rsid w:val="760CE76B"/>
    <w:rsid w:val="760D082E"/>
    <w:rsid w:val="76120585"/>
    <w:rsid w:val="762C3A08"/>
    <w:rsid w:val="767B5531"/>
    <w:rsid w:val="767CF4F4"/>
    <w:rsid w:val="7687FB74"/>
    <w:rsid w:val="76A3BA02"/>
    <w:rsid w:val="76C6669E"/>
    <w:rsid w:val="76CFE5A0"/>
    <w:rsid w:val="76D33676"/>
    <w:rsid w:val="76EDD7E7"/>
    <w:rsid w:val="7763CF9F"/>
    <w:rsid w:val="77661FF6"/>
    <w:rsid w:val="7773E7A5"/>
    <w:rsid w:val="778198AF"/>
    <w:rsid w:val="77A52A9B"/>
    <w:rsid w:val="77D2BA76"/>
    <w:rsid w:val="77D47A74"/>
    <w:rsid w:val="781537B4"/>
    <w:rsid w:val="78337315"/>
    <w:rsid w:val="7861B107"/>
    <w:rsid w:val="78652C39"/>
    <w:rsid w:val="786BB81C"/>
    <w:rsid w:val="7884B01A"/>
    <w:rsid w:val="789767ED"/>
    <w:rsid w:val="789914D6"/>
    <w:rsid w:val="78D97C66"/>
    <w:rsid w:val="791231F3"/>
    <w:rsid w:val="791D6910"/>
    <w:rsid w:val="792D7462"/>
    <w:rsid w:val="7931B5B6"/>
    <w:rsid w:val="793D690D"/>
    <w:rsid w:val="794A8A0F"/>
    <w:rsid w:val="79BA2FB1"/>
    <w:rsid w:val="79D15096"/>
    <w:rsid w:val="7A0A58AB"/>
    <w:rsid w:val="7A1AF8FB"/>
    <w:rsid w:val="7ADDF2B4"/>
    <w:rsid w:val="7B2138CA"/>
    <w:rsid w:val="7B303BB9"/>
    <w:rsid w:val="7B394024"/>
    <w:rsid w:val="7B3CD235"/>
    <w:rsid w:val="7B992B19"/>
    <w:rsid w:val="7BB1892D"/>
    <w:rsid w:val="7C02193F"/>
    <w:rsid w:val="7C3D75A0"/>
    <w:rsid w:val="7CBCC9C0"/>
    <w:rsid w:val="7D4AD470"/>
    <w:rsid w:val="7D9E4E47"/>
    <w:rsid w:val="7DD3BA9C"/>
    <w:rsid w:val="7E0BCCD2"/>
    <w:rsid w:val="7E1152A4"/>
    <w:rsid w:val="7E8DE13A"/>
    <w:rsid w:val="7EAC2E1D"/>
    <w:rsid w:val="7ED4E692"/>
    <w:rsid w:val="7F1E2A27"/>
    <w:rsid w:val="7F4D93D1"/>
    <w:rsid w:val="7F899877"/>
    <w:rsid w:val="7FA58754"/>
    <w:rsid w:val="7FADDAE9"/>
    <w:rsid w:val="7FBDB392"/>
    <w:rsid w:val="7FF67EB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0F95D"/>
  <w15:chartTrackingRefBased/>
  <w15:docId w15:val="{4EBDDE55-82F4-47E1-8495-FB81D95E2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32"/>
        <w:szCs w:val="3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B95"/>
    <w:rPr>
      <w:rFonts w:asciiTheme="minorHAnsi" w:hAnsiTheme="minorHAnsi"/>
      <w:sz w:val="24"/>
    </w:rPr>
  </w:style>
  <w:style w:type="paragraph" w:styleId="Heading1">
    <w:name w:val="heading 1"/>
    <w:basedOn w:val="Normal"/>
    <w:next w:val="Normal"/>
    <w:link w:val="Heading1Char"/>
    <w:uiPriority w:val="9"/>
    <w:qFormat/>
    <w:rsid w:val="008B2F56"/>
    <w:pPr>
      <w:keepNext/>
      <w:keepLines/>
      <w:spacing w:before="240" w:after="0"/>
      <w:outlineLvl w:val="0"/>
    </w:pPr>
    <w:rPr>
      <w:rFonts w:asciiTheme="majorHAnsi" w:eastAsiaTheme="majorEastAsia" w:hAnsiTheme="majorHAnsi" w:cstheme="majorBidi"/>
      <w:color w:val="3E762A" w:themeColor="accent1" w:themeShade="BF"/>
      <w:sz w:val="32"/>
    </w:rPr>
  </w:style>
  <w:style w:type="paragraph" w:styleId="Heading2">
    <w:name w:val="heading 2"/>
    <w:basedOn w:val="Normal"/>
    <w:next w:val="Normal"/>
    <w:link w:val="Heading2Char"/>
    <w:uiPriority w:val="9"/>
    <w:unhideWhenUsed/>
    <w:qFormat/>
    <w:rsid w:val="004B457F"/>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unhideWhenUsed/>
    <w:qFormat/>
    <w:rsid w:val="00156E6F"/>
    <w:pPr>
      <w:keepNext/>
      <w:keepLines/>
      <w:spacing w:before="40" w:after="0"/>
      <w:outlineLvl w:val="2"/>
    </w:pPr>
    <w:rPr>
      <w:rFonts w:asciiTheme="majorHAnsi" w:eastAsiaTheme="majorEastAsia" w:hAnsiTheme="majorHAnsi" w:cstheme="majorBidi"/>
      <w:color w:val="294E1C" w:themeColor="accent1" w:themeShade="7F"/>
      <w:szCs w:val="24"/>
    </w:rPr>
  </w:style>
  <w:style w:type="paragraph" w:styleId="Heading4">
    <w:name w:val="heading 4"/>
    <w:basedOn w:val="Normal"/>
    <w:next w:val="Normal"/>
    <w:link w:val="Heading4Char"/>
    <w:uiPriority w:val="9"/>
    <w:unhideWhenUsed/>
    <w:qFormat/>
    <w:rsid w:val="00C22604"/>
    <w:pPr>
      <w:keepNext/>
      <w:keepLines/>
      <w:spacing w:before="40" w:after="0"/>
      <w:outlineLvl w:val="3"/>
    </w:pPr>
    <w:rPr>
      <w:rFonts w:asciiTheme="majorHAnsi" w:eastAsiaTheme="majorEastAsia" w:hAnsiTheme="majorHAnsi" w:cstheme="majorBidi"/>
      <w:i/>
      <w:iCs/>
      <w:color w:val="3E762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24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44F"/>
    <w:rPr>
      <w:rFonts w:asciiTheme="majorHAnsi" w:eastAsiaTheme="majorEastAsia" w:hAnsiTheme="majorHAnsi" w:cstheme="majorBidi"/>
      <w:spacing w:val="-10"/>
      <w:kern w:val="28"/>
      <w:sz w:val="56"/>
      <w:szCs w:val="56"/>
    </w:rPr>
  </w:style>
  <w:style w:type="character" w:styleId="SubtleReference">
    <w:name w:val="Subtle Reference"/>
    <w:basedOn w:val="DefaultParagraphFont"/>
    <w:uiPriority w:val="31"/>
    <w:qFormat/>
    <w:rsid w:val="00C16C7D"/>
    <w:rPr>
      <w:smallCaps/>
      <w:color w:val="5A5A5A" w:themeColor="text1" w:themeTint="A5"/>
    </w:rPr>
  </w:style>
  <w:style w:type="paragraph" w:styleId="Subtitle">
    <w:name w:val="Subtitle"/>
    <w:basedOn w:val="Normal"/>
    <w:next w:val="Normal"/>
    <w:link w:val="SubtitleChar"/>
    <w:uiPriority w:val="11"/>
    <w:qFormat/>
    <w:rsid w:val="00984E9E"/>
    <w:pPr>
      <w:numPr>
        <w:ilvl w:val="1"/>
      </w:numPr>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84E9E"/>
    <w:rPr>
      <w:rFonts w:asciiTheme="minorHAnsi" w:eastAsiaTheme="minorEastAsia" w:hAnsiTheme="minorHAnsi" w:cstheme="minorBidi"/>
      <w:color w:val="5A5A5A" w:themeColor="text1" w:themeTint="A5"/>
      <w:spacing w:val="15"/>
      <w:sz w:val="22"/>
      <w:szCs w:val="22"/>
    </w:rPr>
  </w:style>
  <w:style w:type="table" w:styleId="TableGrid">
    <w:name w:val="Table Grid"/>
    <w:basedOn w:val="TableNormal"/>
    <w:uiPriority w:val="39"/>
    <w:rsid w:val="006B0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6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4BD"/>
    <w:rPr>
      <w:rFonts w:asciiTheme="minorHAnsi" w:hAnsiTheme="minorHAnsi"/>
      <w:sz w:val="24"/>
    </w:rPr>
  </w:style>
  <w:style w:type="paragraph" w:styleId="Footer">
    <w:name w:val="footer"/>
    <w:basedOn w:val="Normal"/>
    <w:link w:val="FooterChar"/>
    <w:uiPriority w:val="99"/>
    <w:unhideWhenUsed/>
    <w:rsid w:val="00116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4BD"/>
    <w:rPr>
      <w:rFonts w:asciiTheme="minorHAnsi" w:hAnsiTheme="minorHAnsi"/>
      <w:sz w:val="24"/>
    </w:rPr>
  </w:style>
  <w:style w:type="character" w:customStyle="1" w:styleId="Heading1Char">
    <w:name w:val="Heading 1 Char"/>
    <w:basedOn w:val="DefaultParagraphFont"/>
    <w:link w:val="Heading1"/>
    <w:uiPriority w:val="9"/>
    <w:rsid w:val="008B2F56"/>
    <w:rPr>
      <w:rFonts w:asciiTheme="majorHAnsi" w:eastAsiaTheme="majorEastAsia" w:hAnsiTheme="majorHAnsi" w:cstheme="majorBidi"/>
      <w:color w:val="3E762A" w:themeColor="accent1" w:themeShade="BF"/>
    </w:rPr>
  </w:style>
  <w:style w:type="paragraph" w:styleId="TOCHeading">
    <w:name w:val="TOC Heading"/>
    <w:basedOn w:val="Heading1"/>
    <w:next w:val="Normal"/>
    <w:uiPriority w:val="39"/>
    <w:unhideWhenUsed/>
    <w:qFormat/>
    <w:rsid w:val="008B2F56"/>
    <w:pPr>
      <w:outlineLvl w:val="9"/>
    </w:pPr>
  </w:style>
  <w:style w:type="character" w:customStyle="1" w:styleId="Heading2Char">
    <w:name w:val="Heading 2 Char"/>
    <w:basedOn w:val="DefaultParagraphFont"/>
    <w:link w:val="Heading2"/>
    <w:uiPriority w:val="9"/>
    <w:rsid w:val="004B457F"/>
    <w:rPr>
      <w:rFonts w:asciiTheme="majorHAnsi" w:eastAsiaTheme="majorEastAsia" w:hAnsiTheme="majorHAnsi" w:cstheme="majorBidi"/>
      <w:color w:val="3E762A" w:themeColor="accent1" w:themeShade="BF"/>
      <w:sz w:val="26"/>
      <w:szCs w:val="26"/>
    </w:rPr>
  </w:style>
  <w:style w:type="paragraph" w:styleId="ListParagraph">
    <w:name w:val="List Paragraph"/>
    <w:basedOn w:val="Normal"/>
    <w:uiPriority w:val="34"/>
    <w:qFormat/>
    <w:rsid w:val="004B457F"/>
    <w:pPr>
      <w:ind w:left="720"/>
      <w:contextualSpacing/>
    </w:pPr>
  </w:style>
  <w:style w:type="character" w:customStyle="1" w:styleId="Heading3Char">
    <w:name w:val="Heading 3 Char"/>
    <w:basedOn w:val="DefaultParagraphFont"/>
    <w:link w:val="Heading3"/>
    <w:uiPriority w:val="9"/>
    <w:rsid w:val="00156E6F"/>
    <w:rPr>
      <w:rFonts w:asciiTheme="majorHAnsi" w:eastAsiaTheme="majorEastAsia" w:hAnsiTheme="majorHAnsi" w:cstheme="majorBidi"/>
      <w:color w:val="294E1C" w:themeColor="accent1" w:themeShade="7F"/>
      <w:sz w:val="24"/>
      <w:szCs w:val="24"/>
    </w:rPr>
  </w:style>
  <w:style w:type="paragraph" w:styleId="TOC1">
    <w:name w:val="toc 1"/>
    <w:basedOn w:val="Normal"/>
    <w:next w:val="Normal"/>
    <w:autoRedefine/>
    <w:uiPriority w:val="39"/>
    <w:unhideWhenUsed/>
    <w:rsid w:val="00AF4895"/>
    <w:pPr>
      <w:spacing w:after="100"/>
    </w:pPr>
  </w:style>
  <w:style w:type="paragraph" w:styleId="TOC2">
    <w:name w:val="toc 2"/>
    <w:basedOn w:val="Normal"/>
    <w:next w:val="Normal"/>
    <w:autoRedefine/>
    <w:uiPriority w:val="39"/>
    <w:unhideWhenUsed/>
    <w:rsid w:val="008057C8"/>
    <w:pPr>
      <w:tabs>
        <w:tab w:val="left" w:pos="880"/>
        <w:tab w:val="right" w:leader="dot" w:pos="9350"/>
      </w:tabs>
      <w:spacing w:after="100"/>
      <w:ind w:left="240"/>
      <w:pPrChange w:id="0" w:author="Yuu Ono" w:date="2022-10-19T19:01:00Z">
        <w:pPr>
          <w:tabs>
            <w:tab w:val="left" w:pos="880"/>
            <w:tab w:val="right" w:leader="dot" w:pos="9350"/>
          </w:tabs>
          <w:spacing w:after="100" w:line="259" w:lineRule="auto"/>
          <w:ind w:left="240"/>
        </w:pPr>
      </w:pPrChange>
    </w:pPr>
    <w:rPr>
      <w:rPrChange w:id="0" w:author="Yuu Ono" w:date="2022-10-19T19:01:00Z">
        <w:rPr>
          <w:rFonts w:asciiTheme="minorHAnsi" w:eastAsiaTheme="minorHAnsi" w:hAnsiTheme="minorHAnsi"/>
          <w:sz w:val="24"/>
          <w:szCs w:val="32"/>
          <w:lang w:val="en-US" w:eastAsia="en-US" w:bidi="ar-SA"/>
        </w:rPr>
      </w:rPrChange>
    </w:rPr>
  </w:style>
  <w:style w:type="paragraph" w:styleId="TOC3">
    <w:name w:val="toc 3"/>
    <w:basedOn w:val="Normal"/>
    <w:next w:val="Normal"/>
    <w:autoRedefine/>
    <w:uiPriority w:val="39"/>
    <w:unhideWhenUsed/>
    <w:rsid w:val="00D91B4E"/>
    <w:pPr>
      <w:tabs>
        <w:tab w:val="left" w:pos="1320"/>
        <w:tab w:val="right" w:leader="dot" w:pos="9350"/>
      </w:tabs>
      <w:spacing w:after="100"/>
      <w:ind w:left="480"/>
    </w:pPr>
  </w:style>
  <w:style w:type="character" w:styleId="Hyperlink">
    <w:name w:val="Hyperlink"/>
    <w:basedOn w:val="DefaultParagraphFont"/>
    <w:uiPriority w:val="99"/>
    <w:unhideWhenUsed/>
    <w:rsid w:val="00AF4895"/>
    <w:rPr>
      <w:color w:val="6B9F25" w:themeColor="hyperlink"/>
      <w:u w:val="single"/>
    </w:rPr>
  </w:style>
  <w:style w:type="character" w:styleId="CommentReference">
    <w:name w:val="annotation reference"/>
    <w:basedOn w:val="DefaultParagraphFont"/>
    <w:uiPriority w:val="99"/>
    <w:semiHidden/>
    <w:unhideWhenUsed/>
    <w:rsid w:val="008F4F96"/>
    <w:rPr>
      <w:sz w:val="16"/>
      <w:szCs w:val="16"/>
    </w:rPr>
  </w:style>
  <w:style w:type="paragraph" w:styleId="CommentText">
    <w:name w:val="annotation text"/>
    <w:basedOn w:val="Normal"/>
    <w:link w:val="CommentTextChar"/>
    <w:uiPriority w:val="99"/>
    <w:unhideWhenUsed/>
    <w:rsid w:val="008F4F96"/>
    <w:pPr>
      <w:spacing w:line="240" w:lineRule="auto"/>
      <w:jc w:val="both"/>
    </w:pPr>
    <w:rPr>
      <w:rFonts w:cstheme="minorBidi"/>
      <w:sz w:val="20"/>
      <w:szCs w:val="20"/>
      <w:lang w:val="en-CA"/>
    </w:rPr>
  </w:style>
  <w:style w:type="character" w:customStyle="1" w:styleId="CommentTextChar">
    <w:name w:val="Comment Text Char"/>
    <w:basedOn w:val="DefaultParagraphFont"/>
    <w:link w:val="CommentText"/>
    <w:uiPriority w:val="99"/>
    <w:rsid w:val="008F4F96"/>
    <w:rPr>
      <w:rFonts w:asciiTheme="minorHAnsi" w:hAnsiTheme="minorHAnsi" w:cstheme="minorBidi"/>
      <w:sz w:val="20"/>
      <w:szCs w:val="20"/>
      <w:lang w:val="en-CA"/>
    </w:rPr>
  </w:style>
  <w:style w:type="paragraph" w:styleId="Caption">
    <w:name w:val="caption"/>
    <w:basedOn w:val="Normal"/>
    <w:next w:val="Normal"/>
    <w:uiPriority w:val="35"/>
    <w:unhideWhenUsed/>
    <w:qFormat/>
    <w:rsid w:val="00D12C36"/>
    <w:pPr>
      <w:spacing w:after="200" w:line="240" w:lineRule="auto"/>
      <w:jc w:val="both"/>
    </w:pPr>
    <w:rPr>
      <w:rFonts w:cstheme="minorBidi"/>
      <w:i/>
      <w:iCs/>
      <w:color w:val="455F51" w:themeColor="text2"/>
      <w:sz w:val="18"/>
      <w:szCs w:val="18"/>
      <w:lang w:val="en-CA"/>
    </w:rPr>
  </w:style>
  <w:style w:type="paragraph" w:styleId="Bibliography">
    <w:name w:val="Bibliography"/>
    <w:basedOn w:val="Normal"/>
    <w:next w:val="Normal"/>
    <w:uiPriority w:val="37"/>
    <w:unhideWhenUsed/>
    <w:rsid w:val="00536177"/>
  </w:style>
  <w:style w:type="character" w:styleId="IntenseReference">
    <w:name w:val="Intense Reference"/>
    <w:basedOn w:val="DefaultParagraphFont"/>
    <w:uiPriority w:val="32"/>
    <w:qFormat/>
    <w:rsid w:val="006E1D5B"/>
    <w:rPr>
      <w:b/>
      <w:bCs/>
      <w:smallCaps/>
      <w:color w:val="549E39" w:themeColor="accent1"/>
      <w:spacing w:val="5"/>
    </w:rPr>
  </w:style>
  <w:style w:type="paragraph" w:styleId="CommentSubject">
    <w:name w:val="annotation subject"/>
    <w:basedOn w:val="CommentText"/>
    <w:next w:val="CommentText"/>
    <w:link w:val="CommentSubjectChar"/>
    <w:uiPriority w:val="99"/>
    <w:semiHidden/>
    <w:unhideWhenUsed/>
    <w:rsid w:val="00E86F28"/>
    <w:pPr>
      <w:jc w:val="left"/>
    </w:pPr>
    <w:rPr>
      <w:rFonts w:cs="Times New Roman"/>
      <w:b/>
      <w:bCs/>
      <w:lang w:val="en-US"/>
    </w:rPr>
  </w:style>
  <w:style w:type="character" w:customStyle="1" w:styleId="CommentSubjectChar">
    <w:name w:val="Comment Subject Char"/>
    <w:basedOn w:val="CommentTextChar"/>
    <w:link w:val="CommentSubject"/>
    <w:uiPriority w:val="99"/>
    <w:semiHidden/>
    <w:rsid w:val="00E86F28"/>
    <w:rPr>
      <w:rFonts w:asciiTheme="minorHAnsi" w:hAnsiTheme="minorHAnsi" w:cstheme="minorBidi"/>
      <w:b/>
      <w:bCs/>
      <w:sz w:val="20"/>
      <w:szCs w:val="20"/>
      <w:lang w:val="en-CA"/>
    </w:rPr>
  </w:style>
  <w:style w:type="table" w:styleId="GridTable2-Accent1">
    <w:name w:val="Grid Table 2 Accent 1"/>
    <w:basedOn w:val="TableNormal"/>
    <w:uiPriority w:val="47"/>
    <w:rsid w:val="005B4C86"/>
    <w:pPr>
      <w:spacing w:after="0" w:line="240" w:lineRule="auto"/>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5Dark-Accent1">
    <w:name w:val="Grid Table 5 Dark Accent 1"/>
    <w:basedOn w:val="TableNormal"/>
    <w:uiPriority w:val="50"/>
    <w:rsid w:val="00942D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GridTable3-Accent1">
    <w:name w:val="Grid Table 3 Accent 1"/>
    <w:basedOn w:val="TableNormal"/>
    <w:uiPriority w:val="48"/>
    <w:rsid w:val="00942D63"/>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4-Accent1">
    <w:name w:val="Grid Table 4 Accent 1"/>
    <w:basedOn w:val="TableNormal"/>
    <w:uiPriority w:val="49"/>
    <w:rsid w:val="00942D63"/>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character" w:styleId="FollowedHyperlink">
    <w:name w:val="FollowedHyperlink"/>
    <w:basedOn w:val="DefaultParagraphFont"/>
    <w:uiPriority w:val="99"/>
    <w:semiHidden/>
    <w:unhideWhenUsed/>
    <w:rsid w:val="00BC1D39"/>
    <w:rPr>
      <w:color w:val="BA6906" w:themeColor="followedHyperlink"/>
      <w:u w:val="single"/>
    </w:rPr>
  </w:style>
  <w:style w:type="character" w:customStyle="1" w:styleId="Heading4Char">
    <w:name w:val="Heading 4 Char"/>
    <w:basedOn w:val="DefaultParagraphFont"/>
    <w:link w:val="Heading4"/>
    <w:uiPriority w:val="9"/>
    <w:rsid w:val="00C22604"/>
    <w:rPr>
      <w:rFonts w:asciiTheme="majorHAnsi" w:eastAsiaTheme="majorEastAsia" w:hAnsiTheme="majorHAnsi" w:cstheme="majorBidi"/>
      <w:i/>
      <w:iCs/>
      <w:color w:val="3E762A" w:themeColor="accent1" w:themeShade="BF"/>
      <w:sz w:val="24"/>
    </w:rPr>
  </w:style>
  <w:style w:type="character" w:styleId="UnresolvedMention">
    <w:name w:val="Unresolved Mention"/>
    <w:basedOn w:val="DefaultParagraphFont"/>
    <w:uiPriority w:val="99"/>
    <w:semiHidden/>
    <w:unhideWhenUsed/>
    <w:rsid w:val="00D64ABE"/>
    <w:rPr>
      <w:color w:val="605E5C"/>
      <w:shd w:val="clear" w:color="auto" w:fill="E1DFDD"/>
    </w:rPr>
  </w:style>
  <w:style w:type="paragraph" w:styleId="NoSpacing">
    <w:name w:val="No Spacing"/>
    <w:uiPriority w:val="1"/>
    <w:qFormat/>
    <w:rsid w:val="00FB7E51"/>
    <w:pPr>
      <w:spacing w:after="0" w:line="240" w:lineRule="auto"/>
    </w:pPr>
    <w:rPr>
      <w:rFonts w:asciiTheme="minorHAnsi" w:hAnsiTheme="minorHAnsi"/>
      <w:sz w:val="24"/>
    </w:rPr>
  </w:style>
  <w:style w:type="table" w:styleId="ListTable3-Accent1">
    <w:name w:val="List Table 3 Accent 1"/>
    <w:basedOn w:val="TableNormal"/>
    <w:uiPriority w:val="48"/>
    <w:rsid w:val="00E240E9"/>
    <w:pPr>
      <w:spacing w:after="0" w:line="240" w:lineRule="auto"/>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character" w:styleId="SubtleEmphasis">
    <w:name w:val="Subtle Emphasis"/>
    <w:basedOn w:val="DefaultParagraphFont"/>
    <w:uiPriority w:val="19"/>
    <w:qFormat/>
    <w:rsid w:val="004A385D"/>
    <w:rPr>
      <w:i/>
      <w:iCs/>
      <w:color w:val="404040" w:themeColor="text1" w:themeTint="BF"/>
    </w:rPr>
  </w:style>
  <w:style w:type="character" w:styleId="Mention">
    <w:name w:val="Mention"/>
    <w:basedOn w:val="DefaultParagraphFont"/>
    <w:uiPriority w:val="99"/>
    <w:unhideWhenUsed/>
    <w:rsid w:val="00A0428D"/>
    <w:rPr>
      <w:color w:val="2B579A"/>
      <w:shd w:val="clear" w:color="auto" w:fill="E1DFDD"/>
    </w:rPr>
  </w:style>
  <w:style w:type="table" w:styleId="ListTable1Light-Accent1">
    <w:name w:val="List Table 1 Light Accent 1"/>
    <w:basedOn w:val="TableNormal"/>
    <w:uiPriority w:val="46"/>
    <w:rsid w:val="002A4629"/>
    <w:pPr>
      <w:spacing w:after="0" w:line="240" w:lineRule="auto"/>
    </w:pPr>
    <w:tblPr>
      <w:tblStyleRowBandSize w:val="1"/>
      <w:tblStyleColBandSize w:val="1"/>
    </w:tblPr>
    <w:tblStylePr w:type="firstRow">
      <w:rPr>
        <w:b/>
        <w:bCs/>
      </w:rPr>
      <w:tblPr/>
      <w:tcPr>
        <w:tcBorders>
          <w:bottom w:val="single" w:sz="4" w:space="0" w:color="93D07C" w:themeColor="accent1" w:themeTint="99"/>
        </w:tcBorders>
      </w:tcPr>
    </w:tblStylePr>
    <w:tblStylePr w:type="lastRow">
      <w:rPr>
        <w:b/>
        <w:bCs/>
      </w:rPr>
      <w:tblPr/>
      <w:tcPr>
        <w:tcBorders>
          <w:top w:val="sing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1Light-Accent1">
    <w:name w:val="Grid Table 1 Light Accent 1"/>
    <w:basedOn w:val="TableNormal"/>
    <w:uiPriority w:val="46"/>
    <w:rsid w:val="00FD7278"/>
    <w:pPr>
      <w:spacing w:after="0" w:line="240" w:lineRule="auto"/>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0D43F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4033A1"/>
    <w:pPr>
      <w:spacing w:after="0" w:line="240" w:lineRule="auto"/>
    </w:pPr>
    <w:rPr>
      <w:rFonts w:asciiTheme="minorHAnsi" w:hAnsiTheme="minorHAns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3983">
      <w:bodyDiv w:val="1"/>
      <w:marLeft w:val="0"/>
      <w:marRight w:val="0"/>
      <w:marTop w:val="0"/>
      <w:marBottom w:val="0"/>
      <w:divBdr>
        <w:top w:val="none" w:sz="0" w:space="0" w:color="auto"/>
        <w:left w:val="none" w:sz="0" w:space="0" w:color="auto"/>
        <w:bottom w:val="none" w:sz="0" w:space="0" w:color="auto"/>
        <w:right w:val="none" w:sz="0" w:space="0" w:color="auto"/>
      </w:divBdr>
    </w:div>
    <w:div w:id="5249763">
      <w:bodyDiv w:val="1"/>
      <w:marLeft w:val="0"/>
      <w:marRight w:val="0"/>
      <w:marTop w:val="0"/>
      <w:marBottom w:val="0"/>
      <w:divBdr>
        <w:top w:val="none" w:sz="0" w:space="0" w:color="auto"/>
        <w:left w:val="none" w:sz="0" w:space="0" w:color="auto"/>
        <w:bottom w:val="none" w:sz="0" w:space="0" w:color="auto"/>
        <w:right w:val="none" w:sz="0" w:space="0" w:color="auto"/>
      </w:divBdr>
    </w:div>
    <w:div w:id="6295142">
      <w:bodyDiv w:val="1"/>
      <w:marLeft w:val="0"/>
      <w:marRight w:val="0"/>
      <w:marTop w:val="0"/>
      <w:marBottom w:val="0"/>
      <w:divBdr>
        <w:top w:val="none" w:sz="0" w:space="0" w:color="auto"/>
        <w:left w:val="none" w:sz="0" w:space="0" w:color="auto"/>
        <w:bottom w:val="none" w:sz="0" w:space="0" w:color="auto"/>
        <w:right w:val="none" w:sz="0" w:space="0" w:color="auto"/>
      </w:divBdr>
    </w:div>
    <w:div w:id="23753733">
      <w:bodyDiv w:val="1"/>
      <w:marLeft w:val="0"/>
      <w:marRight w:val="0"/>
      <w:marTop w:val="0"/>
      <w:marBottom w:val="0"/>
      <w:divBdr>
        <w:top w:val="none" w:sz="0" w:space="0" w:color="auto"/>
        <w:left w:val="none" w:sz="0" w:space="0" w:color="auto"/>
        <w:bottom w:val="none" w:sz="0" w:space="0" w:color="auto"/>
        <w:right w:val="none" w:sz="0" w:space="0" w:color="auto"/>
      </w:divBdr>
    </w:div>
    <w:div w:id="27414226">
      <w:bodyDiv w:val="1"/>
      <w:marLeft w:val="0"/>
      <w:marRight w:val="0"/>
      <w:marTop w:val="0"/>
      <w:marBottom w:val="0"/>
      <w:divBdr>
        <w:top w:val="none" w:sz="0" w:space="0" w:color="auto"/>
        <w:left w:val="none" w:sz="0" w:space="0" w:color="auto"/>
        <w:bottom w:val="none" w:sz="0" w:space="0" w:color="auto"/>
        <w:right w:val="none" w:sz="0" w:space="0" w:color="auto"/>
      </w:divBdr>
    </w:div>
    <w:div w:id="35980208">
      <w:bodyDiv w:val="1"/>
      <w:marLeft w:val="0"/>
      <w:marRight w:val="0"/>
      <w:marTop w:val="0"/>
      <w:marBottom w:val="0"/>
      <w:divBdr>
        <w:top w:val="none" w:sz="0" w:space="0" w:color="auto"/>
        <w:left w:val="none" w:sz="0" w:space="0" w:color="auto"/>
        <w:bottom w:val="none" w:sz="0" w:space="0" w:color="auto"/>
        <w:right w:val="none" w:sz="0" w:space="0" w:color="auto"/>
      </w:divBdr>
    </w:div>
    <w:div w:id="36398558">
      <w:bodyDiv w:val="1"/>
      <w:marLeft w:val="0"/>
      <w:marRight w:val="0"/>
      <w:marTop w:val="0"/>
      <w:marBottom w:val="0"/>
      <w:divBdr>
        <w:top w:val="none" w:sz="0" w:space="0" w:color="auto"/>
        <w:left w:val="none" w:sz="0" w:space="0" w:color="auto"/>
        <w:bottom w:val="none" w:sz="0" w:space="0" w:color="auto"/>
        <w:right w:val="none" w:sz="0" w:space="0" w:color="auto"/>
      </w:divBdr>
    </w:div>
    <w:div w:id="37821736">
      <w:bodyDiv w:val="1"/>
      <w:marLeft w:val="0"/>
      <w:marRight w:val="0"/>
      <w:marTop w:val="0"/>
      <w:marBottom w:val="0"/>
      <w:divBdr>
        <w:top w:val="none" w:sz="0" w:space="0" w:color="auto"/>
        <w:left w:val="none" w:sz="0" w:space="0" w:color="auto"/>
        <w:bottom w:val="none" w:sz="0" w:space="0" w:color="auto"/>
        <w:right w:val="none" w:sz="0" w:space="0" w:color="auto"/>
      </w:divBdr>
    </w:div>
    <w:div w:id="39670319">
      <w:bodyDiv w:val="1"/>
      <w:marLeft w:val="0"/>
      <w:marRight w:val="0"/>
      <w:marTop w:val="0"/>
      <w:marBottom w:val="0"/>
      <w:divBdr>
        <w:top w:val="none" w:sz="0" w:space="0" w:color="auto"/>
        <w:left w:val="none" w:sz="0" w:space="0" w:color="auto"/>
        <w:bottom w:val="none" w:sz="0" w:space="0" w:color="auto"/>
        <w:right w:val="none" w:sz="0" w:space="0" w:color="auto"/>
      </w:divBdr>
    </w:div>
    <w:div w:id="45569514">
      <w:bodyDiv w:val="1"/>
      <w:marLeft w:val="0"/>
      <w:marRight w:val="0"/>
      <w:marTop w:val="0"/>
      <w:marBottom w:val="0"/>
      <w:divBdr>
        <w:top w:val="none" w:sz="0" w:space="0" w:color="auto"/>
        <w:left w:val="none" w:sz="0" w:space="0" w:color="auto"/>
        <w:bottom w:val="none" w:sz="0" w:space="0" w:color="auto"/>
        <w:right w:val="none" w:sz="0" w:space="0" w:color="auto"/>
      </w:divBdr>
    </w:div>
    <w:div w:id="45689005">
      <w:bodyDiv w:val="1"/>
      <w:marLeft w:val="0"/>
      <w:marRight w:val="0"/>
      <w:marTop w:val="0"/>
      <w:marBottom w:val="0"/>
      <w:divBdr>
        <w:top w:val="none" w:sz="0" w:space="0" w:color="auto"/>
        <w:left w:val="none" w:sz="0" w:space="0" w:color="auto"/>
        <w:bottom w:val="none" w:sz="0" w:space="0" w:color="auto"/>
        <w:right w:val="none" w:sz="0" w:space="0" w:color="auto"/>
      </w:divBdr>
    </w:div>
    <w:div w:id="56637085">
      <w:bodyDiv w:val="1"/>
      <w:marLeft w:val="0"/>
      <w:marRight w:val="0"/>
      <w:marTop w:val="0"/>
      <w:marBottom w:val="0"/>
      <w:divBdr>
        <w:top w:val="none" w:sz="0" w:space="0" w:color="auto"/>
        <w:left w:val="none" w:sz="0" w:space="0" w:color="auto"/>
        <w:bottom w:val="none" w:sz="0" w:space="0" w:color="auto"/>
        <w:right w:val="none" w:sz="0" w:space="0" w:color="auto"/>
      </w:divBdr>
    </w:div>
    <w:div w:id="61490086">
      <w:bodyDiv w:val="1"/>
      <w:marLeft w:val="0"/>
      <w:marRight w:val="0"/>
      <w:marTop w:val="0"/>
      <w:marBottom w:val="0"/>
      <w:divBdr>
        <w:top w:val="none" w:sz="0" w:space="0" w:color="auto"/>
        <w:left w:val="none" w:sz="0" w:space="0" w:color="auto"/>
        <w:bottom w:val="none" w:sz="0" w:space="0" w:color="auto"/>
        <w:right w:val="none" w:sz="0" w:space="0" w:color="auto"/>
      </w:divBdr>
    </w:div>
    <w:div w:id="65302242">
      <w:bodyDiv w:val="1"/>
      <w:marLeft w:val="0"/>
      <w:marRight w:val="0"/>
      <w:marTop w:val="0"/>
      <w:marBottom w:val="0"/>
      <w:divBdr>
        <w:top w:val="none" w:sz="0" w:space="0" w:color="auto"/>
        <w:left w:val="none" w:sz="0" w:space="0" w:color="auto"/>
        <w:bottom w:val="none" w:sz="0" w:space="0" w:color="auto"/>
        <w:right w:val="none" w:sz="0" w:space="0" w:color="auto"/>
      </w:divBdr>
    </w:div>
    <w:div w:id="69618373">
      <w:bodyDiv w:val="1"/>
      <w:marLeft w:val="0"/>
      <w:marRight w:val="0"/>
      <w:marTop w:val="0"/>
      <w:marBottom w:val="0"/>
      <w:divBdr>
        <w:top w:val="none" w:sz="0" w:space="0" w:color="auto"/>
        <w:left w:val="none" w:sz="0" w:space="0" w:color="auto"/>
        <w:bottom w:val="none" w:sz="0" w:space="0" w:color="auto"/>
        <w:right w:val="none" w:sz="0" w:space="0" w:color="auto"/>
      </w:divBdr>
    </w:div>
    <w:div w:id="69889588">
      <w:bodyDiv w:val="1"/>
      <w:marLeft w:val="0"/>
      <w:marRight w:val="0"/>
      <w:marTop w:val="0"/>
      <w:marBottom w:val="0"/>
      <w:divBdr>
        <w:top w:val="none" w:sz="0" w:space="0" w:color="auto"/>
        <w:left w:val="none" w:sz="0" w:space="0" w:color="auto"/>
        <w:bottom w:val="none" w:sz="0" w:space="0" w:color="auto"/>
        <w:right w:val="none" w:sz="0" w:space="0" w:color="auto"/>
      </w:divBdr>
    </w:div>
    <w:div w:id="87775855">
      <w:bodyDiv w:val="1"/>
      <w:marLeft w:val="0"/>
      <w:marRight w:val="0"/>
      <w:marTop w:val="0"/>
      <w:marBottom w:val="0"/>
      <w:divBdr>
        <w:top w:val="none" w:sz="0" w:space="0" w:color="auto"/>
        <w:left w:val="none" w:sz="0" w:space="0" w:color="auto"/>
        <w:bottom w:val="none" w:sz="0" w:space="0" w:color="auto"/>
        <w:right w:val="none" w:sz="0" w:space="0" w:color="auto"/>
      </w:divBdr>
    </w:div>
    <w:div w:id="91436287">
      <w:bodyDiv w:val="1"/>
      <w:marLeft w:val="0"/>
      <w:marRight w:val="0"/>
      <w:marTop w:val="0"/>
      <w:marBottom w:val="0"/>
      <w:divBdr>
        <w:top w:val="none" w:sz="0" w:space="0" w:color="auto"/>
        <w:left w:val="none" w:sz="0" w:space="0" w:color="auto"/>
        <w:bottom w:val="none" w:sz="0" w:space="0" w:color="auto"/>
        <w:right w:val="none" w:sz="0" w:space="0" w:color="auto"/>
      </w:divBdr>
    </w:div>
    <w:div w:id="95756986">
      <w:bodyDiv w:val="1"/>
      <w:marLeft w:val="0"/>
      <w:marRight w:val="0"/>
      <w:marTop w:val="0"/>
      <w:marBottom w:val="0"/>
      <w:divBdr>
        <w:top w:val="none" w:sz="0" w:space="0" w:color="auto"/>
        <w:left w:val="none" w:sz="0" w:space="0" w:color="auto"/>
        <w:bottom w:val="none" w:sz="0" w:space="0" w:color="auto"/>
        <w:right w:val="none" w:sz="0" w:space="0" w:color="auto"/>
      </w:divBdr>
    </w:div>
    <w:div w:id="108940705">
      <w:bodyDiv w:val="1"/>
      <w:marLeft w:val="0"/>
      <w:marRight w:val="0"/>
      <w:marTop w:val="0"/>
      <w:marBottom w:val="0"/>
      <w:divBdr>
        <w:top w:val="none" w:sz="0" w:space="0" w:color="auto"/>
        <w:left w:val="none" w:sz="0" w:space="0" w:color="auto"/>
        <w:bottom w:val="none" w:sz="0" w:space="0" w:color="auto"/>
        <w:right w:val="none" w:sz="0" w:space="0" w:color="auto"/>
      </w:divBdr>
    </w:div>
    <w:div w:id="116533980">
      <w:bodyDiv w:val="1"/>
      <w:marLeft w:val="0"/>
      <w:marRight w:val="0"/>
      <w:marTop w:val="0"/>
      <w:marBottom w:val="0"/>
      <w:divBdr>
        <w:top w:val="none" w:sz="0" w:space="0" w:color="auto"/>
        <w:left w:val="none" w:sz="0" w:space="0" w:color="auto"/>
        <w:bottom w:val="none" w:sz="0" w:space="0" w:color="auto"/>
        <w:right w:val="none" w:sz="0" w:space="0" w:color="auto"/>
      </w:divBdr>
    </w:div>
    <w:div w:id="120921601">
      <w:bodyDiv w:val="1"/>
      <w:marLeft w:val="0"/>
      <w:marRight w:val="0"/>
      <w:marTop w:val="0"/>
      <w:marBottom w:val="0"/>
      <w:divBdr>
        <w:top w:val="none" w:sz="0" w:space="0" w:color="auto"/>
        <w:left w:val="none" w:sz="0" w:space="0" w:color="auto"/>
        <w:bottom w:val="none" w:sz="0" w:space="0" w:color="auto"/>
        <w:right w:val="none" w:sz="0" w:space="0" w:color="auto"/>
      </w:divBdr>
    </w:div>
    <w:div w:id="131601871">
      <w:bodyDiv w:val="1"/>
      <w:marLeft w:val="0"/>
      <w:marRight w:val="0"/>
      <w:marTop w:val="0"/>
      <w:marBottom w:val="0"/>
      <w:divBdr>
        <w:top w:val="none" w:sz="0" w:space="0" w:color="auto"/>
        <w:left w:val="none" w:sz="0" w:space="0" w:color="auto"/>
        <w:bottom w:val="none" w:sz="0" w:space="0" w:color="auto"/>
        <w:right w:val="none" w:sz="0" w:space="0" w:color="auto"/>
      </w:divBdr>
    </w:div>
    <w:div w:id="145124216">
      <w:bodyDiv w:val="1"/>
      <w:marLeft w:val="0"/>
      <w:marRight w:val="0"/>
      <w:marTop w:val="0"/>
      <w:marBottom w:val="0"/>
      <w:divBdr>
        <w:top w:val="none" w:sz="0" w:space="0" w:color="auto"/>
        <w:left w:val="none" w:sz="0" w:space="0" w:color="auto"/>
        <w:bottom w:val="none" w:sz="0" w:space="0" w:color="auto"/>
        <w:right w:val="none" w:sz="0" w:space="0" w:color="auto"/>
      </w:divBdr>
    </w:div>
    <w:div w:id="148719773">
      <w:bodyDiv w:val="1"/>
      <w:marLeft w:val="0"/>
      <w:marRight w:val="0"/>
      <w:marTop w:val="0"/>
      <w:marBottom w:val="0"/>
      <w:divBdr>
        <w:top w:val="none" w:sz="0" w:space="0" w:color="auto"/>
        <w:left w:val="none" w:sz="0" w:space="0" w:color="auto"/>
        <w:bottom w:val="none" w:sz="0" w:space="0" w:color="auto"/>
        <w:right w:val="none" w:sz="0" w:space="0" w:color="auto"/>
      </w:divBdr>
    </w:div>
    <w:div w:id="151214641">
      <w:bodyDiv w:val="1"/>
      <w:marLeft w:val="0"/>
      <w:marRight w:val="0"/>
      <w:marTop w:val="0"/>
      <w:marBottom w:val="0"/>
      <w:divBdr>
        <w:top w:val="none" w:sz="0" w:space="0" w:color="auto"/>
        <w:left w:val="none" w:sz="0" w:space="0" w:color="auto"/>
        <w:bottom w:val="none" w:sz="0" w:space="0" w:color="auto"/>
        <w:right w:val="none" w:sz="0" w:space="0" w:color="auto"/>
      </w:divBdr>
    </w:div>
    <w:div w:id="154221312">
      <w:bodyDiv w:val="1"/>
      <w:marLeft w:val="0"/>
      <w:marRight w:val="0"/>
      <w:marTop w:val="0"/>
      <w:marBottom w:val="0"/>
      <w:divBdr>
        <w:top w:val="none" w:sz="0" w:space="0" w:color="auto"/>
        <w:left w:val="none" w:sz="0" w:space="0" w:color="auto"/>
        <w:bottom w:val="none" w:sz="0" w:space="0" w:color="auto"/>
        <w:right w:val="none" w:sz="0" w:space="0" w:color="auto"/>
      </w:divBdr>
    </w:div>
    <w:div w:id="175585189">
      <w:bodyDiv w:val="1"/>
      <w:marLeft w:val="0"/>
      <w:marRight w:val="0"/>
      <w:marTop w:val="0"/>
      <w:marBottom w:val="0"/>
      <w:divBdr>
        <w:top w:val="none" w:sz="0" w:space="0" w:color="auto"/>
        <w:left w:val="none" w:sz="0" w:space="0" w:color="auto"/>
        <w:bottom w:val="none" w:sz="0" w:space="0" w:color="auto"/>
        <w:right w:val="none" w:sz="0" w:space="0" w:color="auto"/>
      </w:divBdr>
    </w:div>
    <w:div w:id="176426601">
      <w:bodyDiv w:val="1"/>
      <w:marLeft w:val="0"/>
      <w:marRight w:val="0"/>
      <w:marTop w:val="0"/>
      <w:marBottom w:val="0"/>
      <w:divBdr>
        <w:top w:val="none" w:sz="0" w:space="0" w:color="auto"/>
        <w:left w:val="none" w:sz="0" w:space="0" w:color="auto"/>
        <w:bottom w:val="none" w:sz="0" w:space="0" w:color="auto"/>
        <w:right w:val="none" w:sz="0" w:space="0" w:color="auto"/>
      </w:divBdr>
    </w:div>
    <w:div w:id="188879991">
      <w:bodyDiv w:val="1"/>
      <w:marLeft w:val="0"/>
      <w:marRight w:val="0"/>
      <w:marTop w:val="0"/>
      <w:marBottom w:val="0"/>
      <w:divBdr>
        <w:top w:val="none" w:sz="0" w:space="0" w:color="auto"/>
        <w:left w:val="none" w:sz="0" w:space="0" w:color="auto"/>
        <w:bottom w:val="none" w:sz="0" w:space="0" w:color="auto"/>
        <w:right w:val="none" w:sz="0" w:space="0" w:color="auto"/>
      </w:divBdr>
    </w:div>
    <w:div w:id="210921970">
      <w:bodyDiv w:val="1"/>
      <w:marLeft w:val="0"/>
      <w:marRight w:val="0"/>
      <w:marTop w:val="0"/>
      <w:marBottom w:val="0"/>
      <w:divBdr>
        <w:top w:val="none" w:sz="0" w:space="0" w:color="auto"/>
        <w:left w:val="none" w:sz="0" w:space="0" w:color="auto"/>
        <w:bottom w:val="none" w:sz="0" w:space="0" w:color="auto"/>
        <w:right w:val="none" w:sz="0" w:space="0" w:color="auto"/>
      </w:divBdr>
    </w:div>
    <w:div w:id="214851976">
      <w:bodyDiv w:val="1"/>
      <w:marLeft w:val="0"/>
      <w:marRight w:val="0"/>
      <w:marTop w:val="0"/>
      <w:marBottom w:val="0"/>
      <w:divBdr>
        <w:top w:val="none" w:sz="0" w:space="0" w:color="auto"/>
        <w:left w:val="none" w:sz="0" w:space="0" w:color="auto"/>
        <w:bottom w:val="none" w:sz="0" w:space="0" w:color="auto"/>
        <w:right w:val="none" w:sz="0" w:space="0" w:color="auto"/>
      </w:divBdr>
    </w:div>
    <w:div w:id="219291304">
      <w:bodyDiv w:val="1"/>
      <w:marLeft w:val="0"/>
      <w:marRight w:val="0"/>
      <w:marTop w:val="0"/>
      <w:marBottom w:val="0"/>
      <w:divBdr>
        <w:top w:val="none" w:sz="0" w:space="0" w:color="auto"/>
        <w:left w:val="none" w:sz="0" w:space="0" w:color="auto"/>
        <w:bottom w:val="none" w:sz="0" w:space="0" w:color="auto"/>
        <w:right w:val="none" w:sz="0" w:space="0" w:color="auto"/>
      </w:divBdr>
    </w:div>
    <w:div w:id="231963708">
      <w:bodyDiv w:val="1"/>
      <w:marLeft w:val="0"/>
      <w:marRight w:val="0"/>
      <w:marTop w:val="0"/>
      <w:marBottom w:val="0"/>
      <w:divBdr>
        <w:top w:val="none" w:sz="0" w:space="0" w:color="auto"/>
        <w:left w:val="none" w:sz="0" w:space="0" w:color="auto"/>
        <w:bottom w:val="none" w:sz="0" w:space="0" w:color="auto"/>
        <w:right w:val="none" w:sz="0" w:space="0" w:color="auto"/>
      </w:divBdr>
    </w:div>
    <w:div w:id="246965868">
      <w:bodyDiv w:val="1"/>
      <w:marLeft w:val="0"/>
      <w:marRight w:val="0"/>
      <w:marTop w:val="0"/>
      <w:marBottom w:val="0"/>
      <w:divBdr>
        <w:top w:val="none" w:sz="0" w:space="0" w:color="auto"/>
        <w:left w:val="none" w:sz="0" w:space="0" w:color="auto"/>
        <w:bottom w:val="none" w:sz="0" w:space="0" w:color="auto"/>
        <w:right w:val="none" w:sz="0" w:space="0" w:color="auto"/>
      </w:divBdr>
    </w:div>
    <w:div w:id="247155658">
      <w:bodyDiv w:val="1"/>
      <w:marLeft w:val="0"/>
      <w:marRight w:val="0"/>
      <w:marTop w:val="0"/>
      <w:marBottom w:val="0"/>
      <w:divBdr>
        <w:top w:val="none" w:sz="0" w:space="0" w:color="auto"/>
        <w:left w:val="none" w:sz="0" w:space="0" w:color="auto"/>
        <w:bottom w:val="none" w:sz="0" w:space="0" w:color="auto"/>
        <w:right w:val="none" w:sz="0" w:space="0" w:color="auto"/>
      </w:divBdr>
    </w:div>
    <w:div w:id="253056041">
      <w:bodyDiv w:val="1"/>
      <w:marLeft w:val="0"/>
      <w:marRight w:val="0"/>
      <w:marTop w:val="0"/>
      <w:marBottom w:val="0"/>
      <w:divBdr>
        <w:top w:val="none" w:sz="0" w:space="0" w:color="auto"/>
        <w:left w:val="none" w:sz="0" w:space="0" w:color="auto"/>
        <w:bottom w:val="none" w:sz="0" w:space="0" w:color="auto"/>
        <w:right w:val="none" w:sz="0" w:space="0" w:color="auto"/>
      </w:divBdr>
    </w:div>
    <w:div w:id="258828709">
      <w:bodyDiv w:val="1"/>
      <w:marLeft w:val="0"/>
      <w:marRight w:val="0"/>
      <w:marTop w:val="0"/>
      <w:marBottom w:val="0"/>
      <w:divBdr>
        <w:top w:val="none" w:sz="0" w:space="0" w:color="auto"/>
        <w:left w:val="none" w:sz="0" w:space="0" w:color="auto"/>
        <w:bottom w:val="none" w:sz="0" w:space="0" w:color="auto"/>
        <w:right w:val="none" w:sz="0" w:space="0" w:color="auto"/>
      </w:divBdr>
    </w:div>
    <w:div w:id="258946874">
      <w:bodyDiv w:val="1"/>
      <w:marLeft w:val="0"/>
      <w:marRight w:val="0"/>
      <w:marTop w:val="0"/>
      <w:marBottom w:val="0"/>
      <w:divBdr>
        <w:top w:val="none" w:sz="0" w:space="0" w:color="auto"/>
        <w:left w:val="none" w:sz="0" w:space="0" w:color="auto"/>
        <w:bottom w:val="none" w:sz="0" w:space="0" w:color="auto"/>
        <w:right w:val="none" w:sz="0" w:space="0" w:color="auto"/>
      </w:divBdr>
    </w:div>
    <w:div w:id="279532268">
      <w:bodyDiv w:val="1"/>
      <w:marLeft w:val="0"/>
      <w:marRight w:val="0"/>
      <w:marTop w:val="0"/>
      <w:marBottom w:val="0"/>
      <w:divBdr>
        <w:top w:val="none" w:sz="0" w:space="0" w:color="auto"/>
        <w:left w:val="none" w:sz="0" w:space="0" w:color="auto"/>
        <w:bottom w:val="none" w:sz="0" w:space="0" w:color="auto"/>
        <w:right w:val="none" w:sz="0" w:space="0" w:color="auto"/>
      </w:divBdr>
    </w:div>
    <w:div w:id="284772779">
      <w:bodyDiv w:val="1"/>
      <w:marLeft w:val="0"/>
      <w:marRight w:val="0"/>
      <w:marTop w:val="0"/>
      <w:marBottom w:val="0"/>
      <w:divBdr>
        <w:top w:val="none" w:sz="0" w:space="0" w:color="auto"/>
        <w:left w:val="none" w:sz="0" w:space="0" w:color="auto"/>
        <w:bottom w:val="none" w:sz="0" w:space="0" w:color="auto"/>
        <w:right w:val="none" w:sz="0" w:space="0" w:color="auto"/>
      </w:divBdr>
    </w:div>
    <w:div w:id="293678395">
      <w:bodyDiv w:val="1"/>
      <w:marLeft w:val="0"/>
      <w:marRight w:val="0"/>
      <w:marTop w:val="0"/>
      <w:marBottom w:val="0"/>
      <w:divBdr>
        <w:top w:val="none" w:sz="0" w:space="0" w:color="auto"/>
        <w:left w:val="none" w:sz="0" w:space="0" w:color="auto"/>
        <w:bottom w:val="none" w:sz="0" w:space="0" w:color="auto"/>
        <w:right w:val="none" w:sz="0" w:space="0" w:color="auto"/>
      </w:divBdr>
    </w:div>
    <w:div w:id="303781723">
      <w:bodyDiv w:val="1"/>
      <w:marLeft w:val="0"/>
      <w:marRight w:val="0"/>
      <w:marTop w:val="0"/>
      <w:marBottom w:val="0"/>
      <w:divBdr>
        <w:top w:val="none" w:sz="0" w:space="0" w:color="auto"/>
        <w:left w:val="none" w:sz="0" w:space="0" w:color="auto"/>
        <w:bottom w:val="none" w:sz="0" w:space="0" w:color="auto"/>
        <w:right w:val="none" w:sz="0" w:space="0" w:color="auto"/>
      </w:divBdr>
    </w:div>
    <w:div w:id="309866364">
      <w:bodyDiv w:val="1"/>
      <w:marLeft w:val="0"/>
      <w:marRight w:val="0"/>
      <w:marTop w:val="0"/>
      <w:marBottom w:val="0"/>
      <w:divBdr>
        <w:top w:val="none" w:sz="0" w:space="0" w:color="auto"/>
        <w:left w:val="none" w:sz="0" w:space="0" w:color="auto"/>
        <w:bottom w:val="none" w:sz="0" w:space="0" w:color="auto"/>
        <w:right w:val="none" w:sz="0" w:space="0" w:color="auto"/>
      </w:divBdr>
    </w:div>
    <w:div w:id="312679035">
      <w:bodyDiv w:val="1"/>
      <w:marLeft w:val="0"/>
      <w:marRight w:val="0"/>
      <w:marTop w:val="0"/>
      <w:marBottom w:val="0"/>
      <w:divBdr>
        <w:top w:val="none" w:sz="0" w:space="0" w:color="auto"/>
        <w:left w:val="none" w:sz="0" w:space="0" w:color="auto"/>
        <w:bottom w:val="none" w:sz="0" w:space="0" w:color="auto"/>
        <w:right w:val="none" w:sz="0" w:space="0" w:color="auto"/>
      </w:divBdr>
    </w:div>
    <w:div w:id="314264227">
      <w:bodyDiv w:val="1"/>
      <w:marLeft w:val="0"/>
      <w:marRight w:val="0"/>
      <w:marTop w:val="0"/>
      <w:marBottom w:val="0"/>
      <w:divBdr>
        <w:top w:val="none" w:sz="0" w:space="0" w:color="auto"/>
        <w:left w:val="none" w:sz="0" w:space="0" w:color="auto"/>
        <w:bottom w:val="none" w:sz="0" w:space="0" w:color="auto"/>
        <w:right w:val="none" w:sz="0" w:space="0" w:color="auto"/>
      </w:divBdr>
    </w:div>
    <w:div w:id="344595121">
      <w:bodyDiv w:val="1"/>
      <w:marLeft w:val="0"/>
      <w:marRight w:val="0"/>
      <w:marTop w:val="0"/>
      <w:marBottom w:val="0"/>
      <w:divBdr>
        <w:top w:val="none" w:sz="0" w:space="0" w:color="auto"/>
        <w:left w:val="none" w:sz="0" w:space="0" w:color="auto"/>
        <w:bottom w:val="none" w:sz="0" w:space="0" w:color="auto"/>
        <w:right w:val="none" w:sz="0" w:space="0" w:color="auto"/>
      </w:divBdr>
    </w:div>
    <w:div w:id="348920320">
      <w:bodyDiv w:val="1"/>
      <w:marLeft w:val="0"/>
      <w:marRight w:val="0"/>
      <w:marTop w:val="0"/>
      <w:marBottom w:val="0"/>
      <w:divBdr>
        <w:top w:val="none" w:sz="0" w:space="0" w:color="auto"/>
        <w:left w:val="none" w:sz="0" w:space="0" w:color="auto"/>
        <w:bottom w:val="none" w:sz="0" w:space="0" w:color="auto"/>
        <w:right w:val="none" w:sz="0" w:space="0" w:color="auto"/>
      </w:divBdr>
    </w:div>
    <w:div w:id="362367639">
      <w:bodyDiv w:val="1"/>
      <w:marLeft w:val="0"/>
      <w:marRight w:val="0"/>
      <w:marTop w:val="0"/>
      <w:marBottom w:val="0"/>
      <w:divBdr>
        <w:top w:val="none" w:sz="0" w:space="0" w:color="auto"/>
        <w:left w:val="none" w:sz="0" w:space="0" w:color="auto"/>
        <w:bottom w:val="none" w:sz="0" w:space="0" w:color="auto"/>
        <w:right w:val="none" w:sz="0" w:space="0" w:color="auto"/>
      </w:divBdr>
    </w:div>
    <w:div w:id="369569539">
      <w:bodyDiv w:val="1"/>
      <w:marLeft w:val="0"/>
      <w:marRight w:val="0"/>
      <w:marTop w:val="0"/>
      <w:marBottom w:val="0"/>
      <w:divBdr>
        <w:top w:val="none" w:sz="0" w:space="0" w:color="auto"/>
        <w:left w:val="none" w:sz="0" w:space="0" w:color="auto"/>
        <w:bottom w:val="none" w:sz="0" w:space="0" w:color="auto"/>
        <w:right w:val="none" w:sz="0" w:space="0" w:color="auto"/>
      </w:divBdr>
    </w:div>
    <w:div w:id="390344398">
      <w:bodyDiv w:val="1"/>
      <w:marLeft w:val="0"/>
      <w:marRight w:val="0"/>
      <w:marTop w:val="0"/>
      <w:marBottom w:val="0"/>
      <w:divBdr>
        <w:top w:val="none" w:sz="0" w:space="0" w:color="auto"/>
        <w:left w:val="none" w:sz="0" w:space="0" w:color="auto"/>
        <w:bottom w:val="none" w:sz="0" w:space="0" w:color="auto"/>
        <w:right w:val="none" w:sz="0" w:space="0" w:color="auto"/>
      </w:divBdr>
    </w:div>
    <w:div w:id="405762955">
      <w:bodyDiv w:val="1"/>
      <w:marLeft w:val="0"/>
      <w:marRight w:val="0"/>
      <w:marTop w:val="0"/>
      <w:marBottom w:val="0"/>
      <w:divBdr>
        <w:top w:val="none" w:sz="0" w:space="0" w:color="auto"/>
        <w:left w:val="none" w:sz="0" w:space="0" w:color="auto"/>
        <w:bottom w:val="none" w:sz="0" w:space="0" w:color="auto"/>
        <w:right w:val="none" w:sz="0" w:space="0" w:color="auto"/>
      </w:divBdr>
    </w:div>
    <w:div w:id="413666986">
      <w:bodyDiv w:val="1"/>
      <w:marLeft w:val="0"/>
      <w:marRight w:val="0"/>
      <w:marTop w:val="0"/>
      <w:marBottom w:val="0"/>
      <w:divBdr>
        <w:top w:val="none" w:sz="0" w:space="0" w:color="auto"/>
        <w:left w:val="none" w:sz="0" w:space="0" w:color="auto"/>
        <w:bottom w:val="none" w:sz="0" w:space="0" w:color="auto"/>
        <w:right w:val="none" w:sz="0" w:space="0" w:color="auto"/>
      </w:divBdr>
    </w:div>
    <w:div w:id="425541609">
      <w:bodyDiv w:val="1"/>
      <w:marLeft w:val="0"/>
      <w:marRight w:val="0"/>
      <w:marTop w:val="0"/>
      <w:marBottom w:val="0"/>
      <w:divBdr>
        <w:top w:val="none" w:sz="0" w:space="0" w:color="auto"/>
        <w:left w:val="none" w:sz="0" w:space="0" w:color="auto"/>
        <w:bottom w:val="none" w:sz="0" w:space="0" w:color="auto"/>
        <w:right w:val="none" w:sz="0" w:space="0" w:color="auto"/>
      </w:divBdr>
    </w:div>
    <w:div w:id="437793460">
      <w:bodyDiv w:val="1"/>
      <w:marLeft w:val="0"/>
      <w:marRight w:val="0"/>
      <w:marTop w:val="0"/>
      <w:marBottom w:val="0"/>
      <w:divBdr>
        <w:top w:val="none" w:sz="0" w:space="0" w:color="auto"/>
        <w:left w:val="none" w:sz="0" w:space="0" w:color="auto"/>
        <w:bottom w:val="none" w:sz="0" w:space="0" w:color="auto"/>
        <w:right w:val="none" w:sz="0" w:space="0" w:color="auto"/>
      </w:divBdr>
    </w:div>
    <w:div w:id="454374939">
      <w:bodyDiv w:val="1"/>
      <w:marLeft w:val="0"/>
      <w:marRight w:val="0"/>
      <w:marTop w:val="0"/>
      <w:marBottom w:val="0"/>
      <w:divBdr>
        <w:top w:val="none" w:sz="0" w:space="0" w:color="auto"/>
        <w:left w:val="none" w:sz="0" w:space="0" w:color="auto"/>
        <w:bottom w:val="none" w:sz="0" w:space="0" w:color="auto"/>
        <w:right w:val="none" w:sz="0" w:space="0" w:color="auto"/>
      </w:divBdr>
    </w:div>
    <w:div w:id="455225063">
      <w:bodyDiv w:val="1"/>
      <w:marLeft w:val="0"/>
      <w:marRight w:val="0"/>
      <w:marTop w:val="0"/>
      <w:marBottom w:val="0"/>
      <w:divBdr>
        <w:top w:val="none" w:sz="0" w:space="0" w:color="auto"/>
        <w:left w:val="none" w:sz="0" w:space="0" w:color="auto"/>
        <w:bottom w:val="none" w:sz="0" w:space="0" w:color="auto"/>
        <w:right w:val="none" w:sz="0" w:space="0" w:color="auto"/>
      </w:divBdr>
    </w:div>
    <w:div w:id="478882887">
      <w:bodyDiv w:val="1"/>
      <w:marLeft w:val="0"/>
      <w:marRight w:val="0"/>
      <w:marTop w:val="0"/>
      <w:marBottom w:val="0"/>
      <w:divBdr>
        <w:top w:val="none" w:sz="0" w:space="0" w:color="auto"/>
        <w:left w:val="none" w:sz="0" w:space="0" w:color="auto"/>
        <w:bottom w:val="none" w:sz="0" w:space="0" w:color="auto"/>
        <w:right w:val="none" w:sz="0" w:space="0" w:color="auto"/>
      </w:divBdr>
    </w:div>
    <w:div w:id="478960253">
      <w:bodyDiv w:val="1"/>
      <w:marLeft w:val="0"/>
      <w:marRight w:val="0"/>
      <w:marTop w:val="0"/>
      <w:marBottom w:val="0"/>
      <w:divBdr>
        <w:top w:val="none" w:sz="0" w:space="0" w:color="auto"/>
        <w:left w:val="none" w:sz="0" w:space="0" w:color="auto"/>
        <w:bottom w:val="none" w:sz="0" w:space="0" w:color="auto"/>
        <w:right w:val="none" w:sz="0" w:space="0" w:color="auto"/>
      </w:divBdr>
    </w:div>
    <w:div w:id="482550537">
      <w:bodyDiv w:val="1"/>
      <w:marLeft w:val="0"/>
      <w:marRight w:val="0"/>
      <w:marTop w:val="0"/>
      <w:marBottom w:val="0"/>
      <w:divBdr>
        <w:top w:val="none" w:sz="0" w:space="0" w:color="auto"/>
        <w:left w:val="none" w:sz="0" w:space="0" w:color="auto"/>
        <w:bottom w:val="none" w:sz="0" w:space="0" w:color="auto"/>
        <w:right w:val="none" w:sz="0" w:space="0" w:color="auto"/>
      </w:divBdr>
    </w:div>
    <w:div w:id="494420379">
      <w:bodyDiv w:val="1"/>
      <w:marLeft w:val="0"/>
      <w:marRight w:val="0"/>
      <w:marTop w:val="0"/>
      <w:marBottom w:val="0"/>
      <w:divBdr>
        <w:top w:val="none" w:sz="0" w:space="0" w:color="auto"/>
        <w:left w:val="none" w:sz="0" w:space="0" w:color="auto"/>
        <w:bottom w:val="none" w:sz="0" w:space="0" w:color="auto"/>
        <w:right w:val="none" w:sz="0" w:space="0" w:color="auto"/>
      </w:divBdr>
    </w:div>
    <w:div w:id="496766425">
      <w:bodyDiv w:val="1"/>
      <w:marLeft w:val="0"/>
      <w:marRight w:val="0"/>
      <w:marTop w:val="0"/>
      <w:marBottom w:val="0"/>
      <w:divBdr>
        <w:top w:val="none" w:sz="0" w:space="0" w:color="auto"/>
        <w:left w:val="none" w:sz="0" w:space="0" w:color="auto"/>
        <w:bottom w:val="none" w:sz="0" w:space="0" w:color="auto"/>
        <w:right w:val="none" w:sz="0" w:space="0" w:color="auto"/>
      </w:divBdr>
    </w:div>
    <w:div w:id="498812455">
      <w:bodyDiv w:val="1"/>
      <w:marLeft w:val="0"/>
      <w:marRight w:val="0"/>
      <w:marTop w:val="0"/>
      <w:marBottom w:val="0"/>
      <w:divBdr>
        <w:top w:val="none" w:sz="0" w:space="0" w:color="auto"/>
        <w:left w:val="none" w:sz="0" w:space="0" w:color="auto"/>
        <w:bottom w:val="none" w:sz="0" w:space="0" w:color="auto"/>
        <w:right w:val="none" w:sz="0" w:space="0" w:color="auto"/>
      </w:divBdr>
    </w:div>
    <w:div w:id="499737117">
      <w:bodyDiv w:val="1"/>
      <w:marLeft w:val="0"/>
      <w:marRight w:val="0"/>
      <w:marTop w:val="0"/>
      <w:marBottom w:val="0"/>
      <w:divBdr>
        <w:top w:val="none" w:sz="0" w:space="0" w:color="auto"/>
        <w:left w:val="none" w:sz="0" w:space="0" w:color="auto"/>
        <w:bottom w:val="none" w:sz="0" w:space="0" w:color="auto"/>
        <w:right w:val="none" w:sz="0" w:space="0" w:color="auto"/>
      </w:divBdr>
    </w:div>
    <w:div w:id="518274807">
      <w:bodyDiv w:val="1"/>
      <w:marLeft w:val="0"/>
      <w:marRight w:val="0"/>
      <w:marTop w:val="0"/>
      <w:marBottom w:val="0"/>
      <w:divBdr>
        <w:top w:val="none" w:sz="0" w:space="0" w:color="auto"/>
        <w:left w:val="none" w:sz="0" w:space="0" w:color="auto"/>
        <w:bottom w:val="none" w:sz="0" w:space="0" w:color="auto"/>
        <w:right w:val="none" w:sz="0" w:space="0" w:color="auto"/>
      </w:divBdr>
    </w:div>
    <w:div w:id="527840564">
      <w:bodyDiv w:val="1"/>
      <w:marLeft w:val="0"/>
      <w:marRight w:val="0"/>
      <w:marTop w:val="0"/>
      <w:marBottom w:val="0"/>
      <w:divBdr>
        <w:top w:val="none" w:sz="0" w:space="0" w:color="auto"/>
        <w:left w:val="none" w:sz="0" w:space="0" w:color="auto"/>
        <w:bottom w:val="none" w:sz="0" w:space="0" w:color="auto"/>
        <w:right w:val="none" w:sz="0" w:space="0" w:color="auto"/>
      </w:divBdr>
    </w:div>
    <w:div w:id="532962970">
      <w:bodyDiv w:val="1"/>
      <w:marLeft w:val="0"/>
      <w:marRight w:val="0"/>
      <w:marTop w:val="0"/>
      <w:marBottom w:val="0"/>
      <w:divBdr>
        <w:top w:val="none" w:sz="0" w:space="0" w:color="auto"/>
        <w:left w:val="none" w:sz="0" w:space="0" w:color="auto"/>
        <w:bottom w:val="none" w:sz="0" w:space="0" w:color="auto"/>
        <w:right w:val="none" w:sz="0" w:space="0" w:color="auto"/>
      </w:divBdr>
    </w:div>
    <w:div w:id="536242800">
      <w:bodyDiv w:val="1"/>
      <w:marLeft w:val="0"/>
      <w:marRight w:val="0"/>
      <w:marTop w:val="0"/>
      <w:marBottom w:val="0"/>
      <w:divBdr>
        <w:top w:val="none" w:sz="0" w:space="0" w:color="auto"/>
        <w:left w:val="none" w:sz="0" w:space="0" w:color="auto"/>
        <w:bottom w:val="none" w:sz="0" w:space="0" w:color="auto"/>
        <w:right w:val="none" w:sz="0" w:space="0" w:color="auto"/>
      </w:divBdr>
    </w:div>
    <w:div w:id="537091200">
      <w:bodyDiv w:val="1"/>
      <w:marLeft w:val="0"/>
      <w:marRight w:val="0"/>
      <w:marTop w:val="0"/>
      <w:marBottom w:val="0"/>
      <w:divBdr>
        <w:top w:val="none" w:sz="0" w:space="0" w:color="auto"/>
        <w:left w:val="none" w:sz="0" w:space="0" w:color="auto"/>
        <w:bottom w:val="none" w:sz="0" w:space="0" w:color="auto"/>
        <w:right w:val="none" w:sz="0" w:space="0" w:color="auto"/>
      </w:divBdr>
    </w:div>
    <w:div w:id="537283432">
      <w:bodyDiv w:val="1"/>
      <w:marLeft w:val="0"/>
      <w:marRight w:val="0"/>
      <w:marTop w:val="0"/>
      <w:marBottom w:val="0"/>
      <w:divBdr>
        <w:top w:val="none" w:sz="0" w:space="0" w:color="auto"/>
        <w:left w:val="none" w:sz="0" w:space="0" w:color="auto"/>
        <w:bottom w:val="none" w:sz="0" w:space="0" w:color="auto"/>
        <w:right w:val="none" w:sz="0" w:space="0" w:color="auto"/>
      </w:divBdr>
    </w:div>
    <w:div w:id="540023790">
      <w:bodyDiv w:val="1"/>
      <w:marLeft w:val="0"/>
      <w:marRight w:val="0"/>
      <w:marTop w:val="0"/>
      <w:marBottom w:val="0"/>
      <w:divBdr>
        <w:top w:val="none" w:sz="0" w:space="0" w:color="auto"/>
        <w:left w:val="none" w:sz="0" w:space="0" w:color="auto"/>
        <w:bottom w:val="none" w:sz="0" w:space="0" w:color="auto"/>
        <w:right w:val="none" w:sz="0" w:space="0" w:color="auto"/>
      </w:divBdr>
    </w:div>
    <w:div w:id="545917604">
      <w:bodyDiv w:val="1"/>
      <w:marLeft w:val="0"/>
      <w:marRight w:val="0"/>
      <w:marTop w:val="0"/>
      <w:marBottom w:val="0"/>
      <w:divBdr>
        <w:top w:val="none" w:sz="0" w:space="0" w:color="auto"/>
        <w:left w:val="none" w:sz="0" w:space="0" w:color="auto"/>
        <w:bottom w:val="none" w:sz="0" w:space="0" w:color="auto"/>
        <w:right w:val="none" w:sz="0" w:space="0" w:color="auto"/>
      </w:divBdr>
    </w:div>
    <w:div w:id="551231448">
      <w:bodyDiv w:val="1"/>
      <w:marLeft w:val="0"/>
      <w:marRight w:val="0"/>
      <w:marTop w:val="0"/>
      <w:marBottom w:val="0"/>
      <w:divBdr>
        <w:top w:val="none" w:sz="0" w:space="0" w:color="auto"/>
        <w:left w:val="none" w:sz="0" w:space="0" w:color="auto"/>
        <w:bottom w:val="none" w:sz="0" w:space="0" w:color="auto"/>
        <w:right w:val="none" w:sz="0" w:space="0" w:color="auto"/>
      </w:divBdr>
    </w:div>
    <w:div w:id="567153321">
      <w:bodyDiv w:val="1"/>
      <w:marLeft w:val="0"/>
      <w:marRight w:val="0"/>
      <w:marTop w:val="0"/>
      <w:marBottom w:val="0"/>
      <w:divBdr>
        <w:top w:val="none" w:sz="0" w:space="0" w:color="auto"/>
        <w:left w:val="none" w:sz="0" w:space="0" w:color="auto"/>
        <w:bottom w:val="none" w:sz="0" w:space="0" w:color="auto"/>
        <w:right w:val="none" w:sz="0" w:space="0" w:color="auto"/>
      </w:divBdr>
    </w:div>
    <w:div w:id="571113299">
      <w:bodyDiv w:val="1"/>
      <w:marLeft w:val="0"/>
      <w:marRight w:val="0"/>
      <w:marTop w:val="0"/>
      <w:marBottom w:val="0"/>
      <w:divBdr>
        <w:top w:val="none" w:sz="0" w:space="0" w:color="auto"/>
        <w:left w:val="none" w:sz="0" w:space="0" w:color="auto"/>
        <w:bottom w:val="none" w:sz="0" w:space="0" w:color="auto"/>
        <w:right w:val="none" w:sz="0" w:space="0" w:color="auto"/>
      </w:divBdr>
    </w:div>
    <w:div w:id="572589038">
      <w:bodyDiv w:val="1"/>
      <w:marLeft w:val="0"/>
      <w:marRight w:val="0"/>
      <w:marTop w:val="0"/>
      <w:marBottom w:val="0"/>
      <w:divBdr>
        <w:top w:val="none" w:sz="0" w:space="0" w:color="auto"/>
        <w:left w:val="none" w:sz="0" w:space="0" w:color="auto"/>
        <w:bottom w:val="none" w:sz="0" w:space="0" w:color="auto"/>
        <w:right w:val="none" w:sz="0" w:space="0" w:color="auto"/>
      </w:divBdr>
    </w:div>
    <w:div w:id="576939603">
      <w:bodyDiv w:val="1"/>
      <w:marLeft w:val="0"/>
      <w:marRight w:val="0"/>
      <w:marTop w:val="0"/>
      <w:marBottom w:val="0"/>
      <w:divBdr>
        <w:top w:val="none" w:sz="0" w:space="0" w:color="auto"/>
        <w:left w:val="none" w:sz="0" w:space="0" w:color="auto"/>
        <w:bottom w:val="none" w:sz="0" w:space="0" w:color="auto"/>
        <w:right w:val="none" w:sz="0" w:space="0" w:color="auto"/>
      </w:divBdr>
    </w:div>
    <w:div w:id="583103603">
      <w:bodyDiv w:val="1"/>
      <w:marLeft w:val="0"/>
      <w:marRight w:val="0"/>
      <w:marTop w:val="0"/>
      <w:marBottom w:val="0"/>
      <w:divBdr>
        <w:top w:val="none" w:sz="0" w:space="0" w:color="auto"/>
        <w:left w:val="none" w:sz="0" w:space="0" w:color="auto"/>
        <w:bottom w:val="none" w:sz="0" w:space="0" w:color="auto"/>
        <w:right w:val="none" w:sz="0" w:space="0" w:color="auto"/>
      </w:divBdr>
    </w:div>
    <w:div w:id="602878300">
      <w:bodyDiv w:val="1"/>
      <w:marLeft w:val="0"/>
      <w:marRight w:val="0"/>
      <w:marTop w:val="0"/>
      <w:marBottom w:val="0"/>
      <w:divBdr>
        <w:top w:val="none" w:sz="0" w:space="0" w:color="auto"/>
        <w:left w:val="none" w:sz="0" w:space="0" w:color="auto"/>
        <w:bottom w:val="none" w:sz="0" w:space="0" w:color="auto"/>
        <w:right w:val="none" w:sz="0" w:space="0" w:color="auto"/>
      </w:divBdr>
    </w:div>
    <w:div w:id="615259926">
      <w:bodyDiv w:val="1"/>
      <w:marLeft w:val="0"/>
      <w:marRight w:val="0"/>
      <w:marTop w:val="0"/>
      <w:marBottom w:val="0"/>
      <w:divBdr>
        <w:top w:val="none" w:sz="0" w:space="0" w:color="auto"/>
        <w:left w:val="none" w:sz="0" w:space="0" w:color="auto"/>
        <w:bottom w:val="none" w:sz="0" w:space="0" w:color="auto"/>
        <w:right w:val="none" w:sz="0" w:space="0" w:color="auto"/>
      </w:divBdr>
    </w:div>
    <w:div w:id="622031985">
      <w:bodyDiv w:val="1"/>
      <w:marLeft w:val="0"/>
      <w:marRight w:val="0"/>
      <w:marTop w:val="0"/>
      <w:marBottom w:val="0"/>
      <w:divBdr>
        <w:top w:val="none" w:sz="0" w:space="0" w:color="auto"/>
        <w:left w:val="none" w:sz="0" w:space="0" w:color="auto"/>
        <w:bottom w:val="none" w:sz="0" w:space="0" w:color="auto"/>
        <w:right w:val="none" w:sz="0" w:space="0" w:color="auto"/>
      </w:divBdr>
    </w:div>
    <w:div w:id="623735421">
      <w:bodyDiv w:val="1"/>
      <w:marLeft w:val="0"/>
      <w:marRight w:val="0"/>
      <w:marTop w:val="0"/>
      <w:marBottom w:val="0"/>
      <w:divBdr>
        <w:top w:val="none" w:sz="0" w:space="0" w:color="auto"/>
        <w:left w:val="none" w:sz="0" w:space="0" w:color="auto"/>
        <w:bottom w:val="none" w:sz="0" w:space="0" w:color="auto"/>
        <w:right w:val="none" w:sz="0" w:space="0" w:color="auto"/>
      </w:divBdr>
    </w:div>
    <w:div w:id="629895018">
      <w:bodyDiv w:val="1"/>
      <w:marLeft w:val="0"/>
      <w:marRight w:val="0"/>
      <w:marTop w:val="0"/>
      <w:marBottom w:val="0"/>
      <w:divBdr>
        <w:top w:val="none" w:sz="0" w:space="0" w:color="auto"/>
        <w:left w:val="none" w:sz="0" w:space="0" w:color="auto"/>
        <w:bottom w:val="none" w:sz="0" w:space="0" w:color="auto"/>
        <w:right w:val="none" w:sz="0" w:space="0" w:color="auto"/>
      </w:divBdr>
    </w:div>
    <w:div w:id="630287074">
      <w:bodyDiv w:val="1"/>
      <w:marLeft w:val="0"/>
      <w:marRight w:val="0"/>
      <w:marTop w:val="0"/>
      <w:marBottom w:val="0"/>
      <w:divBdr>
        <w:top w:val="none" w:sz="0" w:space="0" w:color="auto"/>
        <w:left w:val="none" w:sz="0" w:space="0" w:color="auto"/>
        <w:bottom w:val="none" w:sz="0" w:space="0" w:color="auto"/>
        <w:right w:val="none" w:sz="0" w:space="0" w:color="auto"/>
      </w:divBdr>
    </w:div>
    <w:div w:id="644894484">
      <w:bodyDiv w:val="1"/>
      <w:marLeft w:val="0"/>
      <w:marRight w:val="0"/>
      <w:marTop w:val="0"/>
      <w:marBottom w:val="0"/>
      <w:divBdr>
        <w:top w:val="none" w:sz="0" w:space="0" w:color="auto"/>
        <w:left w:val="none" w:sz="0" w:space="0" w:color="auto"/>
        <w:bottom w:val="none" w:sz="0" w:space="0" w:color="auto"/>
        <w:right w:val="none" w:sz="0" w:space="0" w:color="auto"/>
      </w:divBdr>
    </w:div>
    <w:div w:id="659429462">
      <w:bodyDiv w:val="1"/>
      <w:marLeft w:val="0"/>
      <w:marRight w:val="0"/>
      <w:marTop w:val="0"/>
      <w:marBottom w:val="0"/>
      <w:divBdr>
        <w:top w:val="none" w:sz="0" w:space="0" w:color="auto"/>
        <w:left w:val="none" w:sz="0" w:space="0" w:color="auto"/>
        <w:bottom w:val="none" w:sz="0" w:space="0" w:color="auto"/>
        <w:right w:val="none" w:sz="0" w:space="0" w:color="auto"/>
      </w:divBdr>
    </w:div>
    <w:div w:id="672612434">
      <w:bodyDiv w:val="1"/>
      <w:marLeft w:val="0"/>
      <w:marRight w:val="0"/>
      <w:marTop w:val="0"/>
      <w:marBottom w:val="0"/>
      <w:divBdr>
        <w:top w:val="none" w:sz="0" w:space="0" w:color="auto"/>
        <w:left w:val="none" w:sz="0" w:space="0" w:color="auto"/>
        <w:bottom w:val="none" w:sz="0" w:space="0" w:color="auto"/>
        <w:right w:val="none" w:sz="0" w:space="0" w:color="auto"/>
      </w:divBdr>
    </w:div>
    <w:div w:id="678626229">
      <w:bodyDiv w:val="1"/>
      <w:marLeft w:val="0"/>
      <w:marRight w:val="0"/>
      <w:marTop w:val="0"/>
      <w:marBottom w:val="0"/>
      <w:divBdr>
        <w:top w:val="none" w:sz="0" w:space="0" w:color="auto"/>
        <w:left w:val="none" w:sz="0" w:space="0" w:color="auto"/>
        <w:bottom w:val="none" w:sz="0" w:space="0" w:color="auto"/>
        <w:right w:val="none" w:sz="0" w:space="0" w:color="auto"/>
      </w:divBdr>
    </w:div>
    <w:div w:id="679507982">
      <w:bodyDiv w:val="1"/>
      <w:marLeft w:val="0"/>
      <w:marRight w:val="0"/>
      <w:marTop w:val="0"/>
      <w:marBottom w:val="0"/>
      <w:divBdr>
        <w:top w:val="none" w:sz="0" w:space="0" w:color="auto"/>
        <w:left w:val="none" w:sz="0" w:space="0" w:color="auto"/>
        <w:bottom w:val="none" w:sz="0" w:space="0" w:color="auto"/>
        <w:right w:val="none" w:sz="0" w:space="0" w:color="auto"/>
      </w:divBdr>
    </w:div>
    <w:div w:id="693506670">
      <w:bodyDiv w:val="1"/>
      <w:marLeft w:val="0"/>
      <w:marRight w:val="0"/>
      <w:marTop w:val="0"/>
      <w:marBottom w:val="0"/>
      <w:divBdr>
        <w:top w:val="none" w:sz="0" w:space="0" w:color="auto"/>
        <w:left w:val="none" w:sz="0" w:space="0" w:color="auto"/>
        <w:bottom w:val="none" w:sz="0" w:space="0" w:color="auto"/>
        <w:right w:val="none" w:sz="0" w:space="0" w:color="auto"/>
      </w:divBdr>
    </w:div>
    <w:div w:id="702511340">
      <w:bodyDiv w:val="1"/>
      <w:marLeft w:val="0"/>
      <w:marRight w:val="0"/>
      <w:marTop w:val="0"/>
      <w:marBottom w:val="0"/>
      <w:divBdr>
        <w:top w:val="none" w:sz="0" w:space="0" w:color="auto"/>
        <w:left w:val="none" w:sz="0" w:space="0" w:color="auto"/>
        <w:bottom w:val="none" w:sz="0" w:space="0" w:color="auto"/>
        <w:right w:val="none" w:sz="0" w:space="0" w:color="auto"/>
      </w:divBdr>
    </w:div>
    <w:div w:id="717436757">
      <w:bodyDiv w:val="1"/>
      <w:marLeft w:val="0"/>
      <w:marRight w:val="0"/>
      <w:marTop w:val="0"/>
      <w:marBottom w:val="0"/>
      <w:divBdr>
        <w:top w:val="none" w:sz="0" w:space="0" w:color="auto"/>
        <w:left w:val="none" w:sz="0" w:space="0" w:color="auto"/>
        <w:bottom w:val="none" w:sz="0" w:space="0" w:color="auto"/>
        <w:right w:val="none" w:sz="0" w:space="0" w:color="auto"/>
      </w:divBdr>
    </w:div>
    <w:div w:id="718090110">
      <w:bodyDiv w:val="1"/>
      <w:marLeft w:val="0"/>
      <w:marRight w:val="0"/>
      <w:marTop w:val="0"/>
      <w:marBottom w:val="0"/>
      <w:divBdr>
        <w:top w:val="none" w:sz="0" w:space="0" w:color="auto"/>
        <w:left w:val="none" w:sz="0" w:space="0" w:color="auto"/>
        <w:bottom w:val="none" w:sz="0" w:space="0" w:color="auto"/>
        <w:right w:val="none" w:sz="0" w:space="0" w:color="auto"/>
      </w:divBdr>
    </w:div>
    <w:div w:id="745490788">
      <w:bodyDiv w:val="1"/>
      <w:marLeft w:val="0"/>
      <w:marRight w:val="0"/>
      <w:marTop w:val="0"/>
      <w:marBottom w:val="0"/>
      <w:divBdr>
        <w:top w:val="none" w:sz="0" w:space="0" w:color="auto"/>
        <w:left w:val="none" w:sz="0" w:space="0" w:color="auto"/>
        <w:bottom w:val="none" w:sz="0" w:space="0" w:color="auto"/>
        <w:right w:val="none" w:sz="0" w:space="0" w:color="auto"/>
      </w:divBdr>
    </w:div>
    <w:div w:id="746422068">
      <w:bodyDiv w:val="1"/>
      <w:marLeft w:val="0"/>
      <w:marRight w:val="0"/>
      <w:marTop w:val="0"/>
      <w:marBottom w:val="0"/>
      <w:divBdr>
        <w:top w:val="none" w:sz="0" w:space="0" w:color="auto"/>
        <w:left w:val="none" w:sz="0" w:space="0" w:color="auto"/>
        <w:bottom w:val="none" w:sz="0" w:space="0" w:color="auto"/>
        <w:right w:val="none" w:sz="0" w:space="0" w:color="auto"/>
      </w:divBdr>
    </w:div>
    <w:div w:id="749885661">
      <w:bodyDiv w:val="1"/>
      <w:marLeft w:val="0"/>
      <w:marRight w:val="0"/>
      <w:marTop w:val="0"/>
      <w:marBottom w:val="0"/>
      <w:divBdr>
        <w:top w:val="none" w:sz="0" w:space="0" w:color="auto"/>
        <w:left w:val="none" w:sz="0" w:space="0" w:color="auto"/>
        <w:bottom w:val="none" w:sz="0" w:space="0" w:color="auto"/>
        <w:right w:val="none" w:sz="0" w:space="0" w:color="auto"/>
      </w:divBdr>
    </w:div>
    <w:div w:id="766652279">
      <w:bodyDiv w:val="1"/>
      <w:marLeft w:val="0"/>
      <w:marRight w:val="0"/>
      <w:marTop w:val="0"/>
      <w:marBottom w:val="0"/>
      <w:divBdr>
        <w:top w:val="none" w:sz="0" w:space="0" w:color="auto"/>
        <w:left w:val="none" w:sz="0" w:space="0" w:color="auto"/>
        <w:bottom w:val="none" w:sz="0" w:space="0" w:color="auto"/>
        <w:right w:val="none" w:sz="0" w:space="0" w:color="auto"/>
      </w:divBdr>
    </w:div>
    <w:div w:id="768234637">
      <w:bodyDiv w:val="1"/>
      <w:marLeft w:val="0"/>
      <w:marRight w:val="0"/>
      <w:marTop w:val="0"/>
      <w:marBottom w:val="0"/>
      <w:divBdr>
        <w:top w:val="none" w:sz="0" w:space="0" w:color="auto"/>
        <w:left w:val="none" w:sz="0" w:space="0" w:color="auto"/>
        <w:bottom w:val="none" w:sz="0" w:space="0" w:color="auto"/>
        <w:right w:val="none" w:sz="0" w:space="0" w:color="auto"/>
      </w:divBdr>
    </w:div>
    <w:div w:id="770516815">
      <w:bodyDiv w:val="1"/>
      <w:marLeft w:val="0"/>
      <w:marRight w:val="0"/>
      <w:marTop w:val="0"/>
      <w:marBottom w:val="0"/>
      <w:divBdr>
        <w:top w:val="none" w:sz="0" w:space="0" w:color="auto"/>
        <w:left w:val="none" w:sz="0" w:space="0" w:color="auto"/>
        <w:bottom w:val="none" w:sz="0" w:space="0" w:color="auto"/>
        <w:right w:val="none" w:sz="0" w:space="0" w:color="auto"/>
      </w:divBdr>
    </w:div>
    <w:div w:id="771514774">
      <w:bodyDiv w:val="1"/>
      <w:marLeft w:val="0"/>
      <w:marRight w:val="0"/>
      <w:marTop w:val="0"/>
      <w:marBottom w:val="0"/>
      <w:divBdr>
        <w:top w:val="none" w:sz="0" w:space="0" w:color="auto"/>
        <w:left w:val="none" w:sz="0" w:space="0" w:color="auto"/>
        <w:bottom w:val="none" w:sz="0" w:space="0" w:color="auto"/>
        <w:right w:val="none" w:sz="0" w:space="0" w:color="auto"/>
      </w:divBdr>
    </w:div>
    <w:div w:id="777219928">
      <w:bodyDiv w:val="1"/>
      <w:marLeft w:val="0"/>
      <w:marRight w:val="0"/>
      <w:marTop w:val="0"/>
      <w:marBottom w:val="0"/>
      <w:divBdr>
        <w:top w:val="none" w:sz="0" w:space="0" w:color="auto"/>
        <w:left w:val="none" w:sz="0" w:space="0" w:color="auto"/>
        <w:bottom w:val="none" w:sz="0" w:space="0" w:color="auto"/>
        <w:right w:val="none" w:sz="0" w:space="0" w:color="auto"/>
      </w:divBdr>
    </w:div>
    <w:div w:id="781462294">
      <w:bodyDiv w:val="1"/>
      <w:marLeft w:val="0"/>
      <w:marRight w:val="0"/>
      <w:marTop w:val="0"/>
      <w:marBottom w:val="0"/>
      <w:divBdr>
        <w:top w:val="none" w:sz="0" w:space="0" w:color="auto"/>
        <w:left w:val="none" w:sz="0" w:space="0" w:color="auto"/>
        <w:bottom w:val="none" w:sz="0" w:space="0" w:color="auto"/>
        <w:right w:val="none" w:sz="0" w:space="0" w:color="auto"/>
      </w:divBdr>
    </w:div>
    <w:div w:id="781918385">
      <w:bodyDiv w:val="1"/>
      <w:marLeft w:val="0"/>
      <w:marRight w:val="0"/>
      <w:marTop w:val="0"/>
      <w:marBottom w:val="0"/>
      <w:divBdr>
        <w:top w:val="none" w:sz="0" w:space="0" w:color="auto"/>
        <w:left w:val="none" w:sz="0" w:space="0" w:color="auto"/>
        <w:bottom w:val="none" w:sz="0" w:space="0" w:color="auto"/>
        <w:right w:val="none" w:sz="0" w:space="0" w:color="auto"/>
      </w:divBdr>
    </w:div>
    <w:div w:id="786047164">
      <w:bodyDiv w:val="1"/>
      <w:marLeft w:val="0"/>
      <w:marRight w:val="0"/>
      <w:marTop w:val="0"/>
      <w:marBottom w:val="0"/>
      <w:divBdr>
        <w:top w:val="none" w:sz="0" w:space="0" w:color="auto"/>
        <w:left w:val="none" w:sz="0" w:space="0" w:color="auto"/>
        <w:bottom w:val="none" w:sz="0" w:space="0" w:color="auto"/>
        <w:right w:val="none" w:sz="0" w:space="0" w:color="auto"/>
      </w:divBdr>
    </w:div>
    <w:div w:id="786121358">
      <w:bodyDiv w:val="1"/>
      <w:marLeft w:val="0"/>
      <w:marRight w:val="0"/>
      <w:marTop w:val="0"/>
      <w:marBottom w:val="0"/>
      <w:divBdr>
        <w:top w:val="none" w:sz="0" w:space="0" w:color="auto"/>
        <w:left w:val="none" w:sz="0" w:space="0" w:color="auto"/>
        <w:bottom w:val="none" w:sz="0" w:space="0" w:color="auto"/>
        <w:right w:val="none" w:sz="0" w:space="0" w:color="auto"/>
      </w:divBdr>
    </w:div>
    <w:div w:id="788822492">
      <w:bodyDiv w:val="1"/>
      <w:marLeft w:val="0"/>
      <w:marRight w:val="0"/>
      <w:marTop w:val="0"/>
      <w:marBottom w:val="0"/>
      <w:divBdr>
        <w:top w:val="none" w:sz="0" w:space="0" w:color="auto"/>
        <w:left w:val="none" w:sz="0" w:space="0" w:color="auto"/>
        <w:bottom w:val="none" w:sz="0" w:space="0" w:color="auto"/>
        <w:right w:val="none" w:sz="0" w:space="0" w:color="auto"/>
      </w:divBdr>
    </w:div>
    <w:div w:id="790590700">
      <w:bodyDiv w:val="1"/>
      <w:marLeft w:val="0"/>
      <w:marRight w:val="0"/>
      <w:marTop w:val="0"/>
      <w:marBottom w:val="0"/>
      <w:divBdr>
        <w:top w:val="none" w:sz="0" w:space="0" w:color="auto"/>
        <w:left w:val="none" w:sz="0" w:space="0" w:color="auto"/>
        <w:bottom w:val="none" w:sz="0" w:space="0" w:color="auto"/>
        <w:right w:val="none" w:sz="0" w:space="0" w:color="auto"/>
      </w:divBdr>
    </w:div>
    <w:div w:id="791049961">
      <w:bodyDiv w:val="1"/>
      <w:marLeft w:val="0"/>
      <w:marRight w:val="0"/>
      <w:marTop w:val="0"/>
      <w:marBottom w:val="0"/>
      <w:divBdr>
        <w:top w:val="none" w:sz="0" w:space="0" w:color="auto"/>
        <w:left w:val="none" w:sz="0" w:space="0" w:color="auto"/>
        <w:bottom w:val="none" w:sz="0" w:space="0" w:color="auto"/>
        <w:right w:val="none" w:sz="0" w:space="0" w:color="auto"/>
      </w:divBdr>
    </w:div>
    <w:div w:id="807549927">
      <w:bodyDiv w:val="1"/>
      <w:marLeft w:val="0"/>
      <w:marRight w:val="0"/>
      <w:marTop w:val="0"/>
      <w:marBottom w:val="0"/>
      <w:divBdr>
        <w:top w:val="none" w:sz="0" w:space="0" w:color="auto"/>
        <w:left w:val="none" w:sz="0" w:space="0" w:color="auto"/>
        <w:bottom w:val="none" w:sz="0" w:space="0" w:color="auto"/>
        <w:right w:val="none" w:sz="0" w:space="0" w:color="auto"/>
      </w:divBdr>
    </w:div>
    <w:div w:id="808745038">
      <w:bodyDiv w:val="1"/>
      <w:marLeft w:val="0"/>
      <w:marRight w:val="0"/>
      <w:marTop w:val="0"/>
      <w:marBottom w:val="0"/>
      <w:divBdr>
        <w:top w:val="none" w:sz="0" w:space="0" w:color="auto"/>
        <w:left w:val="none" w:sz="0" w:space="0" w:color="auto"/>
        <w:bottom w:val="none" w:sz="0" w:space="0" w:color="auto"/>
        <w:right w:val="none" w:sz="0" w:space="0" w:color="auto"/>
      </w:divBdr>
    </w:div>
    <w:div w:id="809444081">
      <w:bodyDiv w:val="1"/>
      <w:marLeft w:val="0"/>
      <w:marRight w:val="0"/>
      <w:marTop w:val="0"/>
      <w:marBottom w:val="0"/>
      <w:divBdr>
        <w:top w:val="none" w:sz="0" w:space="0" w:color="auto"/>
        <w:left w:val="none" w:sz="0" w:space="0" w:color="auto"/>
        <w:bottom w:val="none" w:sz="0" w:space="0" w:color="auto"/>
        <w:right w:val="none" w:sz="0" w:space="0" w:color="auto"/>
      </w:divBdr>
    </w:div>
    <w:div w:id="829250449">
      <w:bodyDiv w:val="1"/>
      <w:marLeft w:val="0"/>
      <w:marRight w:val="0"/>
      <w:marTop w:val="0"/>
      <w:marBottom w:val="0"/>
      <w:divBdr>
        <w:top w:val="none" w:sz="0" w:space="0" w:color="auto"/>
        <w:left w:val="none" w:sz="0" w:space="0" w:color="auto"/>
        <w:bottom w:val="none" w:sz="0" w:space="0" w:color="auto"/>
        <w:right w:val="none" w:sz="0" w:space="0" w:color="auto"/>
      </w:divBdr>
    </w:div>
    <w:div w:id="833910870">
      <w:bodyDiv w:val="1"/>
      <w:marLeft w:val="0"/>
      <w:marRight w:val="0"/>
      <w:marTop w:val="0"/>
      <w:marBottom w:val="0"/>
      <w:divBdr>
        <w:top w:val="none" w:sz="0" w:space="0" w:color="auto"/>
        <w:left w:val="none" w:sz="0" w:space="0" w:color="auto"/>
        <w:bottom w:val="none" w:sz="0" w:space="0" w:color="auto"/>
        <w:right w:val="none" w:sz="0" w:space="0" w:color="auto"/>
      </w:divBdr>
    </w:div>
    <w:div w:id="839928093">
      <w:bodyDiv w:val="1"/>
      <w:marLeft w:val="0"/>
      <w:marRight w:val="0"/>
      <w:marTop w:val="0"/>
      <w:marBottom w:val="0"/>
      <w:divBdr>
        <w:top w:val="none" w:sz="0" w:space="0" w:color="auto"/>
        <w:left w:val="none" w:sz="0" w:space="0" w:color="auto"/>
        <w:bottom w:val="none" w:sz="0" w:space="0" w:color="auto"/>
        <w:right w:val="none" w:sz="0" w:space="0" w:color="auto"/>
      </w:divBdr>
    </w:div>
    <w:div w:id="852761989">
      <w:bodyDiv w:val="1"/>
      <w:marLeft w:val="0"/>
      <w:marRight w:val="0"/>
      <w:marTop w:val="0"/>
      <w:marBottom w:val="0"/>
      <w:divBdr>
        <w:top w:val="none" w:sz="0" w:space="0" w:color="auto"/>
        <w:left w:val="none" w:sz="0" w:space="0" w:color="auto"/>
        <w:bottom w:val="none" w:sz="0" w:space="0" w:color="auto"/>
        <w:right w:val="none" w:sz="0" w:space="0" w:color="auto"/>
      </w:divBdr>
    </w:div>
    <w:div w:id="860626381">
      <w:bodyDiv w:val="1"/>
      <w:marLeft w:val="0"/>
      <w:marRight w:val="0"/>
      <w:marTop w:val="0"/>
      <w:marBottom w:val="0"/>
      <w:divBdr>
        <w:top w:val="none" w:sz="0" w:space="0" w:color="auto"/>
        <w:left w:val="none" w:sz="0" w:space="0" w:color="auto"/>
        <w:bottom w:val="none" w:sz="0" w:space="0" w:color="auto"/>
        <w:right w:val="none" w:sz="0" w:space="0" w:color="auto"/>
      </w:divBdr>
    </w:div>
    <w:div w:id="872419980">
      <w:bodyDiv w:val="1"/>
      <w:marLeft w:val="0"/>
      <w:marRight w:val="0"/>
      <w:marTop w:val="0"/>
      <w:marBottom w:val="0"/>
      <w:divBdr>
        <w:top w:val="none" w:sz="0" w:space="0" w:color="auto"/>
        <w:left w:val="none" w:sz="0" w:space="0" w:color="auto"/>
        <w:bottom w:val="none" w:sz="0" w:space="0" w:color="auto"/>
        <w:right w:val="none" w:sz="0" w:space="0" w:color="auto"/>
      </w:divBdr>
    </w:div>
    <w:div w:id="877203441">
      <w:bodyDiv w:val="1"/>
      <w:marLeft w:val="0"/>
      <w:marRight w:val="0"/>
      <w:marTop w:val="0"/>
      <w:marBottom w:val="0"/>
      <w:divBdr>
        <w:top w:val="none" w:sz="0" w:space="0" w:color="auto"/>
        <w:left w:val="none" w:sz="0" w:space="0" w:color="auto"/>
        <w:bottom w:val="none" w:sz="0" w:space="0" w:color="auto"/>
        <w:right w:val="none" w:sz="0" w:space="0" w:color="auto"/>
      </w:divBdr>
    </w:div>
    <w:div w:id="886836251">
      <w:bodyDiv w:val="1"/>
      <w:marLeft w:val="0"/>
      <w:marRight w:val="0"/>
      <w:marTop w:val="0"/>
      <w:marBottom w:val="0"/>
      <w:divBdr>
        <w:top w:val="none" w:sz="0" w:space="0" w:color="auto"/>
        <w:left w:val="none" w:sz="0" w:space="0" w:color="auto"/>
        <w:bottom w:val="none" w:sz="0" w:space="0" w:color="auto"/>
        <w:right w:val="none" w:sz="0" w:space="0" w:color="auto"/>
      </w:divBdr>
    </w:div>
    <w:div w:id="901256827">
      <w:bodyDiv w:val="1"/>
      <w:marLeft w:val="0"/>
      <w:marRight w:val="0"/>
      <w:marTop w:val="0"/>
      <w:marBottom w:val="0"/>
      <w:divBdr>
        <w:top w:val="none" w:sz="0" w:space="0" w:color="auto"/>
        <w:left w:val="none" w:sz="0" w:space="0" w:color="auto"/>
        <w:bottom w:val="none" w:sz="0" w:space="0" w:color="auto"/>
        <w:right w:val="none" w:sz="0" w:space="0" w:color="auto"/>
      </w:divBdr>
    </w:div>
    <w:div w:id="902065610">
      <w:bodyDiv w:val="1"/>
      <w:marLeft w:val="0"/>
      <w:marRight w:val="0"/>
      <w:marTop w:val="0"/>
      <w:marBottom w:val="0"/>
      <w:divBdr>
        <w:top w:val="none" w:sz="0" w:space="0" w:color="auto"/>
        <w:left w:val="none" w:sz="0" w:space="0" w:color="auto"/>
        <w:bottom w:val="none" w:sz="0" w:space="0" w:color="auto"/>
        <w:right w:val="none" w:sz="0" w:space="0" w:color="auto"/>
      </w:divBdr>
    </w:div>
    <w:div w:id="916552638">
      <w:bodyDiv w:val="1"/>
      <w:marLeft w:val="0"/>
      <w:marRight w:val="0"/>
      <w:marTop w:val="0"/>
      <w:marBottom w:val="0"/>
      <w:divBdr>
        <w:top w:val="none" w:sz="0" w:space="0" w:color="auto"/>
        <w:left w:val="none" w:sz="0" w:space="0" w:color="auto"/>
        <w:bottom w:val="none" w:sz="0" w:space="0" w:color="auto"/>
        <w:right w:val="none" w:sz="0" w:space="0" w:color="auto"/>
      </w:divBdr>
    </w:div>
    <w:div w:id="926228411">
      <w:bodyDiv w:val="1"/>
      <w:marLeft w:val="0"/>
      <w:marRight w:val="0"/>
      <w:marTop w:val="0"/>
      <w:marBottom w:val="0"/>
      <w:divBdr>
        <w:top w:val="none" w:sz="0" w:space="0" w:color="auto"/>
        <w:left w:val="none" w:sz="0" w:space="0" w:color="auto"/>
        <w:bottom w:val="none" w:sz="0" w:space="0" w:color="auto"/>
        <w:right w:val="none" w:sz="0" w:space="0" w:color="auto"/>
      </w:divBdr>
    </w:div>
    <w:div w:id="931857595">
      <w:bodyDiv w:val="1"/>
      <w:marLeft w:val="0"/>
      <w:marRight w:val="0"/>
      <w:marTop w:val="0"/>
      <w:marBottom w:val="0"/>
      <w:divBdr>
        <w:top w:val="none" w:sz="0" w:space="0" w:color="auto"/>
        <w:left w:val="none" w:sz="0" w:space="0" w:color="auto"/>
        <w:bottom w:val="none" w:sz="0" w:space="0" w:color="auto"/>
        <w:right w:val="none" w:sz="0" w:space="0" w:color="auto"/>
      </w:divBdr>
    </w:div>
    <w:div w:id="937761340">
      <w:bodyDiv w:val="1"/>
      <w:marLeft w:val="0"/>
      <w:marRight w:val="0"/>
      <w:marTop w:val="0"/>
      <w:marBottom w:val="0"/>
      <w:divBdr>
        <w:top w:val="none" w:sz="0" w:space="0" w:color="auto"/>
        <w:left w:val="none" w:sz="0" w:space="0" w:color="auto"/>
        <w:bottom w:val="none" w:sz="0" w:space="0" w:color="auto"/>
        <w:right w:val="none" w:sz="0" w:space="0" w:color="auto"/>
      </w:divBdr>
    </w:div>
    <w:div w:id="945893281">
      <w:bodyDiv w:val="1"/>
      <w:marLeft w:val="0"/>
      <w:marRight w:val="0"/>
      <w:marTop w:val="0"/>
      <w:marBottom w:val="0"/>
      <w:divBdr>
        <w:top w:val="none" w:sz="0" w:space="0" w:color="auto"/>
        <w:left w:val="none" w:sz="0" w:space="0" w:color="auto"/>
        <w:bottom w:val="none" w:sz="0" w:space="0" w:color="auto"/>
        <w:right w:val="none" w:sz="0" w:space="0" w:color="auto"/>
      </w:divBdr>
    </w:div>
    <w:div w:id="949821367">
      <w:bodyDiv w:val="1"/>
      <w:marLeft w:val="0"/>
      <w:marRight w:val="0"/>
      <w:marTop w:val="0"/>
      <w:marBottom w:val="0"/>
      <w:divBdr>
        <w:top w:val="none" w:sz="0" w:space="0" w:color="auto"/>
        <w:left w:val="none" w:sz="0" w:space="0" w:color="auto"/>
        <w:bottom w:val="none" w:sz="0" w:space="0" w:color="auto"/>
        <w:right w:val="none" w:sz="0" w:space="0" w:color="auto"/>
      </w:divBdr>
    </w:div>
    <w:div w:id="951207236">
      <w:bodyDiv w:val="1"/>
      <w:marLeft w:val="0"/>
      <w:marRight w:val="0"/>
      <w:marTop w:val="0"/>
      <w:marBottom w:val="0"/>
      <w:divBdr>
        <w:top w:val="none" w:sz="0" w:space="0" w:color="auto"/>
        <w:left w:val="none" w:sz="0" w:space="0" w:color="auto"/>
        <w:bottom w:val="none" w:sz="0" w:space="0" w:color="auto"/>
        <w:right w:val="none" w:sz="0" w:space="0" w:color="auto"/>
      </w:divBdr>
    </w:div>
    <w:div w:id="958995967">
      <w:bodyDiv w:val="1"/>
      <w:marLeft w:val="0"/>
      <w:marRight w:val="0"/>
      <w:marTop w:val="0"/>
      <w:marBottom w:val="0"/>
      <w:divBdr>
        <w:top w:val="none" w:sz="0" w:space="0" w:color="auto"/>
        <w:left w:val="none" w:sz="0" w:space="0" w:color="auto"/>
        <w:bottom w:val="none" w:sz="0" w:space="0" w:color="auto"/>
        <w:right w:val="none" w:sz="0" w:space="0" w:color="auto"/>
      </w:divBdr>
    </w:div>
    <w:div w:id="967124970">
      <w:bodyDiv w:val="1"/>
      <w:marLeft w:val="0"/>
      <w:marRight w:val="0"/>
      <w:marTop w:val="0"/>
      <w:marBottom w:val="0"/>
      <w:divBdr>
        <w:top w:val="none" w:sz="0" w:space="0" w:color="auto"/>
        <w:left w:val="none" w:sz="0" w:space="0" w:color="auto"/>
        <w:bottom w:val="none" w:sz="0" w:space="0" w:color="auto"/>
        <w:right w:val="none" w:sz="0" w:space="0" w:color="auto"/>
      </w:divBdr>
    </w:div>
    <w:div w:id="970356554">
      <w:bodyDiv w:val="1"/>
      <w:marLeft w:val="0"/>
      <w:marRight w:val="0"/>
      <w:marTop w:val="0"/>
      <w:marBottom w:val="0"/>
      <w:divBdr>
        <w:top w:val="none" w:sz="0" w:space="0" w:color="auto"/>
        <w:left w:val="none" w:sz="0" w:space="0" w:color="auto"/>
        <w:bottom w:val="none" w:sz="0" w:space="0" w:color="auto"/>
        <w:right w:val="none" w:sz="0" w:space="0" w:color="auto"/>
      </w:divBdr>
    </w:div>
    <w:div w:id="972752072">
      <w:bodyDiv w:val="1"/>
      <w:marLeft w:val="0"/>
      <w:marRight w:val="0"/>
      <w:marTop w:val="0"/>
      <w:marBottom w:val="0"/>
      <w:divBdr>
        <w:top w:val="none" w:sz="0" w:space="0" w:color="auto"/>
        <w:left w:val="none" w:sz="0" w:space="0" w:color="auto"/>
        <w:bottom w:val="none" w:sz="0" w:space="0" w:color="auto"/>
        <w:right w:val="none" w:sz="0" w:space="0" w:color="auto"/>
      </w:divBdr>
    </w:div>
    <w:div w:id="985084792">
      <w:bodyDiv w:val="1"/>
      <w:marLeft w:val="0"/>
      <w:marRight w:val="0"/>
      <w:marTop w:val="0"/>
      <w:marBottom w:val="0"/>
      <w:divBdr>
        <w:top w:val="none" w:sz="0" w:space="0" w:color="auto"/>
        <w:left w:val="none" w:sz="0" w:space="0" w:color="auto"/>
        <w:bottom w:val="none" w:sz="0" w:space="0" w:color="auto"/>
        <w:right w:val="none" w:sz="0" w:space="0" w:color="auto"/>
      </w:divBdr>
    </w:div>
    <w:div w:id="998338909">
      <w:bodyDiv w:val="1"/>
      <w:marLeft w:val="0"/>
      <w:marRight w:val="0"/>
      <w:marTop w:val="0"/>
      <w:marBottom w:val="0"/>
      <w:divBdr>
        <w:top w:val="none" w:sz="0" w:space="0" w:color="auto"/>
        <w:left w:val="none" w:sz="0" w:space="0" w:color="auto"/>
        <w:bottom w:val="none" w:sz="0" w:space="0" w:color="auto"/>
        <w:right w:val="none" w:sz="0" w:space="0" w:color="auto"/>
      </w:divBdr>
    </w:div>
    <w:div w:id="999582030">
      <w:bodyDiv w:val="1"/>
      <w:marLeft w:val="0"/>
      <w:marRight w:val="0"/>
      <w:marTop w:val="0"/>
      <w:marBottom w:val="0"/>
      <w:divBdr>
        <w:top w:val="none" w:sz="0" w:space="0" w:color="auto"/>
        <w:left w:val="none" w:sz="0" w:space="0" w:color="auto"/>
        <w:bottom w:val="none" w:sz="0" w:space="0" w:color="auto"/>
        <w:right w:val="none" w:sz="0" w:space="0" w:color="auto"/>
      </w:divBdr>
    </w:div>
    <w:div w:id="1010135065">
      <w:bodyDiv w:val="1"/>
      <w:marLeft w:val="0"/>
      <w:marRight w:val="0"/>
      <w:marTop w:val="0"/>
      <w:marBottom w:val="0"/>
      <w:divBdr>
        <w:top w:val="none" w:sz="0" w:space="0" w:color="auto"/>
        <w:left w:val="none" w:sz="0" w:space="0" w:color="auto"/>
        <w:bottom w:val="none" w:sz="0" w:space="0" w:color="auto"/>
        <w:right w:val="none" w:sz="0" w:space="0" w:color="auto"/>
      </w:divBdr>
    </w:div>
    <w:div w:id="1014383917">
      <w:bodyDiv w:val="1"/>
      <w:marLeft w:val="0"/>
      <w:marRight w:val="0"/>
      <w:marTop w:val="0"/>
      <w:marBottom w:val="0"/>
      <w:divBdr>
        <w:top w:val="none" w:sz="0" w:space="0" w:color="auto"/>
        <w:left w:val="none" w:sz="0" w:space="0" w:color="auto"/>
        <w:bottom w:val="none" w:sz="0" w:space="0" w:color="auto"/>
        <w:right w:val="none" w:sz="0" w:space="0" w:color="auto"/>
      </w:divBdr>
    </w:div>
    <w:div w:id="1022825065">
      <w:bodyDiv w:val="1"/>
      <w:marLeft w:val="0"/>
      <w:marRight w:val="0"/>
      <w:marTop w:val="0"/>
      <w:marBottom w:val="0"/>
      <w:divBdr>
        <w:top w:val="none" w:sz="0" w:space="0" w:color="auto"/>
        <w:left w:val="none" w:sz="0" w:space="0" w:color="auto"/>
        <w:bottom w:val="none" w:sz="0" w:space="0" w:color="auto"/>
        <w:right w:val="none" w:sz="0" w:space="0" w:color="auto"/>
      </w:divBdr>
    </w:div>
    <w:div w:id="1024331622">
      <w:bodyDiv w:val="1"/>
      <w:marLeft w:val="0"/>
      <w:marRight w:val="0"/>
      <w:marTop w:val="0"/>
      <w:marBottom w:val="0"/>
      <w:divBdr>
        <w:top w:val="none" w:sz="0" w:space="0" w:color="auto"/>
        <w:left w:val="none" w:sz="0" w:space="0" w:color="auto"/>
        <w:bottom w:val="none" w:sz="0" w:space="0" w:color="auto"/>
        <w:right w:val="none" w:sz="0" w:space="0" w:color="auto"/>
      </w:divBdr>
    </w:div>
    <w:div w:id="1029530121">
      <w:bodyDiv w:val="1"/>
      <w:marLeft w:val="0"/>
      <w:marRight w:val="0"/>
      <w:marTop w:val="0"/>
      <w:marBottom w:val="0"/>
      <w:divBdr>
        <w:top w:val="none" w:sz="0" w:space="0" w:color="auto"/>
        <w:left w:val="none" w:sz="0" w:space="0" w:color="auto"/>
        <w:bottom w:val="none" w:sz="0" w:space="0" w:color="auto"/>
        <w:right w:val="none" w:sz="0" w:space="0" w:color="auto"/>
      </w:divBdr>
    </w:div>
    <w:div w:id="1046831333">
      <w:bodyDiv w:val="1"/>
      <w:marLeft w:val="0"/>
      <w:marRight w:val="0"/>
      <w:marTop w:val="0"/>
      <w:marBottom w:val="0"/>
      <w:divBdr>
        <w:top w:val="none" w:sz="0" w:space="0" w:color="auto"/>
        <w:left w:val="none" w:sz="0" w:space="0" w:color="auto"/>
        <w:bottom w:val="none" w:sz="0" w:space="0" w:color="auto"/>
        <w:right w:val="none" w:sz="0" w:space="0" w:color="auto"/>
      </w:divBdr>
    </w:div>
    <w:div w:id="1058671322">
      <w:bodyDiv w:val="1"/>
      <w:marLeft w:val="0"/>
      <w:marRight w:val="0"/>
      <w:marTop w:val="0"/>
      <w:marBottom w:val="0"/>
      <w:divBdr>
        <w:top w:val="none" w:sz="0" w:space="0" w:color="auto"/>
        <w:left w:val="none" w:sz="0" w:space="0" w:color="auto"/>
        <w:bottom w:val="none" w:sz="0" w:space="0" w:color="auto"/>
        <w:right w:val="none" w:sz="0" w:space="0" w:color="auto"/>
      </w:divBdr>
    </w:div>
    <w:div w:id="1063218887">
      <w:bodyDiv w:val="1"/>
      <w:marLeft w:val="0"/>
      <w:marRight w:val="0"/>
      <w:marTop w:val="0"/>
      <w:marBottom w:val="0"/>
      <w:divBdr>
        <w:top w:val="none" w:sz="0" w:space="0" w:color="auto"/>
        <w:left w:val="none" w:sz="0" w:space="0" w:color="auto"/>
        <w:bottom w:val="none" w:sz="0" w:space="0" w:color="auto"/>
        <w:right w:val="none" w:sz="0" w:space="0" w:color="auto"/>
      </w:divBdr>
    </w:div>
    <w:div w:id="1068960401">
      <w:bodyDiv w:val="1"/>
      <w:marLeft w:val="0"/>
      <w:marRight w:val="0"/>
      <w:marTop w:val="0"/>
      <w:marBottom w:val="0"/>
      <w:divBdr>
        <w:top w:val="none" w:sz="0" w:space="0" w:color="auto"/>
        <w:left w:val="none" w:sz="0" w:space="0" w:color="auto"/>
        <w:bottom w:val="none" w:sz="0" w:space="0" w:color="auto"/>
        <w:right w:val="none" w:sz="0" w:space="0" w:color="auto"/>
      </w:divBdr>
    </w:div>
    <w:div w:id="1071347004">
      <w:bodyDiv w:val="1"/>
      <w:marLeft w:val="0"/>
      <w:marRight w:val="0"/>
      <w:marTop w:val="0"/>
      <w:marBottom w:val="0"/>
      <w:divBdr>
        <w:top w:val="none" w:sz="0" w:space="0" w:color="auto"/>
        <w:left w:val="none" w:sz="0" w:space="0" w:color="auto"/>
        <w:bottom w:val="none" w:sz="0" w:space="0" w:color="auto"/>
        <w:right w:val="none" w:sz="0" w:space="0" w:color="auto"/>
      </w:divBdr>
    </w:div>
    <w:div w:id="1092312103">
      <w:bodyDiv w:val="1"/>
      <w:marLeft w:val="0"/>
      <w:marRight w:val="0"/>
      <w:marTop w:val="0"/>
      <w:marBottom w:val="0"/>
      <w:divBdr>
        <w:top w:val="none" w:sz="0" w:space="0" w:color="auto"/>
        <w:left w:val="none" w:sz="0" w:space="0" w:color="auto"/>
        <w:bottom w:val="none" w:sz="0" w:space="0" w:color="auto"/>
        <w:right w:val="none" w:sz="0" w:space="0" w:color="auto"/>
      </w:divBdr>
    </w:div>
    <w:div w:id="1094518681">
      <w:bodyDiv w:val="1"/>
      <w:marLeft w:val="0"/>
      <w:marRight w:val="0"/>
      <w:marTop w:val="0"/>
      <w:marBottom w:val="0"/>
      <w:divBdr>
        <w:top w:val="none" w:sz="0" w:space="0" w:color="auto"/>
        <w:left w:val="none" w:sz="0" w:space="0" w:color="auto"/>
        <w:bottom w:val="none" w:sz="0" w:space="0" w:color="auto"/>
        <w:right w:val="none" w:sz="0" w:space="0" w:color="auto"/>
      </w:divBdr>
    </w:div>
    <w:div w:id="1102721023">
      <w:bodyDiv w:val="1"/>
      <w:marLeft w:val="0"/>
      <w:marRight w:val="0"/>
      <w:marTop w:val="0"/>
      <w:marBottom w:val="0"/>
      <w:divBdr>
        <w:top w:val="none" w:sz="0" w:space="0" w:color="auto"/>
        <w:left w:val="none" w:sz="0" w:space="0" w:color="auto"/>
        <w:bottom w:val="none" w:sz="0" w:space="0" w:color="auto"/>
        <w:right w:val="none" w:sz="0" w:space="0" w:color="auto"/>
      </w:divBdr>
    </w:div>
    <w:div w:id="1105075285">
      <w:bodyDiv w:val="1"/>
      <w:marLeft w:val="0"/>
      <w:marRight w:val="0"/>
      <w:marTop w:val="0"/>
      <w:marBottom w:val="0"/>
      <w:divBdr>
        <w:top w:val="none" w:sz="0" w:space="0" w:color="auto"/>
        <w:left w:val="none" w:sz="0" w:space="0" w:color="auto"/>
        <w:bottom w:val="none" w:sz="0" w:space="0" w:color="auto"/>
        <w:right w:val="none" w:sz="0" w:space="0" w:color="auto"/>
      </w:divBdr>
    </w:div>
    <w:div w:id="1106384876">
      <w:bodyDiv w:val="1"/>
      <w:marLeft w:val="0"/>
      <w:marRight w:val="0"/>
      <w:marTop w:val="0"/>
      <w:marBottom w:val="0"/>
      <w:divBdr>
        <w:top w:val="none" w:sz="0" w:space="0" w:color="auto"/>
        <w:left w:val="none" w:sz="0" w:space="0" w:color="auto"/>
        <w:bottom w:val="none" w:sz="0" w:space="0" w:color="auto"/>
        <w:right w:val="none" w:sz="0" w:space="0" w:color="auto"/>
      </w:divBdr>
    </w:div>
    <w:div w:id="1110203083">
      <w:bodyDiv w:val="1"/>
      <w:marLeft w:val="0"/>
      <w:marRight w:val="0"/>
      <w:marTop w:val="0"/>
      <w:marBottom w:val="0"/>
      <w:divBdr>
        <w:top w:val="none" w:sz="0" w:space="0" w:color="auto"/>
        <w:left w:val="none" w:sz="0" w:space="0" w:color="auto"/>
        <w:bottom w:val="none" w:sz="0" w:space="0" w:color="auto"/>
        <w:right w:val="none" w:sz="0" w:space="0" w:color="auto"/>
      </w:divBdr>
    </w:div>
    <w:div w:id="1113672544">
      <w:bodyDiv w:val="1"/>
      <w:marLeft w:val="0"/>
      <w:marRight w:val="0"/>
      <w:marTop w:val="0"/>
      <w:marBottom w:val="0"/>
      <w:divBdr>
        <w:top w:val="none" w:sz="0" w:space="0" w:color="auto"/>
        <w:left w:val="none" w:sz="0" w:space="0" w:color="auto"/>
        <w:bottom w:val="none" w:sz="0" w:space="0" w:color="auto"/>
        <w:right w:val="none" w:sz="0" w:space="0" w:color="auto"/>
      </w:divBdr>
    </w:div>
    <w:div w:id="1123839963">
      <w:bodyDiv w:val="1"/>
      <w:marLeft w:val="0"/>
      <w:marRight w:val="0"/>
      <w:marTop w:val="0"/>
      <w:marBottom w:val="0"/>
      <w:divBdr>
        <w:top w:val="none" w:sz="0" w:space="0" w:color="auto"/>
        <w:left w:val="none" w:sz="0" w:space="0" w:color="auto"/>
        <w:bottom w:val="none" w:sz="0" w:space="0" w:color="auto"/>
        <w:right w:val="none" w:sz="0" w:space="0" w:color="auto"/>
      </w:divBdr>
    </w:div>
    <w:div w:id="1126005021">
      <w:bodyDiv w:val="1"/>
      <w:marLeft w:val="0"/>
      <w:marRight w:val="0"/>
      <w:marTop w:val="0"/>
      <w:marBottom w:val="0"/>
      <w:divBdr>
        <w:top w:val="none" w:sz="0" w:space="0" w:color="auto"/>
        <w:left w:val="none" w:sz="0" w:space="0" w:color="auto"/>
        <w:bottom w:val="none" w:sz="0" w:space="0" w:color="auto"/>
        <w:right w:val="none" w:sz="0" w:space="0" w:color="auto"/>
      </w:divBdr>
    </w:div>
    <w:div w:id="1126779801">
      <w:bodyDiv w:val="1"/>
      <w:marLeft w:val="0"/>
      <w:marRight w:val="0"/>
      <w:marTop w:val="0"/>
      <w:marBottom w:val="0"/>
      <w:divBdr>
        <w:top w:val="none" w:sz="0" w:space="0" w:color="auto"/>
        <w:left w:val="none" w:sz="0" w:space="0" w:color="auto"/>
        <w:bottom w:val="none" w:sz="0" w:space="0" w:color="auto"/>
        <w:right w:val="none" w:sz="0" w:space="0" w:color="auto"/>
      </w:divBdr>
    </w:div>
    <w:div w:id="1139303900">
      <w:bodyDiv w:val="1"/>
      <w:marLeft w:val="0"/>
      <w:marRight w:val="0"/>
      <w:marTop w:val="0"/>
      <w:marBottom w:val="0"/>
      <w:divBdr>
        <w:top w:val="none" w:sz="0" w:space="0" w:color="auto"/>
        <w:left w:val="none" w:sz="0" w:space="0" w:color="auto"/>
        <w:bottom w:val="none" w:sz="0" w:space="0" w:color="auto"/>
        <w:right w:val="none" w:sz="0" w:space="0" w:color="auto"/>
      </w:divBdr>
    </w:div>
    <w:div w:id="1149244317">
      <w:bodyDiv w:val="1"/>
      <w:marLeft w:val="0"/>
      <w:marRight w:val="0"/>
      <w:marTop w:val="0"/>
      <w:marBottom w:val="0"/>
      <w:divBdr>
        <w:top w:val="none" w:sz="0" w:space="0" w:color="auto"/>
        <w:left w:val="none" w:sz="0" w:space="0" w:color="auto"/>
        <w:bottom w:val="none" w:sz="0" w:space="0" w:color="auto"/>
        <w:right w:val="none" w:sz="0" w:space="0" w:color="auto"/>
      </w:divBdr>
    </w:div>
    <w:div w:id="1151143352">
      <w:bodyDiv w:val="1"/>
      <w:marLeft w:val="0"/>
      <w:marRight w:val="0"/>
      <w:marTop w:val="0"/>
      <w:marBottom w:val="0"/>
      <w:divBdr>
        <w:top w:val="none" w:sz="0" w:space="0" w:color="auto"/>
        <w:left w:val="none" w:sz="0" w:space="0" w:color="auto"/>
        <w:bottom w:val="none" w:sz="0" w:space="0" w:color="auto"/>
        <w:right w:val="none" w:sz="0" w:space="0" w:color="auto"/>
      </w:divBdr>
    </w:div>
    <w:div w:id="1161312111">
      <w:bodyDiv w:val="1"/>
      <w:marLeft w:val="0"/>
      <w:marRight w:val="0"/>
      <w:marTop w:val="0"/>
      <w:marBottom w:val="0"/>
      <w:divBdr>
        <w:top w:val="none" w:sz="0" w:space="0" w:color="auto"/>
        <w:left w:val="none" w:sz="0" w:space="0" w:color="auto"/>
        <w:bottom w:val="none" w:sz="0" w:space="0" w:color="auto"/>
        <w:right w:val="none" w:sz="0" w:space="0" w:color="auto"/>
      </w:divBdr>
    </w:div>
    <w:div w:id="1165436704">
      <w:bodyDiv w:val="1"/>
      <w:marLeft w:val="0"/>
      <w:marRight w:val="0"/>
      <w:marTop w:val="0"/>
      <w:marBottom w:val="0"/>
      <w:divBdr>
        <w:top w:val="none" w:sz="0" w:space="0" w:color="auto"/>
        <w:left w:val="none" w:sz="0" w:space="0" w:color="auto"/>
        <w:bottom w:val="none" w:sz="0" w:space="0" w:color="auto"/>
        <w:right w:val="none" w:sz="0" w:space="0" w:color="auto"/>
      </w:divBdr>
    </w:div>
    <w:div w:id="1165899674">
      <w:bodyDiv w:val="1"/>
      <w:marLeft w:val="0"/>
      <w:marRight w:val="0"/>
      <w:marTop w:val="0"/>
      <w:marBottom w:val="0"/>
      <w:divBdr>
        <w:top w:val="none" w:sz="0" w:space="0" w:color="auto"/>
        <w:left w:val="none" w:sz="0" w:space="0" w:color="auto"/>
        <w:bottom w:val="none" w:sz="0" w:space="0" w:color="auto"/>
        <w:right w:val="none" w:sz="0" w:space="0" w:color="auto"/>
      </w:divBdr>
    </w:div>
    <w:div w:id="1194344036">
      <w:bodyDiv w:val="1"/>
      <w:marLeft w:val="0"/>
      <w:marRight w:val="0"/>
      <w:marTop w:val="0"/>
      <w:marBottom w:val="0"/>
      <w:divBdr>
        <w:top w:val="none" w:sz="0" w:space="0" w:color="auto"/>
        <w:left w:val="none" w:sz="0" w:space="0" w:color="auto"/>
        <w:bottom w:val="none" w:sz="0" w:space="0" w:color="auto"/>
        <w:right w:val="none" w:sz="0" w:space="0" w:color="auto"/>
      </w:divBdr>
    </w:div>
    <w:div w:id="1198356228">
      <w:bodyDiv w:val="1"/>
      <w:marLeft w:val="0"/>
      <w:marRight w:val="0"/>
      <w:marTop w:val="0"/>
      <w:marBottom w:val="0"/>
      <w:divBdr>
        <w:top w:val="none" w:sz="0" w:space="0" w:color="auto"/>
        <w:left w:val="none" w:sz="0" w:space="0" w:color="auto"/>
        <w:bottom w:val="none" w:sz="0" w:space="0" w:color="auto"/>
        <w:right w:val="none" w:sz="0" w:space="0" w:color="auto"/>
      </w:divBdr>
    </w:div>
    <w:div w:id="1212963955">
      <w:bodyDiv w:val="1"/>
      <w:marLeft w:val="0"/>
      <w:marRight w:val="0"/>
      <w:marTop w:val="0"/>
      <w:marBottom w:val="0"/>
      <w:divBdr>
        <w:top w:val="none" w:sz="0" w:space="0" w:color="auto"/>
        <w:left w:val="none" w:sz="0" w:space="0" w:color="auto"/>
        <w:bottom w:val="none" w:sz="0" w:space="0" w:color="auto"/>
        <w:right w:val="none" w:sz="0" w:space="0" w:color="auto"/>
      </w:divBdr>
    </w:div>
    <w:div w:id="1226600078">
      <w:bodyDiv w:val="1"/>
      <w:marLeft w:val="0"/>
      <w:marRight w:val="0"/>
      <w:marTop w:val="0"/>
      <w:marBottom w:val="0"/>
      <w:divBdr>
        <w:top w:val="none" w:sz="0" w:space="0" w:color="auto"/>
        <w:left w:val="none" w:sz="0" w:space="0" w:color="auto"/>
        <w:bottom w:val="none" w:sz="0" w:space="0" w:color="auto"/>
        <w:right w:val="none" w:sz="0" w:space="0" w:color="auto"/>
      </w:divBdr>
    </w:div>
    <w:div w:id="1228494648">
      <w:bodyDiv w:val="1"/>
      <w:marLeft w:val="0"/>
      <w:marRight w:val="0"/>
      <w:marTop w:val="0"/>
      <w:marBottom w:val="0"/>
      <w:divBdr>
        <w:top w:val="none" w:sz="0" w:space="0" w:color="auto"/>
        <w:left w:val="none" w:sz="0" w:space="0" w:color="auto"/>
        <w:bottom w:val="none" w:sz="0" w:space="0" w:color="auto"/>
        <w:right w:val="none" w:sz="0" w:space="0" w:color="auto"/>
      </w:divBdr>
    </w:div>
    <w:div w:id="1230383231">
      <w:bodyDiv w:val="1"/>
      <w:marLeft w:val="0"/>
      <w:marRight w:val="0"/>
      <w:marTop w:val="0"/>
      <w:marBottom w:val="0"/>
      <w:divBdr>
        <w:top w:val="none" w:sz="0" w:space="0" w:color="auto"/>
        <w:left w:val="none" w:sz="0" w:space="0" w:color="auto"/>
        <w:bottom w:val="none" w:sz="0" w:space="0" w:color="auto"/>
        <w:right w:val="none" w:sz="0" w:space="0" w:color="auto"/>
      </w:divBdr>
    </w:div>
    <w:div w:id="1233733701">
      <w:bodyDiv w:val="1"/>
      <w:marLeft w:val="0"/>
      <w:marRight w:val="0"/>
      <w:marTop w:val="0"/>
      <w:marBottom w:val="0"/>
      <w:divBdr>
        <w:top w:val="none" w:sz="0" w:space="0" w:color="auto"/>
        <w:left w:val="none" w:sz="0" w:space="0" w:color="auto"/>
        <w:bottom w:val="none" w:sz="0" w:space="0" w:color="auto"/>
        <w:right w:val="none" w:sz="0" w:space="0" w:color="auto"/>
      </w:divBdr>
    </w:div>
    <w:div w:id="1236743225">
      <w:bodyDiv w:val="1"/>
      <w:marLeft w:val="0"/>
      <w:marRight w:val="0"/>
      <w:marTop w:val="0"/>
      <w:marBottom w:val="0"/>
      <w:divBdr>
        <w:top w:val="none" w:sz="0" w:space="0" w:color="auto"/>
        <w:left w:val="none" w:sz="0" w:space="0" w:color="auto"/>
        <w:bottom w:val="none" w:sz="0" w:space="0" w:color="auto"/>
        <w:right w:val="none" w:sz="0" w:space="0" w:color="auto"/>
      </w:divBdr>
    </w:div>
    <w:div w:id="1246299569">
      <w:bodyDiv w:val="1"/>
      <w:marLeft w:val="0"/>
      <w:marRight w:val="0"/>
      <w:marTop w:val="0"/>
      <w:marBottom w:val="0"/>
      <w:divBdr>
        <w:top w:val="none" w:sz="0" w:space="0" w:color="auto"/>
        <w:left w:val="none" w:sz="0" w:space="0" w:color="auto"/>
        <w:bottom w:val="none" w:sz="0" w:space="0" w:color="auto"/>
        <w:right w:val="none" w:sz="0" w:space="0" w:color="auto"/>
      </w:divBdr>
    </w:div>
    <w:div w:id="1284313556">
      <w:bodyDiv w:val="1"/>
      <w:marLeft w:val="0"/>
      <w:marRight w:val="0"/>
      <w:marTop w:val="0"/>
      <w:marBottom w:val="0"/>
      <w:divBdr>
        <w:top w:val="none" w:sz="0" w:space="0" w:color="auto"/>
        <w:left w:val="none" w:sz="0" w:space="0" w:color="auto"/>
        <w:bottom w:val="none" w:sz="0" w:space="0" w:color="auto"/>
        <w:right w:val="none" w:sz="0" w:space="0" w:color="auto"/>
      </w:divBdr>
    </w:div>
    <w:div w:id="1287463755">
      <w:bodyDiv w:val="1"/>
      <w:marLeft w:val="0"/>
      <w:marRight w:val="0"/>
      <w:marTop w:val="0"/>
      <w:marBottom w:val="0"/>
      <w:divBdr>
        <w:top w:val="none" w:sz="0" w:space="0" w:color="auto"/>
        <w:left w:val="none" w:sz="0" w:space="0" w:color="auto"/>
        <w:bottom w:val="none" w:sz="0" w:space="0" w:color="auto"/>
        <w:right w:val="none" w:sz="0" w:space="0" w:color="auto"/>
      </w:divBdr>
    </w:div>
    <w:div w:id="1301880033">
      <w:bodyDiv w:val="1"/>
      <w:marLeft w:val="0"/>
      <w:marRight w:val="0"/>
      <w:marTop w:val="0"/>
      <w:marBottom w:val="0"/>
      <w:divBdr>
        <w:top w:val="none" w:sz="0" w:space="0" w:color="auto"/>
        <w:left w:val="none" w:sz="0" w:space="0" w:color="auto"/>
        <w:bottom w:val="none" w:sz="0" w:space="0" w:color="auto"/>
        <w:right w:val="none" w:sz="0" w:space="0" w:color="auto"/>
      </w:divBdr>
    </w:div>
    <w:div w:id="1304576010">
      <w:bodyDiv w:val="1"/>
      <w:marLeft w:val="0"/>
      <w:marRight w:val="0"/>
      <w:marTop w:val="0"/>
      <w:marBottom w:val="0"/>
      <w:divBdr>
        <w:top w:val="none" w:sz="0" w:space="0" w:color="auto"/>
        <w:left w:val="none" w:sz="0" w:space="0" w:color="auto"/>
        <w:bottom w:val="none" w:sz="0" w:space="0" w:color="auto"/>
        <w:right w:val="none" w:sz="0" w:space="0" w:color="auto"/>
      </w:divBdr>
    </w:div>
    <w:div w:id="1326780908">
      <w:bodyDiv w:val="1"/>
      <w:marLeft w:val="0"/>
      <w:marRight w:val="0"/>
      <w:marTop w:val="0"/>
      <w:marBottom w:val="0"/>
      <w:divBdr>
        <w:top w:val="none" w:sz="0" w:space="0" w:color="auto"/>
        <w:left w:val="none" w:sz="0" w:space="0" w:color="auto"/>
        <w:bottom w:val="none" w:sz="0" w:space="0" w:color="auto"/>
        <w:right w:val="none" w:sz="0" w:space="0" w:color="auto"/>
      </w:divBdr>
    </w:div>
    <w:div w:id="1328243518">
      <w:bodyDiv w:val="1"/>
      <w:marLeft w:val="0"/>
      <w:marRight w:val="0"/>
      <w:marTop w:val="0"/>
      <w:marBottom w:val="0"/>
      <w:divBdr>
        <w:top w:val="none" w:sz="0" w:space="0" w:color="auto"/>
        <w:left w:val="none" w:sz="0" w:space="0" w:color="auto"/>
        <w:bottom w:val="none" w:sz="0" w:space="0" w:color="auto"/>
        <w:right w:val="none" w:sz="0" w:space="0" w:color="auto"/>
      </w:divBdr>
    </w:div>
    <w:div w:id="1329820982">
      <w:bodyDiv w:val="1"/>
      <w:marLeft w:val="0"/>
      <w:marRight w:val="0"/>
      <w:marTop w:val="0"/>
      <w:marBottom w:val="0"/>
      <w:divBdr>
        <w:top w:val="none" w:sz="0" w:space="0" w:color="auto"/>
        <w:left w:val="none" w:sz="0" w:space="0" w:color="auto"/>
        <w:bottom w:val="none" w:sz="0" w:space="0" w:color="auto"/>
        <w:right w:val="none" w:sz="0" w:space="0" w:color="auto"/>
      </w:divBdr>
    </w:div>
    <w:div w:id="1330525505">
      <w:bodyDiv w:val="1"/>
      <w:marLeft w:val="0"/>
      <w:marRight w:val="0"/>
      <w:marTop w:val="0"/>
      <w:marBottom w:val="0"/>
      <w:divBdr>
        <w:top w:val="none" w:sz="0" w:space="0" w:color="auto"/>
        <w:left w:val="none" w:sz="0" w:space="0" w:color="auto"/>
        <w:bottom w:val="none" w:sz="0" w:space="0" w:color="auto"/>
        <w:right w:val="none" w:sz="0" w:space="0" w:color="auto"/>
      </w:divBdr>
    </w:div>
    <w:div w:id="1340353894">
      <w:bodyDiv w:val="1"/>
      <w:marLeft w:val="0"/>
      <w:marRight w:val="0"/>
      <w:marTop w:val="0"/>
      <w:marBottom w:val="0"/>
      <w:divBdr>
        <w:top w:val="none" w:sz="0" w:space="0" w:color="auto"/>
        <w:left w:val="none" w:sz="0" w:space="0" w:color="auto"/>
        <w:bottom w:val="none" w:sz="0" w:space="0" w:color="auto"/>
        <w:right w:val="none" w:sz="0" w:space="0" w:color="auto"/>
      </w:divBdr>
    </w:div>
    <w:div w:id="1357081306">
      <w:bodyDiv w:val="1"/>
      <w:marLeft w:val="0"/>
      <w:marRight w:val="0"/>
      <w:marTop w:val="0"/>
      <w:marBottom w:val="0"/>
      <w:divBdr>
        <w:top w:val="none" w:sz="0" w:space="0" w:color="auto"/>
        <w:left w:val="none" w:sz="0" w:space="0" w:color="auto"/>
        <w:bottom w:val="none" w:sz="0" w:space="0" w:color="auto"/>
        <w:right w:val="none" w:sz="0" w:space="0" w:color="auto"/>
      </w:divBdr>
    </w:div>
    <w:div w:id="1357586588">
      <w:bodyDiv w:val="1"/>
      <w:marLeft w:val="0"/>
      <w:marRight w:val="0"/>
      <w:marTop w:val="0"/>
      <w:marBottom w:val="0"/>
      <w:divBdr>
        <w:top w:val="none" w:sz="0" w:space="0" w:color="auto"/>
        <w:left w:val="none" w:sz="0" w:space="0" w:color="auto"/>
        <w:bottom w:val="none" w:sz="0" w:space="0" w:color="auto"/>
        <w:right w:val="none" w:sz="0" w:space="0" w:color="auto"/>
      </w:divBdr>
    </w:div>
    <w:div w:id="1372263641">
      <w:bodyDiv w:val="1"/>
      <w:marLeft w:val="0"/>
      <w:marRight w:val="0"/>
      <w:marTop w:val="0"/>
      <w:marBottom w:val="0"/>
      <w:divBdr>
        <w:top w:val="none" w:sz="0" w:space="0" w:color="auto"/>
        <w:left w:val="none" w:sz="0" w:space="0" w:color="auto"/>
        <w:bottom w:val="none" w:sz="0" w:space="0" w:color="auto"/>
        <w:right w:val="none" w:sz="0" w:space="0" w:color="auto"/>
      </w:divBdr>
    </w:div>
    <w:div w:id="1375738732">
      <w:bodyDiv w:val="1"/>
      <w:marLeft w:val="0"/>
      <w:marRight w:val="0"/>
      <w:marTop w:val="0"/>
      <w:marBottom w:val="0"/>
      <w:divBdr>
        <w:top w:val="none" w:sz="0" w:space="0" w:color="auto"/>
        <w:left w:val="none" w:sz="0" w:space="0" w:color="auto"/>
        <w:bottom w:val="none" w:sz="0" w:space="0" w:color="auto"/>
        <w:right w:val="none" w:sz="0" w:space="0" w:color="auto"/>
      </w:divBdr>
    </w:div>
    <w:div w:id="1390962731">
      <w:bodyDiv w:val="1"/>
      <w:marLeft w:val="0"/>
      <w:marRight w:val="0"/>
      <w:marTop w:val="0"/>
      <w:marBottom w:val="0"/>
      <w:divBdr>
        <w:top w:val="none" w:sz="0" w:space="0" w:color="auto"/>
        <w:left w:val="none" w:sz="0" w:space="0" w:color="auto"/>
        <w:bottom w:val="none" w:sz="0" w:space="0" w:color="auto"/>
        <w:right w:val="none" w:sz="0" w:space="0" w:color="auto"/>
      </w:divBdr>
    </w:div>
    <w:div w:id="1409575077">
      <w:bodyDiv w:val="1"/>
      <w:marLeft w:val="0"/>
      <w:marRight w:val="0"/>
      <w:marTop w:val="0"/>
      <w:marBottom w:val="0"/>
      <w:divBdr>
        <w:top w:val="none" w:sz="0" w:space="0" w:color="auto"/>
        <w:left w:val="none" w:sz="0" w:space="0" w:color="auto"/>
        <w:bottom w:val="none" w:sz="0" w:space="0" w:color="auto"/>
        <w:right w:val="none" w:sz="0" w:space="0" w:color="auto"/>
      </w:divBdr>
    </w:div>
    <w:div w:id="1409615102">
      <w:bodyDiv w:val="1"/>
      <w:marLeft w:val="0"/>
      <w:marRight w:val="0"/>
      <w:marTop w:val="0"/>
      <w:marBottom w:val="0"/>
      <w:divBdr>
        <w:top w:val="none" w:sz="0" w:space="0" w:color="auto"/>
        <w:left w:val="none" w:sz="0" w:space="0" w:color="auto"/>
        <w:bottom w:val="none" w:sz="0" w:space="0" w:color="auto"/>
        <w:right w:val="none" w:sz="0" w:space="0" w:color="auto"/>
      </w:divBdr>
    </w:div>
    <w:div w:id="1410885199">
      <w:bodyDiv w:val="1"/>
      <w:marLeft w:val="0"/>
      <w:marRight w:val="0"/>
      <w:marTop w:val="0"/>
      <w:marBottom w:val="0"/>
      <w:divBdr>
        <w:top w:val="none" w:sz="0" w:space="0" w:color="auto"/>
        <w:left w:val="none" w:sz="0" w:space="0" w:color="auto"/>
        <w:bottom w:val="none" w:sz="0" w:space="0" w:color="auto"/>
        <w:right w:val="none" w:sz="0" w:space="0" w:color="auto"/>
      </w:divBdr>
    </w:div>
    <w:div w:id="1434322435">
      <w:bodyDiv w:val="1"/>
      <w:marLeft w:val="0"/>
      <w:marRight w:val="0"/>
      <w:marTop w:val="0"/>
      <w:marBottom w:val="0"/>
      <w:divBdr>
        <w:top w:val="none" w:sz="0" w:space="0" w:color="auto"/>
        <w:left w:val="none" w:sz="0" w:space="0" w:color="auto"/>
        <w:bottom w:val="none" w:sz="0" w:space="0" w:color="auto"/>
        <w:right w:val="none" w:sz="0" w:space="0" w:color="auto"/>
      </w:divBdr>
    </w:div>
    <w:div w:id="1448888783">
      <w:bodyDiv w:val="1"/>
      <w:marLeft w:val="0"/>
      <w:marRight w:val="0"/>
      <w:marTop w:val="0"/>
      <w:marBottom w:val="0"/>
      <w:divBdr>
        <w:top w:val="none" w:sz="0" w:space="0" w:color="auto"/>
        <w:left w:val="none" w:sz="0" w:space="0" w:color="auto"/>
        <w:bottom w:val="none" w:sz="0" w:space="0" w:color="auto"/>
        <w:right w:val="none" w:sz="0" w:space="0" w:color="auto"/>
      </w:divBdr>
    </w:div>
    <w:div w:id="1457799204">
      <w:bodyDiv w:val="1"/>
      <w:marLeft w:val="0"/>
      <w:marRight w:val="0"/>
      <w:marTop w:val="0"/>
      <w:marBottom w:val="0"/>
      <w:divBdr>
        <w:top w:val="none" w:sz="0" w:space="0" w:color="auto"/>
        <w:left w:val="none" w:sz="0" w:space="0" w:color="auto"/>
        <w:bottom w:val="none" w:sz="0" w:space="0" w:color="auto"/>
        <w:right w:val="none" w:sz="0" w:space="0" w:color="auto"/>
      </w:divBdr>
    </w:div>
    <w:div w:id="1467629270">
      <w:bodyDiv w:val="1"/>
      <w:marLeft w:val="0"/>
      <w:marRight w:val="0"/>
      <w:marTop w:val="0"/>
      <w:marBottom w:val="0"/>
      <w:divBdr>
        <w:top w:val="none" w:sz="0" w:space="0" w:color="auto"/>
        <w:left w:val="none" w:sz="0" w:space="0" w:color="auto"/>
        <w:bottom w:val="none" w:sz="0" w:space="0" w:color="auto"/>
        <w:right w:val="none" w:sz="0" w:space="0" w:color="auto"/>
      </w:divBdr>
    </w:div>
    <w:div w:id="1471365517">
      <w:bodyDiv w:val="1"/>
      <w:marLeft w:val="0"/>
      <w:marRight w:val="0"/>
      <w:marTop w:val="0"/>
      <w:marBottom w:val="0"/>
      <w:divBdr>
        <w:top w:val="none" w:sz="0" w:space="0" w:color="auto"/>
        <w:left w:val="none" w:sz="0" w:space="0" w:color="auto"/>
        <w:bottom w:val="none" w:sz="0" w:space="0" w:color="auto"/>
        <w:right w:val="none" w:sz="0" w:space="0" w:color="auto"/>
      </w:divBdr>
    </w:div>
    <w:div w:id="1472792959">
      <w:bodyDiv w:val="1"/>
      <w:marLeft w:val="0"/>
      <w:marRight w:val="0"/>
      <w:marTop w:val="0"/>
      <w:marBottom w:val="0"/>
      <w:divBdr>
        <w:top w:val="none" w:sz="0" w:space="0" w:color="auto"/>
        <w:left w:val="none" w:sz="0" w:space="0" w:color="auto"/>
        <w:bottom w:val="none" w:sz="0" w:space="0" w:color="auto"/>
        <w:right w:val="none" w:sz="0" w:space="0" w:color="auto"/>
      </w:divBdr>
    </w:div>
    <w:div w:id="1477409389">
      <w:bodyDiv w:val="1"/>
      <w:marLeft w:val="0"/>
      <w:marRight w:val="0"/>
      <w:marTop w:val="0"/>
      <w:marBottom w:val="0"/>
      <w:divBdr>
        <w:top w:val="none" w:sz="0" w:space="0" w:color="auto"/>
        <w:left w:val="none" w:sz="0" w:space="0" w:color="auto"/>
        <w:bottom w:val="none" w:sz="0" w:space="0" w:color="auto"/>
        <w:right w:val="none" w:sz="0" w:space="0" w:color="auto"/>
      </w:divBdr>
    </w:div>
    <w:div w:id="1487819935">
      <w:bodyDiv w:val="1"/>
      <w:marLeft w:val="0"/>
      <w:marRight w:val="0"/>
      <w:marTop w:val="0"/>
      <w:marBottom w:val="0"/>
      <w:divBdr>
        <w:top w:val="none" w:sz="0" w:space="0" w:color="auto"/>
        <w:left w:val="none" w:sz="0" w:space="0" w:color="auto"/>
        <w:bottom w:val="none" w:sz="0" w:space="0" w:color="auto"/>
        <w:right w:val="none" w:sz="0" w:space="0" w:color="auto"/>
      </w:divBdr>
    </w:div>
    <w:div w:id="1508397486">
      <w:bodyDiv w:val="1"/>
      <w:marLeft w:val="0"/>
      <w:marRight w:val="0"/>
      <w:marTop w:val="0"/>
      <w:marBottom w:val="0"/>
      <w:divBdr>
        <w:top w:val="none" w:sz="0" w:space="0" w:color="auto"/>
        <w:left w:val="none" w:sz="0" w:space="0" w:color="auto"/>
        <w:bottom w:val="none" w:sz="0" w:space="0" w:color="auto"/>
        <w:right w:val="none" w:sz="0" w:space="0" w:color="auto"/>
      </w:divBdr>
    </w:div>
    <w:div w:id="1512909542">
      <w:bodyDiv w:val="1"/>
      <w:marLeft w:val="0"/>
      <w:marRight w:val="0"/>
      <w:marTop w:val="0"/>
      <w:marBottom w:val="0"/>
      <w:divBdr>
        <w:top w:val="none" w:sz="0" w:space="0" w:color="auto"/>
        <w:left w:val="none" w:sz="0" w:space="0" w:color="auto"/>
        <w:bottom w:val="none" w:sz="0" w:space="0" w:color="auto"/>
        <w:right w:val="none" w:sz="0" w:space="0" w:color="auto"/>
      </w:divBdr>
    </w:div>
    <w:div w:id="1530214454">
      <w:bodyDiv w:val="1"/>
      <w:marLeft w:val="0"/>
      <w:marRight w:val="0"/>
      <w:marTop w:val="0"/>
      <w:marBottom w:val="0"/>
      <w:divBdr>
        <w:top w:val="none" w:sz="0" w:space="0" w:color="auto"/>
        <w:left w:val="none" w:sz="0" w:space="0" w:color="auto"/>
        <w:bottom w:val="none" w:sz="0" w:space="0" w:color="auto"/>
        <w:right w:val="none" w:sz="0" w:space="0" w:color="auto"/>
      </w:divBdr>
    </w:div>
    <w:div w:id="1532954565">
      <w:bodyDiv w:val="1"/>
      <w:marLeft w:val="0"/>
      <w:marRight w:val="0"/>
      <w:marTop w:val="0"/>
      <w:marBottom w:val="0"/>
      <w:divBdr>
        <w:top w:val="none" w:sz="0" w:space="0" w:color="auto"/>
        <w:left w:val="none" w:sz="0" w:space="0" w:color="auto"/>
        <w:bottom w:val="none" w:sz="0" w:space="0" w:color="auto"/>
        <w:right w:val="none" w:sz="0" w:space="0" w:color="auto"/>
      </w:divBdr>
    </w:div>
    <w:div w:id="1541164834">
      <w:bodyDiv w:val="1"/>
      <w:marLeft w:val="0"/>
      <w:marRight w:val="0"/>
      <w:marTop w:val="0"/>
      <w:marBottom w:val="0"/>
      <w:divBdr>
        <w:top w:val="none" w:sz="0" w:space="0" w:color="auto"/>
        <w:left w:val="none" w:sz="0" w:space="0" w:color="auto"/>
        <w:bottom w:val="none" w:sz="0" w:space="0" w:color="auto"/>
        <w:right w:val="none" w:sz="0" w:space="0" w:color="auto"/>
      </w:divBdr>
    </w:div>
    <w:div w:id="1557660424">
      <w:bodyDiv w:val="1"/>
      <w:marLeft w:val="0"/>
      <w:marRight w:val="0"/>
      <w:marTop w:val="0"/>
      <w:marBottom w:val="0"/>
      <w:divBdr>
        <w:top w:val="none" w:sz="0" w:space="0" w:color="auto"/>
        <w:left w:val="none" w:sz="0" w:space="0" w:color="auto"/>
        <w:bottom w:val="none" w:sz="0" w:space="0" w:color="auto"/>
        <w:right w:val="none" w:sz="0" w:space="0" w:color="auto"/>
      </w:divBdr>
    </w:div>
    <w:div w:id="1558013053">
      <w:bodyDiv w:val="1"/>
      <w:marLeft w:val="0"/>
      <w:marRight w:val="0"/>
      <w:marTop w:val="0"/>
      <w:marBottom w:val="0"/>
      <w:divBdr>
        <w:top w:val="none" w:sz="0" w:space="0" w:color="auto"/>
        <w:left w:val="none" w:sz="0" w:space="0" w:color="auto"/>
        <w:bottom w:val="none" w:sz="0" w:space="0" w:color="auto"/>
        <w:right w:val="none" w:sz="0" w:space="0" w:color="auto"/>
      </w:divBdr>
    </w:div>
    <w:div w:id="1569269932">
      <w:bodyDiv w:val="1"/>
      <w:marLeft w:val="0"/>
      <w:marRight w:val="0"/>
      <w:marTop w:val="0"/>
      <w:marBottom w:val="0"/>
      <w:divBdr>
        <w:top w:val="none" w:sz="0" w:space="0" w:color="auto"/>
        <w:left w:val="none" w:sz="0" w:space="0" w:color="auto"/>
        <w:bottom w:val="none" w:sz="0" w:space="0" w:color="auto"/>
        <w:right w:val="none" w:sz="0" w:space="0" w:color="auto"/>
      </w:divBdr>
    </w:div>
    <w:div w:id="1586187671">
      <w:bodyDiv w:val="1"/>
      <w:marLeft w:val="0"/>
      <w:marRight w:val="0"/>
      <w:marTop w:val="0"/>
      <w:marBottom w:val="0"/>
      <w:divBdr>
        <w:top w:val="none" w:sz="0" w:space="0" w:color="auto"/>
        <w:left w:val="none" w:sz="0" w:space="0" w:color="auto"/>
        <w:bottom w:val="none" w:sz="0" w:space="0" w:color="auto"/>
        <w:right w:val="none" w:sz="0" w:space="0" w:color="auto"/>
      </w:divBdr>
    </w:div>
    <w:div w:id="1602032804">
      <w:bodyDiv w:val="1"/>
      <w:marLeft w:val="0"/>
      <w:marRight w:val="0"/>
      <w:marTop w:val="0"/>
      <w:marBottom w:val="0"/>
      <w:divBdr>
        <w:top w:val="none" w:sz="0" w:space="0" w:color="auto"/>
        <w:left w:val="none" w:sz="0" w:space="0" w:color="auto"/>
        <w:bottom w:val="none" w:sz="0" w:space="0" w:color="auto"/>
        <w:right w:val="none" w:sz="0" w:space="0" w:color="auto"/>
      </w:divBdr>
    </w:div>
    <w:div w:id="1605266779">
      <w:bodyDiv w:val="1"/>
      <w:marLeft w:val="0"/>
      <w:marRight w:val="0"/>
      <w:marTop w:val="0"/>
      <w:marBottom w:val="0"/>
      <w:divBdr>
        <w:top w:val="none" w:sz="0" w:space="0" w:color="auto"/>
        <w:left w:val="none" w:sz="0" w:space="0" w:color="auto"/>
        <w:bottom w:val="none" w:sz="0" w:space="0" w:color="auto"/>
        <w:right w:val="none" w:sz="0" w:space="0" w:color="auto"/>
      </w:divBdr>
    </w:div>
    <w:div w:id="1608928877">
      <w:bodyDiv w:val="1"/>
      <w:marLeft w:val="0"/>
      <w:marRight w:val="0"/>
      <w:marTop w:val="0"/>
      <w:marBottom w:val="0"/>
      <w:divBdr>
        <w:top w:val="none" w:sz="0" w:space="0" w:color="auto"/>
        <w:left w:val="none" w:sz="0" w:space="0" w:color="auto"/>
        <w:bottom w:val="none" w:sz="0" w:space="0" w:color="auto"/>
        <w:right w:val="none" w:sz="0" w:space="0" w:color="auto"/>
      </w:divBdr>
    </w:div>
    <w:div w:id="1611350466">
      <w:bodyDiv w:val="1"/>
      <w:marLeft w:val="0"/>
      <w:marRight w:val="0"/>
      <w:marTop w:val="0"/>
      <w:marBottom w:val="0"/>
      <w:divBdr>
        <w:top w:val="none" w:sz="0" w:space="0" w:color="auto"/>
        <w:left w:val="none" w:sz="0" w:space="0" w:color="auto"/>
        <w:bottom w:val="none" w:sz="0" w:space="0" w:color="auto"/>
        <w:right w:val="none" w:sz="0" w:space="0" w:color="auto"/>
      </w:divBdr>
    </w:div>
    <w:div w:id="1627547531">
      <w:bodyDiv w:val="1"/>
      <w:marLeft w:val="0"/>
      <w:marRight w:val="0"/>
      <w:marTop w:val="0"/>
      <w:marBottom w:val="0"/>
      <w:divBdr>
        <w:top w:val="none" w:sz="0" w:space="0" w:color="auto"/>
        <w:left w:val="none" w:sz="0" w:space="0" w:color="auto"/>
        <w:bottom w:val="none" w:sz="0" w:space="0" w:color="auto"/>
        <w:right w:val="none" w:sz="0" w:space="0" w:color="auto"/>
      </w:divBdr>
    </w:div>
    <w:div w:id="1632633517">
      <w:bodyDiv w:val="1"/>
      <w:marLeft w:val="0"/>
      <w:marRight w:val="0"/>
      <w:marTop w:val="0"/>
      <w:marBottom w:val="0"/>
      <w:divBdr>
        <w:top w:val="none" w:sz="0" w:space="0" w:color="auto"/>
        <w:left w:val="none" w:sz="0" w:space="0" w:color="auto"/>
        <w:bottom w:val="none" w:sz="0" w:space="0" w:color="auto"/>
        <w:right w:val="none" w:sz="0" w:space="0" w:color="auto"/>
      </w:divBdr>
    </w:div>
    <w:div w:id="1660385373">
      <w:bodyDiv w:val="1"/>
      <w:marLeft w:val="0"/>
      <w:marRight w:val="0"/>
      <w:marTop w:val="0"/>
      <w:marBottom w:val="0"/>
      <w:divBdr>
        <w:top w:val="none" w:sz="0" w:space="0" w:color="auto"/>
        <w:left w:val="none" w:sz="0" w:space="0" w:color="auto"/>
        <w:bottom w:val="none" w:sz="0" w:space="0" w:color="auto"/>
        <w:right w:val="none" w:sz="0" w:space="0" w:color="auto"/>
      </w:divBdr>
    </w:div>
    <w:div w:id="1671525151">
      <w:bodyDiv w:val="1"/>
      <w:marLeft w:val="0"/>
      <w:marRight w:val="0"/>
      <w:marTop w:val="0"/>
      <w:marBottom w:val="0"/>
      <w:divBdr>
        <w:top w:val="none" w:sz="0" w:space="0" w:color="auto"/>
        <w:left w:val="none" w:sz="0" w:space="0" w:color="auto"/>
        <w:bottom w:val="none" w:sz="0" w:space="0" w:color="auto"/>
        <w:right w:val="none" w:sz="0" w:space="0" w:color="auto"/>
      </w:divBdr>
    </w:div>
    <w:div w:id="1683163645">
      <w:bodyDiv w:val="1"/>
      <w:marLeft w:val="0"/>
      <w:marRight w:val="0"/>
      <w:marTop w:val="0"/>
      <w:marBottom w:val="0"/>
      <w:divBdr>
        <w:top w:val="none" w:sz="0" w:space="0" w:color="auto"/>
        <w:left w:val="none" w:sz="0" w:space="0" w:color="auto"/>
        <w:bottom w:val="none" w:sz="0" w:space="0" w:color="auto"/>
        <w:right w:val="none" w:sz="0" w:space="0" w:color="auto"/>
      </w:divBdr>
    </w:div>
    <w:div w:id="1684286446">
      <w:bodyDiv w:val="1"/>
      <w:marLeft w:val="0"/>
      <w:marRight w:val="0"/>
      <w:marTop w:val="0"/>
      <w:marBottom w:val="0"/>
      <w:divBdr>
        <w:top w:val="none" w:sz="0" w:space="0" w:color="auto"/>
        <w:left w:val="none" w:sz="0" w:space="0" w:color="auto"/>
        <w:bottom w:val="none" w:sz="0" w:space="0" w:color="auto"/>
        <w:right w:val="none" w:sz="0" w:space="0" w:color="auto"/>
      </w:divBdr>
    </w:div>
    <w:div w:id="1701979467">
      <w:bodyDiv w:val="1"/>
      <w:marLeft w:val="0"/>
      <w:marRight w:val="0"/>
      <w:marTop w:val="0"/>
      <w:marBottom w:val="0"/>
      <w:divBdr>
        <w:top w:val="none" w:sz="0" w:space="0" w:color="auto"/>
        <w:left w:val="none" w:sz="0" w:space="0" w:color="auto"/>
        <w:bottom w:val="none" w:sz="0" w:space="0" w:color="auto"/>
        <w:right w:val="none" w:sz="0" w:space="0" w:color="auto"/>
      </w:divBdr>
    </w:div>
    <w:div w:id="1716929631">
      <w:bodyDiv w:val="1"/>
      <w:marLeft w:val="0"/>
      <w:marRight w:val="0"/>
      <w:marTop w:val="0"/>
      <w:marBottom w:val="0"/>
      <w:divBdr>
        <w:top w:val="none" w:sz="0" w:space="0" w:color="auto"/>
        <w:left w:val="none" w:sz="0" w:space="0" w:color="auto"/>
        <w:bottom w:val="none" w:sz="0" w:space="0" w:color="auto"/>
        <w:right w:val="none" w:sz="0" w:space="0" w:color="auto"/>
      </w:divBdr>
    </w:div>
    <w:div w:id="1721517825">
      <w:bodyDiv w:val="1"/>
      <w:marLeft w:val="0"/>
      <w:marRight w:val="0"/>
      <w:marTop w:val="0"/>
      <w:marBottom w:val="0"/>
      <w:divBdr>
        <w:top w:val="none" w:sz="0" w:space="0" w:color="auto"/>
        <w:left w:val="none" w:sz="0" w:space="0" w:color="auto"/>
        <w:bottom w:val="none" w:sz="0" w:space="0" w:color="auto"/>
        <w:right w:val="none" w:sz="0" w:space="0" w:color="auto"/>
      </w:divBdr>
    </w:div>
    <w:div w:id="1732147988">
      <w:bodyDiv w:val="1"/>
      <w:marLeft w:val="0"/>
      <w:marRight w:val="0"/>
      <w:marTop w:val="0"/>
      <w:marBottom w:val="0"/>
      <w:divBdr>
        <w:top w:val="none" w:sz="0" w:space="0" w:color="auto"/>
        <w:left w:val="none" w:sz="0" w:space="0" w:color="auto"/>
        <w:bottom w:val="none" w:sz="0" w:space="0" w:color="auto"/>
        <w:right w:val="none" w:sz="0" w:space="0" w:color="auto"/>
      </w:divBdr>
    </w:div>
    <w:div w:id="1738434331">
      <w:bodyDiv w:val="1"/>
      <w:marLeft w:val="0"/>
      <w:marRight w:val="0"/>
      <w:marTop w:val="0"/>
      <w:marBottom w:val="0"/>
      <w:divBdr>
        <w:top w:val="none" w:sz="0" w:space="0" w:color="auto"/>
        <w:left w:val="none" w:sz="0" w:space="0" w:color="auto"/>
        <w:bottom w:val="none" w:sz="0" w:space="0" w:color="auto"/>
        <w:right w:val="none" w:sz="0" w:space="0" w:color="auto"/>
      </w:divBdr>
    </w:div>
    <w:div w:id="1752385277">
      <w:bodyDiv w:val="1"/>
      <w:marLeft w:val="0"/>
      <w:marRight w:val="0"/>
      <w:marTop w:val="0"/>
      <w:marBottom w:val="0"/>
      <w:divBdr>
        <w:top w:val="none" w:sz="0" w:space="0" w:color="auto"/>
        <w:left w:val="none" w:sz="0" w:space="0" w:color="auto"/>
        <w:bottom w:val="none" w:sz="0" w:space="0" w:color="auto"/>
        <w:right w:val="none" w:sz="0" w:space="0" w:color="auto"/>
      </w:divBdr>
    </w:div>
    <w:div w:id="1752581336">
      <w:bodyDiv w:val="1"/>
      <w:marLeft w:val="0"/>
      <w:marRight w:val="0"/>
      <w:marTop w:val="0"/>
      <w:marBottom w:val="0"/>
      <w:divBdr>
        <w:top w:val="none" w:sz="0" w:space="0" w:color="auto"/>
        <w:left w:val="none" w:sz="0" w:space="0" w:color="auto"/>
        <w:bottom w:val="none" w:sz="0" w:space="0" w:color="auto"/>
        <w:right w:val="none" w:sz="0" w:space="0" w:color="auto"/>
      </w:divBdr>
    </w:div>
    <w:div w:id="1759671776">
      <w:bodyDiv w:val="1"/>
      <w:marLeft w:val="0"/>
      <w:marRight w:val="0"/>
      <w:marTop w:val="0"/>
      <w:marBottom w:val="0"/>
      <w:divBdr>
        <w:top w:val="none" w:sz="0" w:space="0" w:color="auto"/>
        <w:left w:val="none" w:sz="0" w:space="0" w:color="auto"/>
        <w:bottom w:val="none" w:sz="0" w:space="0" w:color="auto"/>
        <w:right w:val="none" w:sz="0" w:space="0" w:color="auto"/>
      </w:divBdr>
    </w:div>
    <w:div w:id="1761901655">
      <w:bodyDiv w:val="1"/>
      <w:marLeft w:val="0"/>
      <w:marRight w:val="0"/>
      <w:marTop w:val="0"/>
      <w:marBottom w:val="0"/>
      <w:divBdr>
        <w:top w:val="none" w:sz="0" w:space="0" w:color="auto"/>
        <w:left w:val="none" w:sz="0" w:space="0" w:color="auto"/>
        <w:bottom w:val="none" w:sz="0" w:space="0" w:color="auto"/>
        <w:right w:val="none" w:sz="0" w:space="0" w:color="auto"/>
      </w:divBdr>
    </w:div>
    <w:div w:id="1768378957">
      <w:bodyDiv w:val="1"/>
      <w:marLeft w:val="0"/>
      <w:marRight w:val="0"/>
      <w:marTop w:val="0"/>
      <w:marBottom w:val="0"/>
      <w:divBdr>
        <w:top w:val="none" w:sz="0" w:space="0" w:color="auto"/>
        <w:left w:val="none" w:sz="0" w:space="0" w:color="auto"/>
        <w:bottom w:val="none" w:sz="0" w:space="0" w:color="auto"/>
        <w:right w:val="none" w:sz="0" w:space="0" w:color="auto"/>
      </w:divBdr>
    </w:div>
    <w:div w:id="1769037053">
      <w:bodyDiv w:val="1"/>
      <w:marLeft w:val="0"/>
      <w:marRight w:val="0"/>
      <w:marTop w:val="0"/>
      <w:marBottom w:val="0"/>
      <w:divBdr>
        <w:top w:val="none" w:sz="0" w:space="0" w:color="auto"/>
        <w:left w:val="none" w:sz="0" w:space="0" w:color="auto"/>
        <w:bottom w:val="none" w:sz="0" w:space="0" w:color="auto"/>
        <w:right w:val="none" w:sz="0" w:space="0" w:color="auto"/>
      </w:divBdr>
    </w:div>
    <w:div w:id="1769352159">
      <w:bodyDiv w:val="1"/>
      <w:marLeft w:val="0"/>
      <w:marRight w:val="0"/>
      <w:marTop w:val="0"/>
      <w:marBottom w:val="0"/>
      <w:divBdr>
        <w:top w:val="none" w:sz="0" w:space="0" w:color="auto"/>
        <w:left w:val="none" w:sz="0" w:space="0" w:color="auto"/>
        <w:bottom w:val="none" w:sz="0" w:space="0" w:color="auto"/>
        <w:right w:val="none" w:sz="0" w:space="0" w:color="auto"/>
      </w:divBdr>
    </w:div>
    <w:div w:id="1777823149">
      <w:bodyDiv w:val="1"/>
      <w:marLeft w:val="0"/>
      <w:marRight w:val="0"/>
      <w:marTop w:val="0"/>
      <w:marBottom w:val="0"/>
      <w:divBdr>
        <w:top w:val="none" w:sz="0" w:space="0" w:color="auto"/>
        <w:left w:val="none" w:sz="0" w:space="0" w:color="auto"/>
        <w:bottom w:val="none" w:sz="0" w:space="0" w:color="auto"/>
        <w:right w:val="none" w:sz="0" w:space="0" w:color="auto"/>
      </w:divBdr>
    </w:div>
    <w:div w:id="1781535911">
      <w:bodyDiv w:val="1"/>
      <w:marLeft w:val="0"/>
      <w:marRight w:val="0"/>
      <w:marTop w:val="0"/>
      <w:marBottom w:val="0"/>
      <w:divBdr>
        <w:top w:val="none" w:sz="0" w:space="0" w:color="auto"/>
        <w:left w:val="none" w:sz="0" w:space="0" w:color="auto"/>
        <w:bottom w:val="none" w:sz="0" w:space="0" w:color="auto"/>
        <w:right w:val="none" w:sz="0" w:space="0" w:color="auto"/>
      </w:divBdr>
    </w:div>
    <w:div w:id="1784152775">
      <w:bodyDiv w:val="1"/>
      <w:marLeft w:val="0"/>
      <w:marRight w:val="0"/>
      <w:marTop w:val="0"/>
      <w:marBottom w:val="0"/>
      <w:divBdr>
        <w:top w:val="none" w:sz="0" w:space="0" w:color="auto"/>
        <w:left w:val="none" w:sz="0" w:space="0" w:color="auto"/>
        <w:bottom w:val="none" w:sz="0" w:space="0" w:color="auto"/>
        <w:right w:val="none" w:sz="0" w:space="0" w:color="auto"/>
      </w:divBdr>
    </w:div>
    <w:div w:id="1787696694">
      <w:bodyDiv w:val="1"/>
      <w:marLeft w:val="0"/>
      <w:marRight w:val="0"/>
      <w:marTop w:val="0"/>
      <w:marBottom w:val="0"/>
      <w:divBdr>
        <w:top w:val="none" w:sz="0" w:space="0" w:color="auto"/>
        <w:left w:val="none" w:sz="0" w:space="0" w:color="auto"/>
        <w:bottom w:val="none" w:sz="0" w:space="0" w:color="auto"/>
        <w:right w:val="none" w:sz="0" w:space="0" w:color="auto"/>
      </w:divBdr>
    </w:div>
    <w:div w:id="1788620220">
      <w:bodyDiv w:val="1"/>
      <w:marLeft w:val="0"/>
      <w:marRight w:val="0"/>
      <w:marTop w:val="0"/>
      <w:marBottom w:val="0"/>
      <w:divBdr>
        <w:top w:val="none" w:sz="0" w:space="0" w:color="auto"/>
        <w:left w:val="none" w:sz="0" w:space="0" w:color="auto"/>
        <w:bottom w:val="none" w:sz="0" w:space="0" w:color="auto"/>
        <w:right w:val="none" w:sz="0" w:space="0" w:color="auto"/>
      </w:divBdr>
    </w:div>
    <w:div w:id="1792943515">
      <w:bodyDiv w:val="1"/>
      <w:marLeft w:val="0"/>
      <w:marRight w:val="0"/>
      <w:marTop w:val="0"/>
      <w:marBottom w:val="0"/>
      <w:divBdr>
        <w:top w:val="none" w:sz="0" w:space="0" w:color="auto"/>
        <w:left w:val="none" w:sz="0" w:space="0" w:color="auto"/>
        <w:bottom w:val="none" w:sz="0" w:space="0" w:color="auto"/>
        <w:right w:val="none" w:sz="0" w:space="0" w:color="auto"/>
      </w:divBdr>
    </w:div>
    <w:div w:id="1800562186">
      <w:bodyDiv w:val="1"/>
      <w:marLeft w:val="0"/>
      <w:marRight w:val="0"/>
      <w:marTop w:val="0"/>
      <w:marBottom w:val="0"/>
      <w:divBdr>
        <w:top w:val="none" w:sz="0" w:space="0" w:color="auto"/>
        <w:left w:val="none" w:sz="0" w:space="0" w:color="auto"/>
        <w:bottom w:val="none" w:sz="0" w:space="0" w:color="auto"/>
        <w:right w:val="none" w:sz="0" w:space="0" w:color="auto"/>
      </w:divBdr>
    </w:div>
    <w:div w:id="1804225761">
      <w:bodyDiv w:val="1"/>
      <w:marLeft w:val="0"/>
      <w:marRight w:val="0"/>
      <w:marTop w:val="0"/>
      <w:marBottom w:val="0"/>
      <w:divBdr>
        <w:top w:val="none" w:sz="0" w:space="0" w:color="auto"/>
        <w:left w:val="none" w:sz="0" w:space="0" w:color="auto"/>
        <w:bottom w:val="none" w:sz="0" w:space="0" w:color="auto"/>
        <w:right w:val="none" w:sz="0" w:space="0" w:color="auto"/>
      </w:divBdr>
    </w:div>
    <w:div w:id="1820145637">
      <w:bodyDiv w:val="1"/>
      <w:marLeft w:val="0"/>
      <w:marRight w:val="0"/>
      <w:marTop w:val="0"/>
      <w:marBottom w:val="0"/>
      <w:divBdr>
        <w:top w:val="none" w:sz="0" w:space="0" w:color="auto"/>
        <w:left w:val="none" w:sz="0" w:space="0" w:color="auto"/>
        <w:bottom w:val="none" w:sz="0" w:space="0" w:color="auto"/>
        <w:right w:val="none" w:sz="0" w:space="0" w:color="auto"/>
      </w:divBdr>
    </w:div>
    <w:div w:id="1824152830">
      <w:bodyDiv w:val="1"/>
      <w:marLeft w:val="0"/>
      <w:marRight w:val="0"/>
      <w:marTop w:val="0"/>
      <w:marBottom w:val="0"/>
      <w:divBdr>
        <w:top w:val="none" w:sz="0" w:space="0" w:color="auto"/>
        <w:left w:val="none" w:sz="0" w:space="0" w:color="auto"/>
        <w:bottom w:val="none" w:sz="0" w:space="0" w:color="auto"/>
        <w:right w:val="none" w:sz="0" w:space="0" w:color="auto"/>
      </w:divBdr>
    </w:div>
    <w:div w:id="1829207432">
      <w:bodyDiv w:val="1"/>
      <w:marLeft w:val="0"/>
      <w:marRight w:val="0"/>
      <w:marTop w:val="0"/>
      <w:marBottom w:val="0"/>
      <w:divBdr>
        <w:top w:val="none" w:sz="0" w:space="0" w:color="auto"/>
        <w:left w:val="none" w:sz="0" w:space="0" w:color="auto"/>
        <w:bottom w:val="none" w:sz="0" w:space="0" w:color="auto"/>
        <w:right w:val="none" w:sz="0" w:space="0" w:color="auto"/>
      </w:divBdr>
    </w:div>
    <w:div w:id="1830321031">
      <w:bodyDiv w:val="1"/>
      <w:marLeft w:val="0"/>
      <w:marRight w:val="0"/>
      <w:marTop w:val="0"/>
      <w:marBottom w:val="0"/>
      <w:divBdr>
        <w:top w:val="none" w:sz="0" w:space="0" w:color="auto"/>
        <w:left w:val="none" w:sz="0" w:space="0" w:color="auto"/>
        <w:bottom w:val="none" w:sz="0" w:space="0" w:color="auto"/>
        <w:right w:val="none" w:sz="0" w:space="0" w:color="auto"/>
      </w:divBdr>
    </w:div>
    <w:div w:id="1831090651">
      <w:bodyDiv w:val="1"/>
      <w:marLeft w:val="0"/>
      <w:marRight w:val="0"/>
      <w:marTop w:val="0"/>
      <w:marBottom w:val="0"/>
      <w:divBdr>
        <w:top w:val="none" w:sz="0" w:space="0" w:color="auto"/>
        <w:left w:val="none" w:sz="0" w:space="0" w:color="auto"/>
        <w:bottom w:val="none" w:sz="0" w:space="0" w:color="auto"/>
        <w:right w:val="none" w:sz="0" w:space="0" w:color="auto"/>
      </w:divBdr>
    </w:div>
    <w:div w:id="1841961613">
      <w:bodyDiv w:val="1"/>
      <w:marLeft w:val="0"/>
      <w:marRight w:val="0"/>
      <w:marTop w:val="0"/>
      <w:marBottom w:val="0"/>
      <w:divBdr>
        <w:top w:val="none" w:sz="0" w:space="0" w:color="auto"/>
        <w:left w:val="none" w:sz="0" w:space="0" w:color="auto"/>
        <w:bottom w:val="none" w:sz="0" w:space="0" w:color="auto"/>
        <w:right w:val="none" w:sz="0" w:space="0" w:color="auto"/>
      </w:divBdr>
    </w:div>
    <w:div w:id="1848859735">
      <w:bodyDiv w:val="1"/>
      <w:marLeft w:val="0"/>
      <w:marRight w:val="0"/>
      <w:marTop w:val="0"/>
      <w:marBottom w:val="0"/>
      <w:divBdr>
        <w:top w:val="none" w:sz="0" w:space="0" w:color="auto"/>
        <w:left w:val="none" w:sz="0" w:space="0" w:color="auto"/>
        <w:bottom w:val="none" w:sz="0" w:space="0" w:color="auto"/>
        <w:right w:val="none" w:sz="0" w:space="0" w:color="auto"/>
      </w:divBdr>
    </w:div>
    <w:div w:id="1860312887">
      <w:bodyDiv w:val="1"/>
      <w:marLeft w:val="0"/>
      <w:marRight w:val="0"/>
      <w:marTop w:val="0"/>
      <w:marBottom w:val="0"/>
      <w:divBdr>
        <w:top w:val="none" w:sz="0" w:space="0" w:color="auto"/>
        <w:left w:val="none" w:sz="0" w:space="0" w:color="auto"/>
        <w:bottom w:val="none" w:sz="0" w:space="0" w:color="auto"/>
        <w:right w:val="none" w:sz="0" w:space="0" w:color="auto"/>
      </w:divBdr>
    </w:div>
    <w:div w:id="1864975804">
      <w:bodyDiv w:val="1"/>
      <w:marLeft w:val="0"/>
      <w:marRight w:val="0"/>
      <w:marTop w:val="0"/>
      <w:marBottom w:val="0"/>
      <w:divBdr>
        <w:top w:val="none" w:sz="0" w:space="0" w:color="auto"/>
        <w:left w:val="none" w:sz="0" w:space="0" w:color="auto"/>
        <w:bottom w:val="none" w:sz="0" w:space="0" w:color="auto"/>
        <w:right w:val="none" w:sz="0" w:space="0" w:color="auto"/>
      </w:divBdr>
    </w:div>
    <w:div w:id="1875774477">
      <w:bodyDiv w:val="1"/>
      <w:marLeft w:val="0"/>
      <w:marRight w:val="0"/>
      <w:marTop w:val="0"/>
      <w:marBottom w:val="0"/>
      <w:divBdr>
        <w:top w:val="none" w:sz="0" w:space="0" w:color="auto"/>
        <w:left w:val="none" w:sz="0" w:space="0" w:color="auto"/>
        <w:bottom w:val="none" w:sz="0" w:space="0" w:color="auto"/>
        <w:right w:val="none" w:sz="0" w:space="0" w:color="auto"/>
      </w:divBdr>
    </w:div>
    <w:div w:id="1884705457">
      <w:bodyDiv w:val="1"/>
      <w:marLeft w:val="0"/>
      <w:marRight w:val="0"/>
      <w:marTop w:val="0"/>
      <w:marBottom w:val="0"/>
      <w:divBdr>
        <w:top w:val="none" w:sz="0" w:space="0" w:color="auto"/>
        <w:left w:val="none" w:sz="0" w:space="0" w:color="auto"/>
        <w:bottom w:val="none" w:sz="0" w:space="0" w:color="auto"/>
        <w:right w:val="none" w:sz="0" w:space="0" w:color="auto"/>
      </w:divBdr>
    </w:div>
    <w:div w:id="1897886630">
      <w:bodyDiv w:val="1"/>
      <w:marLeft w:val="0"/>
      <w:marRight w:val="0"/>
      <w:marTop w:val="0"/>
      <w:marBottom w:val="0"/>
      <w:divBdr>
        <w:top w:val="none" w:sz="0" w:space="0" w:color="auto"/>
        <w:left w:val="none" w:sz="0" w:space="0" w:color="auto"/>
        <w:bottom w:val="none" w:sz="0" w:space="0" w:color="auto"/>
        <w:right w:val="none" w:sz="0" w:space="0" w:color="auto"/>
      </w:divBdr>
    </w:div>
    <w:div w:id="1913929029">
      <w:bodyDiv w:val="1"/>
      <w:marLeft w:val="0"/>
      <w:marRight w:val="0"/>
      <w:marTop w:val="0"/>
      <w:marBottom w:val="0"/>
      <w:divBdr>
        <w:top w:val="none" w:sz="0" w:space="0" w:color="auto"/>
        <w:left w:val="none" w:sz="0" w:space="0" w:color="auto"/>
        <w:bottom w:val="none" w:sz="0" w:space="0" w:color="auto"/>
        <w:right w:val="none" w:sz="0" w:space="0" w:color="auto"/>
      </w:divBdr>
    </w:div>
    <w:div w:id="1914970149">
      <w:bodyDiv w:val="1"/>
      <w:marLeft w:val="0"/>
      <w:marRight w:val="0"/>
      <w:marTop w:val="0"/>
      <w:marBottom w:val="0"/>
      <w:divBdr>
        <w:top w:val="none" w:sz="0" w:space="0" w:color="auto"/>
        <w:left w:val="none" w:sz="0" w:space="0" w:color="auto"/>
        <w:bottom w:val="none" w:sz="0" w:space="0" w:color="auto"/>
        <w:right w:val="none" w:sz="0" w:space="0" w:color="auto"/>
      </w:divBdr>
    </w:div>
    <w:div w:id="1916629021">
      <w:bodyDiv w:val="1"/>
      <w:marLeft w:val="0"/>
      <w:marRight w:val="0"/>
      <w:marTop w:val="0"/>
      <w:marBottom w:val="0"/>
      <w:divBdr>
        <w:top w:val="none" w:sz="0" w:space="0" w:color="auto"/>
        <w:left w:val="none" w:sz="0" w:space="0" w:color="auto"/>
        <w:bottom w:val="none" w:sz="0" w:space="0" w:color="auto"/>
        <w:right w:val="none" w:sz="0" w:space="0" w:color="auto"/>
      </w:divBdr>
    </w:div>
    <w:div w:id="1919902067">
      <w:bodyDiv w:val="1"/>
      <w:marLeft w:val="0"/>
      <w:marRight w:val="0"/>
      <w:marTop w:val="0"/>
      <w:marBottom w:val="0"/>
      <w:divBdr>
        <w:top w:val="none" w:sz="0" w:space="0" w:color="auto"/>
        <w:left w:val="none" w:sz="0" w:space="0" w:color="auto"/>
        <w:bottom w:val="none" w:sz="0" w:space="0" w:color="auto"/>
        <w:right w:val="none" w:sz="0" w:space="0" w:color="auto"/>
      </w:divBdr>
    </w:div>
    <w:div w:id="1934312217">
      <w:bodyDiv w:val="1"/>
      <w:marLeft w:val="0"/>
      <w:marRight w:val="0"/>
      <w:marTop w:val="0"/>
      <w:marBottom w:val="0"/>
      <w:divBdr>
        <w:top w:val="none" w:sz="0" w:space="0" w:color="auto"/>
        <w:left w:val="none" w:sz="0" w:space="0" w:color="auto"/>
        <w:bottom w:val="none" w:sz="0" w:space="0" w:color="auto"/>
        <w:right w:val="none" w:sz="0" w:space="0" w:color="auto"/>
      </w:divBdr>
    </w:div>
    <w:div w:id="1957953596">
      <w:bodyDiv w:val="1"/>
      <w:marLeft w:val="0"/>
      <w:marRight w:val="0"/>
      <w:marTop w:val="0"/>
      <w:marBottom w:val="0"/>
      <w:divBdr>
        <w:top w:val="none" w:sz="0" w:space="0" w:color="auto"/>
        <w:left w:val="none" w:sz="0" w:space="0" w:color="auto"/>
        <w:bottom w:val="none" w:sz="0" w:space="0" w:color="auto"/>
        <w:right w:val="none" w:sz="0" w:space="0" w:color="auto"/>
      </w:divBdr>
    </w:div>
    <w:div w:id="1997803605">
      <w:bodyDiv w:val="1"/>
      <w:marLeft w:val="0"/>
      <w:marRight w:val="0"/>
      <w:marTop w:val="0"/>
      <w:marBottom w:val="0"/>
      <w:divBdr>
        <w:top w:val="none" w:sz="0" w:space="0" w:color="auto"/>
        <w:left w:val="none" w:sz="0" w:space="0" w:color="auto"/>
        <w:bottom w:val="none" w:sz="0" w:space="0" w:color="auto"/>
        <w:right w:val="none" w:sz="0" w:space="0" w:color="auto"/>
      </w:divBdr>
    </w:div>
    <w:div w:id="2003658857">
      <w:bodyDiv w:val="1"/>
      <w:marLeft w:val="0"/>
      <w:marRight w:val="0"/>
      <w:marTop w:val="0"/>
      <w:marBottom w:val="0"/>
      <w:divBdr>
        <w:top w:val="none" w:sz="0" w:space="0" w:color="auto"/>
        <w:left w:val="none" w:sz="0" w:space="0" w:color="auto"/>
        <w:bottom w:val="none" w:sz="0" w:space="0" w:color="auto"/>
        <w:right w:val="none" w:sz="0" w:space="0" w:color="auto"/>
      </w:divBdr>
    </w:div>
    <w:div w:id="2019188025">
      <w:bodyDiv w:val="1"/>
      <w:marLeft w:val="0"/>
      <w:marRight w:val="0"/>
      <w:marTop w:val="0"/>
      <w:marBottom w:val="0"/>
      <w:divBdr>
        <w:top w:val="none" w:sz="0" w:space="0" w:color="auto"/>
        <w:left w:val="none" w:sz="0" w:space="0" w:color="auto"/>
        <w:bottom w:val="none" w:sz="0" w:space="0" w:color="auto"/>
        <w:right w:val="none" w:sz="0" w:space="0" w:color="auto"/>
      </w:divBdr>
    </w:div>
    <w:div w:id="2028097538">
      <w:bodyDiv w:val="1"/>
      <w:marLeft w:val="0"/>
      <w:marRight w:val="0"/>
      <w:marTop w:val="0"/>
      <w:marBottom w:val="0"/>
      <w:divBdr>
        <w:top w:val="none" w:sz="0" w:space="0" w:color="auto"/>
        <w:left w:val="none" w:sz="0" w:space="0" w:color="auto"/>
        <w:bottom w:val="none" w:sz="0" w:space="0" w:color="auto"/>
        <w:right w:val="none" w:sz="0" w:space="0" w:color="auto"/>
      </w:divBdr>
    </w:div>
    <w:div w:id="2032218549">
      <w:bodyDiv w:val="1"/>
      <w:marLeft w:val="0"/>
      <w:marRight w:val="0"/>
      <w:marTop w:val="0"/>
      <w:marBottom w:val="0"/>
      <w:divBdr>
        <w:top w:val="none" w:sz="0" w:space="0" w:color="auto"/>
        <w:left w:val="none" w:sz="0" w:space="0" w:color="auto"/>
        <w:bottom w:val="none" w:sz="0" w:space="0" w:color="auto"/>
        <w:right w:val="none" w:sz="0" w:space="0" w:color="auto"/>
      </w:divBdr>
    </w:div>
    <w:div w:id="2049835016">
      <w:bodyDiv w:val="1"/>
      <w:marLeft w:val="0"/>
      <w:marRight w:val="0"/>
      <w:marTop w:val="0"/>
      <w:marBottom w:val="0"/>
      <w:divBdr>
        <w:top w:val="none" w:sz="0" w:space="0" w:color="auto"/>
        <w:left w:val="none" w:sz="0" w:space="0" w:color="auto"/>
        <w:bottom w:val="none" w:sz="0" w:space="0" w:color="auto"/>
        <w:right w:val="none" w:sz="0" w:space="0" w:color="auto"/>
      </w:divBdr>
    </w:div>
    <w:div w:id="2058776897">
      <w:bodyDiv w:val="1"/>
      <w:marLeft w:val="0"/>
      <w:marRight w:val="0"/>
      <w:marTop w:val="0"/>
      <w:marBottom w:val="0"/>
      <w:divBdr>
        <w:top w:val="none" w:sz="0" w:space="0" w:color="auto"/>
        <w:left w:val="none" w:sz="0" w:space="0" w:color="auto"/>
        <w:bottom w:val="none" w:sz="0" w:space="0" w:color="auto"/>
        <w:right w:val="none" w:sz="0" w:space="0" w:color="auto"/>
      </w:divBdr>
    </w:div>
    <w:div w:id="2066025817">
      <w:bodyDiv w:val="1"/>
      <w:marLeft w:val="0"/>
      <w:marRight w:val="0"/>
      <w:marTop w:val="0"/>
      <w:marBottom w:val="0"/>
      <w:divBdr>
        <w:top w:val="none" w:sz="0" w:space="0" w:color="auto"/>
        <w:left w:val="none" w:sz="0" w:space="0" w:color="auto"/>
        <w:bottom w:val="none" w:sz="0" w:space="0" w:color="auto"/>
        <w:right w:val="none" w:sz="0" w:space="0" w:color="auto"/>
      </w:divBdr>
    </w:div>
    <w:div w:id="2068186934">
      <w:bodyDiv w:val="1"/>
      <w:marLeft w:val="0"/>
      <w:marRight w:val="0"/>
      <w:marTop w:val="0"/>
      <w:marBottom w:val="0"/>
      <w:divBdr>
        <w:top w:val="none" w:sz="0" w:space="0" w:color="auto"/>
        <w:left w:val="none" w:sz="0" w:space="0" w:color="auto"/>
        <w:bottom w:val="none" w:sz="0" w:space="0" w:color="auto"/>
        <w:right w:val="none" w:sz="0" w:space="0" w:color="auto"/>
      </w:divBdr>
    </w:div>
    <w:div w:id="2086145927">
      <w:bodyDiv w:val="1"/>
      <w:marLeft w:val="0"/>
      <w:marRight w:val="0"/>
      <w:marTop w:val="0"/>
      <w:marBottom w:val="0"/>
      <w:divBdr>
        <w:top w:val="none" w:sz="0" w:space="0" w:color="auto"/>
        <w:left w:val="none" w:sz="0" w:space="0" w:color="auto"/>
        <w:bottom w:val="none" w:sz="0" w:space="0" w:color="auto"/>
        <w:right w:val="none" w:sz="0" w:space="0" w:color="auto"/>
      </w:divBdr>
    </w:div>
    <w:div w:id="2092314061">
      <w:bodyDiv w:val="1"/>
      <w:marLeft w:val="0"/>
      <w:marRight w:val="0"/>
      <w:marTop w:val="0"/>
      <w:marBottom w:val="0"/>
      <w:divBdr>
        <w:top w:val="none" w:sz="0" w:space="0" w:color="auto"/>
        <w:left w:val="none" w:sz="0" w:space="0" w:color="auto"/>
        <w:bottom w:val="none" w:sz="0" w:space="0" w:color="auto"/>
        <w:right w:val="none" w:sz="0" w:space="0" w:color="auto"/>
      </w:divBdr>
    </w:div>
    <w:div w:id="2094230547">
      <w:bodyDiv w:val="1"/>
      <w:marLeft w:val="0"/>
      <w:marRight w:val="0"/>
      <w:marTop w:val="0"/>
      <w:marBottom w:val="0"/>
      <w:divBdr>
        <w:top w:val="none" w:sz="0" w:space="0" w:color="auto"/>
        <w:left w:val="none" w:sz="0" w:space="0" w:color="auto"/>
        <w:bottom w:val="none" w:sz="0" w:space="0" w:color="auto"/>
        <w:right w:val="none" w:sz="0" w:space="0" w:color="auto"/>
      </w:divBdr>
    </w:div>
    <w:div w:id="2127848113">
      <w:bodyDiv w:val="1"/>
      <w:marLeft w:val="0"/>
      <w:marRight w:val="0"/>
      <w:marTop w:val="0"/>
      <w:marBottom w:val="0"/>
      <w:divBdr>
        <w:top w:val="none" w:sz="0" w:space="0" w:color="auto"/>
        <w:left w:val="none" w:sz="0" w:space="0" w:color="auto"/>
        <w:bottom w:val="none" w:sz="0" w:space="0" w:color="auto"/>
        <w:right w:val="none" w:sz="0" w:space="0" w:color="auto"/>
      </w:divBdr>
    </w:div>
    <w:div w:id="213001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amazon.ca/Prime-Line-Products-SP-9706-Compression/dp/B008RG3P7E/ref=asc_df_B008RG3P7E/?tag=googleshopc0c-20&amp;linkCode=df0&amp;hvadid=346147627168&amp;hvpos=&amp;hvnetw=g&amp;hvrand=2314713433565455132&amp;hvpone=&amp;hvptwo=&amp;hvqmt=&amp;hvdev=c&amp;hvdvcmdl=&amp;hvlocint=&amp;hvlocphy=9000681&amp;hvtargid=pla-335274182084&amp;psc=1"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footer" Target="footer1.xml"/><Relationship Id="rId26" Type="http://schemas.openxmlformats.org/officeDocument/2006/relationships/hyperlink" Target="https://p3america.com/lmc8-series/?gclid=Cj0KCQjw166aBhDEARIsAMEyZh40fjR43qTIrf4KEjU5qFG0nH1uUqgons_wdJuBSV1D0itSxOIxtSEaAmetEALw_wcB" TargetMode="External"/><Relationship Id="rId39" Type="http://schemas.openxmlformats.org/officeDocument/2006/relationships/glossaryDocument" Target="glossary/document.xml"/><Relationship Id="rId21" Type="http://schemas.openxmlformats.org/officeDocument/2006/relationships/image" Target="media/image5.png"/><Relationship Id="rId34" Type="http://schemas.openxmlformats.org/officeDocument/2006/relationships/hyperlink" Target="https://www.amazon.ca/Temperature-Humidity-Relative-Single-Bus-Raspberry/dp/B08HLX7XMF/ref=asc_df_B08HLX7XMF/?tag=googleshopc0c-20&amp;linkCode=df0&amp;hvadid=459373253751&amp;hvpos=&amp;hvnetw=g&amp;hvrand=14953933315876696884&amp;hvpone=&amp;hvptwo=&amp;hvqmt=&amp;hvdev=c&amp;hvdvcmdl=&amp;hvlocint=&amp;hvlocphy=9000681&amp;hvtargid=pla-1153415714598&amp;psc=1"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hyperlink" Target="https://www.amazon.ca/150mm-Linear-Motion-Shaft-Machine/dp/B08XYQNJL9/ref=asc_df_B08XYRSQGK/?tag=googleshopc0c-20&amp;linkCode=df0&amp;hvadid=459812671320&amp;hvpos=&amp;hvnetw=g&amp;hvrand=18130029436716232122&amp;hvpone=&amp;hvptwo=&amp;hvqmt=&amp;hvdev=c&amp;hvdvcmdl=&amp;hvlocint=&amp;hvlocphy=9000681&amp;hvtargid=pla-1480023701711&amp;th=1" TargetMode="External"/><Relationship Id="rId41"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www.amazon.ca/Stepper-Bipolar-4-Leads-Connector-Printer/dp/B06ZYQNBFR/ref=asc_df_B06ZYQNBFR/?tag=googleshopc0c-20&amp;linkCode=df0&amp;hvadid=292950561541&amp;hvpos=&amp;hvnetw=g&amp;hvrand=17447755533118740576&amp;hvpone=&amp;hvptwo=&amp;hvqmt=&amp;hvdev=c&amp;hvdvcmdl=&amp;hvlocint=&amp;hvlocphy=9000681&amp;hvtargid=pla-491473433413&amp;psc=1" TargetMode="External"/><Relationship Id="rId32" Type="http://schemas.openxmlformats.org/officeDocument/2006/relationships/hyperlink" Target="https://www.homedepot.ca/product/alexandria-moulding-5-8-inch-x-24-inch-x-48-inch-melamine-white-handy-panel/1000118290" TargetMode="External"/><Relationship Id="rId37" Type="http://schemas.openxmlformats.org/officeDocument/2006/relationships/fontTable" Target="fontTable.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jpeg"/><Relationship Id="rId23" Type="http://schemas.openxmlformats.org/officeDocument/2006/relationships/image" Target="media/image7.png"/><Relationship Id="rId28" Type="http://schemas.openxmlformats.org/officeDocument/2006/relationships/hyperlink" Target="https://www.amazon.ca/gp/product/B07K7MNBK6/ref=ppx_yo_dt_b_asin_title_o00_s00?ie=UTF8&amp;psc=1" TargetMode="External"/><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www.amazon.ca/uxcell-Aluminum-Clamping-Support-Diameter/dp/B07QTX8ZV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6.png"/><Relationship Id="rId27" Type="http://schemas.openxmlformats.org/officeDocument/2006/relationships/hyperlink" Target="https://www.amazon.ca/gp/product/B08HQG457T/ref=ppx_yo_dt_b_asin_title_o00_s00?ie=UTF8&amp;psc=1" TargetMode="External"/><Relationship Id="rId30" Type="http://schemas.openxmlformats.org/officeDocument/2006/relationships/hyperlink" Target="https://www.digikey.ca/en/products/detail/adafruit-industries-llc/1183/7035015?utm_adgroup=Structural%2C%20Motion%20Hardware&amp;utm_source=google&amp;utm_medium=cpc&amp;utm_campaign=Shopping_Product_Hardware%2C%20Fasteners%2C%20Accessories&amp;utm_term=&amp;productid=7035015&amp;gclid=Cj0KCQjw166aBhDEARIsAMEyZh6LuAjn5dRXtvgA6KKf4vcrb4r3yJbKZIzAcawVrpJJgeiFBEotsvYaAtPhEALw_wcB" TargetMode="External"/><Relationship Id="rId35" Type="http://schemas.openxmlformats.org/officeDocument/2006/relationships/hyperlink" Target="https://www.amazon.ca/Longruner-Capacitive-Display-800x480-Raspberry/dp/B071X8H5FB/ref=asc_df_B071X8H5FB/?tag=googleshopc0c-20&amp;linkCode=df0&amp;hvadid=292953537767&amp;hvpos=&amp;hvnetw=g&amp;hvrand=6150113411013073341&amp;hvpone=&amp;hvptwo=&amp;hvqmt=&amp;hvdev=c&amp;hvdvcmdl=&amp;hvlocint=&amp;hvlocphy=9000681&amp;hvtargid=pla-559134434335&amp;th=1"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eader" Target="header1.xml"/><Relationship Id="rId25" Type="http://schemas.openxmlformats.org/officeDocument/2006/relationships/hyperlink" Target="https://www.digikey.ca/en/products/detail/memsic-inc/EV3479A/15295944" TargetMode="External"/><Relationship Id="rId33" Type="http://schemas.openxmlformats.org/officeDocument/2006/relationships/hyperlink" Target="https://www.digikey.ca/en/products/detail/ghi-electronics-llc/BBB01-SC-505/6210999" TargetMode="External"/><Relationship Id="rId38"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C3B96692004F5897CBD34A0182182F"/>
        <w:category>
          <w:name w:val="General"/>
          <w:gallery w:val="placeholder"/>
        </w:category>
        <w:types>
          <w:type w:val="bbPlcHdr"/>
        </w:types>
        <w:behaviors>
          <w:behavior w:val="content"/>
        </w:behaviors>
        <w:guid w:val="{914CB328-5655-48C9-9C40-EF44F5F9DFB9}"/>
      </w:docPartPr>
      <w:docPartBody>
        <w:p w:rsidR="0050471B" w:rsidRDefault="0050471B"/>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581"/>
    <w:rsid w:val="004353F2"/>
    <w:rsid w:val="0050471B"/>
    <w:rsid w:val="00993EDD"/>
    <w:rsid w:val="00AF4F8D"/>
    <w:rsid w:val="00D86581"/>
    <w:rsid w:val="00DF55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9700262-f23e-42d5-a390-ee7b7baf4dd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4D4DC409E694B459B5B3E07B9EE0912" ma:contentTypeVersion="12" ma:contentTypeDescription="Create a new document." ma:contentTypeScope="" ma:versionID="2d328267ecfbaaf6d9be80c50c3dd222">
  <xsd:schema xmlns:xsd="http://www.w3.org/2001/XMLSchema" xmlns:xs="http://www.w3.org/2001/XMLSchema" xmlns:p="http://schemas.microsoft.com/office/2006/metadata/properties" xmlns:ns2="19700262-f23e-42d5-a390-ee7b7baf4dd3" xmlns:ns3="b264050d-de5b-4c91-a7b8-a2d874373213" targetNamespace="http://schemas.microsoft.com/office/2006/metadata/properties" ma:root="true" ma:fieldsID="c9e685218f409fc4360bc4aa9f60bded" ns2:_="" ns3:_="">
    <xsd:import namespace="19700262-f23e-42d5-a390-ee7b7baf4dd3"/>
    <xsd:import namespace="b264050d-de5b-4c91-a7b8-a2d87437321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700262-f23e-42d5-a390-ee7b7baf4d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f643bf9-c92d-4565-8aae-71318312e3e4" ma:termSetId="09814cd3-568e-fe90-9814-8d621ff8fb84" ma:anchorId="fba54fb3-c3e1-fe81-a776-ca4b69148c4d" ma:open="true" ma:isKeyword="false">
      <xsd:complexType>
        <xsd:sequence>
          <xsd:element ref="pc:Terms" minOccurs="0" maxOccurs="1"/>
        </xsd:sequence>
      </xsd:complex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264050d-de5b-4c91-a7b8-a2d87437321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ByT22</b:Tag>
    <b:SourceType>InternetSite</b:SourceType>
    <b:Guid>{5801C6D3-D032-4A9C-B52E-17098A44AFD0}</b:Guid>
    <b:Title>By The Numbers</b:Title>
    <b:Year>2022</b:Year>
    <b:ProductionCompany>Canadian Renewable Energy Association</b:ProductionCompany>
    <b:Month>January</b:Month>
    <b:YearAccessed>2022</b:YearAccessed>
    <b:MonthAccessed>September</b:MonthAccessed>
    <b:DayAccessed>18</b:DayAccessed>
    <b:URL>https://renewablesassociation.ca/by-the-numbers/</b:URL>
    <b:RefOrder>1</b:RefOrder>
  </b:Source>
  <b:Source>
    <b:Tag>Ngu20</b:Tag>
    <b:SourceType>JournalArticle</b:SourceType>
    <b:Guid>{93ACDA80-AC62-4ED9-B68B-FBCB620A3AEA}</b:Guid>
    <b:Title>Human perception of wind farm vibration</b:Title>
    <b:JournalName>Journal of Low Frequency Noise, Vibration and Active Control</b:JournalName>
    <b:Year>2020</b:Year>
    <b:Pages>17-27</b:Pages>
    <b:Volume>39</b:Volume>
    <b:Issue>1</b:Issue>
    <b:Author>
      <b:Author>
        <b:NameList>
          <b:Person>
            <b:Last>Nguyen</b:Last>
            <b:First>Duc-Phuc</b:First>
          </b:Person>
          <b:Person>
            <b:Last>Hansen</b:Last>
            <b:First>Kristy</b:First>
          </b:Person>
          <b:Person>
            <b:Last>Zajamsek</b:Last>
            <b:First>Branko</b:First>
          </b:Person>
        </b:NameList>
      </b:Author>
    </b:Author>
    <b:RefOrder>16</b:RefOrder>
  </b:Source>
  <b:Source>
    <b:Tag>Łop18</b:Tag>
    <b:SourceType>JournalArticle</b:SourceType>
    <b:Guid>{F11A2568-BB49-40D6-A1D9-7D0C2B2D21CF}</b:Guid>
    <b:Title>Living in habitats affected by wind turbines may result in an increase in corticosterone levels in ground dwelling animals</b:Title>
    <b:JournalName>Ecological Indicators</b:JournalName>
    <b:Year>2018</b:Year>
    <b:Pages>165-171</b:Pages>
    <b:Volume>84</b:Volume>
    <b:Author>
      <b:Author>
        <b:NameList>
          <b:Person>
            <b:Last>Łopucki</b:Last>
            <b:First>Rafał</b:First>
          </b:Person>
          <b:Person>
            <b:Last>Klich</b:Last>
            <b:First>Daniel</b:First>
          </b:Person>
          <b:Person>
            <b:Last>Ścibior</b:Last>
            <b:First>Agnieszka</b:First>
          </b:Person>
          <b:Person>
            <b:Last>Gołębiowska</b:Last>
            <b:First>Dorota</b:First>
          </b:Person>
          <b:Person>
            <b:Last>Perzanowski</b:Last>
            <b:First>Kajetan</b:First>
          </b:Person>
        </b:NameList>
      </b:Author>
    </b:Author>
    <b:RefOrder>4</b:RefOrder>
  </b:Source>
  <b:Source>
    <b:Tag>HeP19</b:Tag>
    <b:SourceType>JournalArticle</b:SourceType>
    <b:Guid>{202E5324-DD5E-45AA-883B-880165776145}</b:Guid>
    <b:Title>Field monitoring of the ground vibrations adjacent to an</b:Title>
    <b:Year>2019</b:Year>
    <b:Author>
      <b:Author>
        <b:NameList>
          <b:Person>
            <b:Last>He</b:Last>
            <b:First>Pengpeng</b:First>
          </b:Person>
          <b:Person>
            <b:Last>González-Hurtado</b:Last>
            <b:First>Jesús</b:First>
          </b:Person>
          <b:Person>
            <b:Last>Newson</b:Last>
            <b:First>Tim</b:First>
          </b:Person>
          <b:Person>
            <b:Last>Hong</b:Last>
            <b:First>Hanping</b:First>
          </b:Person>
          <b:Person>
            <b:Last>Postmann</b:Last>
            <b:First>Melanie</b:First>
          </b:Person>
          <b:Person>
            <b:Last>Molnar</b:Last>
            <b:First>Sheri</b:First>
          </b:Person>
        </b:NameList>
      </b:Author>
    </b:Author>
    <b:JournalName>Canadian Geotechnical Journal</b:JournalName>
    <b:Pages>595-602</b:Pages>
    <b:Volume>58</b:Volume>
    <b:Issue>4</b:Issue>
    <b:RefOrder>6</b:RefOrder>
  </b:Source>
  <b:Source>
    <b:Tag>Edw15</b:Tag>
    <b:SourceType>Report</b:SourceType>
    <b:Guid>{2BB25F0F-7BDA-4CC1-8BB6-B23D73EA0FD1}</b:Guid>
    <b:Title>Analysis of measured wind turbine seismic noise generated from the Summerside Wind Farm, Prince Edward Island</b:Title>
    <b:JournalName>Geological Survey of Canada</b:JournalName>
    <b:Year>2015</b:Year>
    <b:Publisher>Natural Resources Canada</b:Publisher>
    <b:City>Prince Edward Island</b:City>
    <b:Author>
      <b:Author>
        <b:NameList>
          <b:Person>
            <b:Last>Edwards</b:Last>
            <b:Middle>N</b:Middle>
            <b:First>W</b:First>
          </b:Person>
        </b:NameList>
      </b:Author>
    </b:Author>
    <b:RefOrder>3</b:RefOrder>
  </b:Source>
  <b:Source>
    <b:Tag>Bot13</b:Tag>
    <b:SourceType>JournalArticle</b:SourceType>
    <b:Guid>{7B6B92A5-546E-44F5-90E6-ADC76E6A339A}</b:Guid>
    <b:Title>Ground Vibration, Infrasound and Low Frequency Noise Measurements from a Modern Wind Turbine</b:Title>
    <b:JournalName>Acta Acustica united with Acustica</b:JournalName>
    <b:Year>2013</b:Year>
    <b:Pages>537-544</b:Pages>
    <b:Volume>99</b:Volume>
    <b:Issue>4</b:Issue>
    <b:Author>
      <b:Author>
        <b:NameList>
          <b:Person>
            <b:Last>Botha</b:Last>
            <b:First>Paul</b:First>
          </b:Person>
        </b:NameList>
      </b:Author>
    </b:Author>
    <b:RefOrder>8</b:RefOrder>
  </b:Source>
  <b:Source>
    <b:Tag>Bor191</b:Tag>
    <b:SourceType>JournalArticle</b:SourceType>
    <b:Guid>{432A9924-46BE-4F13-B6B8-885B7D9E8798}</b:Guid>
    <b:Title>Ground vibrations caused by wind power plant work as environmental pollution - case study</b:Title>
    <b:JournalName>MATEC Web of Conferences</b:JournalName>
    <b:Year>2019</b:Year>
    <b:Volume>302</b:Volume>
    <b:Issue>01002</b:Issue>
    <b:Author>
      <b:Author>
        <b:NameList>
          <b:Person>
            <b:Last>Borowski</b:Last>
            <b:First>Sylwester</b:First>
          </b:Person>
        </b:NameList>
      </b:Author>
    </b:Author>
    <b:RefOrder>9</b:RefOrder>
  </b:Source>
  <b:Source>
    <b:Tag>Tha17</b:Tag>
    <b:SourceType>JournalArticle</b:SourceType>
    <b:Guid>{24BA6D92-BD35-44F6-A2FB-A2928E2520FD}</b:Guid>
    <b:Title>Bird and bat species' global vulnerability to collision mortality at wind farms revealed through a trait-based assessment</b:Title>
    <b:Year>2017</b:Year>
    <b:JournalName>Proceedings of the Royal Society Biological Sciences</b:JournalName>
    <b:Volume>284</b:Volume>
    <b:Issue>1862</b:Issue>
    <b:Author>
      <b:Author>
        <b:NameList>
          <b:Person>
            <b:Last>Thaxter</b:Last>
            <b:Middle>B</b:Middle>
            <b:First>Chris</b:First>
          </b:Person>
          <b:Person>
            <b:Last>Buchanan</b:Last>
            <b:Middle>M</b:Middle>
            <b:First>Graeme</b:First>
          </b:Person>
          <b:Person>
            <b:Last>Carr</b:Last>
            <b:First>Jamie</b:First>
          </b:Person>
          <b:Person>
            <b:Last>Butchart</b:Last>
            <b:Middle>H.M.</b:Middle>
            <b:First>Stuart</b:First>
          </b:Person>
          <b:Person>
            <b:Last>Newbold</b:Last>
            <b:First>Tim</b:First>
          </b:Person>
          <b:Person>
            <b:Last>Green</b:Last>
            <b:Middle>E</b:Middle>
            <b:First>Rhys</b:First>
          </b:Person>
          <b:Person>
            <b:Last>Tobias</b:Last>
            <b:Middle>A</b:Middle>
            <b:First>Joseph</b:First>
          </b:Person>
          <b:Person>
            <b:Last>Foden</b:Last>
            <b:Middle>B</b:Middle>
            <b:First>Wendy</b:First>
          </b:Person>
          <b:Person>
            <b:Last>O'Brien</b:Last>
            <b:First>Sue</b:First>
          </b:Person>
          <b:Person>
            <b:Last>Pearce-Higgins</b:Last>
            <b:Middle>W</b:Middle>
            <b:First>James</b:First>
          </b:Person>
        </b:NameList>
      </b:Author>
    </b:Author>
    <b:RefOrder>2</b:RefOrder>
  </b:Source>
  <b:Source>
    <b:Tag>Łop16</b:Tag>
    <b:SourceType>JournalArticle</b:SourceType>
    <b:Guid>{DF9171B9-FA78-4918-B1A2-8D4469928BF1}</b:Guid>
    <b:Title>An assessment of non-volant terrestrial vertebrates response to wind farms—a study of small mammals</b:Title>
    <b:JournalName>Environmental Monitoring and Assessment</b:JournalName>
    <b:Year>2016</b:Year>
    <b:Volume>188</b:Volume>
    <b:Issue>122</b:Issue>
    <b:Author>
      <b:Author>
        <b:NameList>
          <b:Person>
            <b:Last>Łopucki</b:Last>
            <b:First>Rafal</b:First>
          </b:Person>
          <b:Person>
            <b:Last>Mróz</b:Last>
            <b:First>Iwona</b:First>
          </b:Person>
        </b:NameList>
      </b:Author>
    </b:Author>
    <b:RefOrder>5</b:RefOrder>
  </b:Source>
  <b:Source>
    <b:Tag>Sch02</b:Tag>
    <b:SourceType>Report</b:SourceType>
    <b:Guid>{9B2B67F7-00C8-4393-ABDA-257B5B364936}</b:Guid>
    <b:Title>Seismic Measurements at the Stateline Wind project</b:Title>
    <b:Year>2002</b:Year>
    <b:Publisher>LIGO</b:Publisher>
    <b:Author>
      <b:Author>
        <b:NameList>
          <b:Person>
            <b:Last>Schofield</b:Last>
            <b:First>Robert</b:First>
          </b:Person>
        </b:NameList>
      </b:Author>
    </b:Author>
    <b:RefOrder>7</b:RefOrder>
  </b:Source>
  <b:Source>
    <b:Tag>hquakeEurope</b:Tag>
    <b:SourceType>InternetSite</b:SourceType>
    <b:Guid>{D89019AB-1F9B-4149-8560-4988B901A5D7}</b:Guid>
    <b:Title>Tactile FAQ</b:Title>
    <b:Year>2022</b:Year>
    <b:Author>
      <b:Author>
        <b:NameList>
          <b:Person>
            <b:Last>Corporation</b:Last>
            <b:First>Earthquake</b:First>
            <b:Middle>Sound</b:Middle>
          </b:Person>
        </b:NameList>
      </b:Author>
    </b:Author>
    <b:ProductionCompany>Auralinear</b:ProductionCompany>
    <b:YearAccessed>2022</b:YearAccessed>
    <b:MonthAccessed>October</b:MonthAccessed>
    <b:DayAccessed>1</b:DayAccessed>
    <b:URL>http://www.earthquakesound.eu/info/faq/tactile-faq.aspx</b:URL>
    <b:InternetSiteTitle>Earthquake Europe</b:InternetSiteTitle>
    <b:RefOrder>13</b:RefOrder>
  </b:Source>
  <b:Source>
    <b:Tag>DCm22</b:Tag>
    <b:SourceType>InternetSite</b:SourceType>
    <b:Guid>{206BA1A2-7E99-4F5E-8F5C-95E60A2BC301}</b:Guid>
    <b:Title>DC motors and mechanisms</b:Title>
    <b:ProductionCompany>Precision Microdrivers</b:ProductionCompany>
    <b:Year>2022</b:Year>
    <b:YearAccessed>2022</b:YearAccessed>
    <b:MonthAccessed>October</b:MonthAccessed>
    <b:DayAccessed>1</b:DayAccessed>
    <b:URL>https://www.precisionmicrodrives.com/</b:URL>
    <b:RefOrder>17</b:RefOrder>
  </b:Source>
  <b:Source>
    <b:Tag>War06</b:Tag>
    <b:SourceType>ConferenceProceedings</b:SourceType>
    <b:Guid>{252B4824-CCFD-4A16-AAC4-A9E5E496B199}</b:Guid>
    <b:Title>Cryogenic Nano-Actuator for JWST</b:Title>
    <b:Year>2006</b:Year>
    <b:Author>
      <b:Author>
        <b:NameList>
          <b:Person>
            <b:Last>Warden</b:Last>
            <b:First>Robert</b:First>
          </b:Person>
        </b:NameList>
      </b:Author>
    </b:Author>
    <b:City>Hampton, Virginia</b:City>
    <b:ConferenceName>Proceedings of the 38th Aerospace Mechanisms Symposium</b:ConferenceName>
    <b:RefOrder>14</b:RefOrder>
  </b:Source>
  <b:Source>
    <b:Tag>Wha22</b:Tag>
    <b:SourceType>InternetSite</b:SourceType>
    <b:Guid>{3C66DBAC-DE5F-482E-84D2-3E91E15484E1}</b:Guid>
    <b:Title>What is an Earthquake?</b:Title>
    <b:ProductionCompany>Seismology Research Centre</b:ProductionCompany>
    <b:YearAccessed>2022</b:YearAccessed>
    <b:MonthAccessed>10</b:MonthAccessed>
    <b:DayAccessed>15</b:DayAccessed>
    <b:URL>https://www.src.com.au/earthquakes/seismology-101/what-is-an-earthquake/</b:URL>
    <b:RefOrder>11</b:RefOrder>
  </b:Source>
  <b:Source>
    <b:Tag>BUT22</b:Tag>
    <b:SourceType>InternetSite</b:SourceType>
    <b:Guid>{A179DDA5-0520-41F2-968D-B02335A762FD}</b:Guid>
    <b:Title>BUTTKICKER LFE</b:Title>
    <b:ProductionCompany>ButtKick Haptics</b:ProductionCompany>
    <b:YearAccessed>2022</b:YearAccessed>
    <b:MonthAccessed>08</b:MonthAccessed>
    <b:DayAccessed>20</b:DayAccessed>
    <b:URL>https://thebuttkicker.com/products/buttkicker-lfe-haptic-transducer</b:URL>
    <b:RefOrder>12</b:RefOrder>
  </b:Source>
  <b:Source>
    <b:Tag>Ser21</b:Tag>
    <b:SourceType>InternetSite</b:SourceType>
    <b:Guid>{B043B963-BE94-4AA0-8AB6-FCE0AA3A0069}</b:Guid>
    <b:Title>Snapping Turtle</b:Title>
    <b:ProductionCompany>The Canadian Encyclopedia</b:ProductionCompany>
    <b:Year>2021</b:Year>
    <b:Month>05</b:Month>
    <b:Day>6</b:Day>
    <b:YearAccessed>2022</b:YearAccessed>
    <b:MonthAccessed>10</b:MonthAccessed>
    <b:DayAccessed>15</b:DayAccessed>
    <b:URL>https://www.thecanadianencyclopedia.ca/en/article/snapping-turtle</b:URL>
    <b:Author>
      <b:Author>
        <b:NameList>
          <b:Person>
            <b:Last>Serralheiro-O'Neill</b:Last>
            <b:First>Benjamin</b:First>
          </b:Person>
        </b:NameList>
      </b:Author>
    </b:Author>
    <b:RefOrder>10</b:RefOrder>
  </b:Source>
  <b:Source>
    <b:Tag>Pol22</b:Tag>
    <b:SourceType>InternetSite</b:SourceType>
    <b:Guid>{7904DDFE-9D15-4D4C-8E1E-36C49FB30D82}</b:Guid>
    <b:Title>JWST Mirror Actuator</b:Title>
    <b:ProductionCompany>Thingiverse</b:ProductionCompany>
    <b:Year>2022</b:Year>
    <b:Month>02</b:Month>
    <b:Day>7</b:Day>
    <b:YearAccessed>2022</b:YearAccessed>
    <b:MonthAccessed>10</b:MonthAccessed>
    <b:DayAccessed>1</b:DayAccessed>
    <b:URL>https://www.thingiverse.com/thing:5232214</b:URL>
    <b:Author>
      <b:Author>
        <b:NameList>
          <b:Person>
            <b:Last>Polyfractal</b:Last>
          </b:Person>
        </b:NameList>
      </b:Author>
    </b:Author>
    <b:RefOrder>15</b:RefOrder>
  </b:Source>
</b:Sources>
</file>

<file path=customXml/itemProps1.xml><?xml version="1.0" encoding="utf-8"?>
<ds:datastoreItem xmlns:ds="http://schemas.openxmlformats.org/officeDocument/2006/customXml" ds:itemID="{7EA4E285-4BB7-46BC-8141-B3E12B09B9F3}">
  <ds:schemaRefs>
    <ds:schemaRef ds:uri="http://schemas.microsoft.com/office/2006/metadata/properties"/>
    <ds:schemaRef ds:uri="http://schemas.microsoft.com/office/infopath/2007/PartnerControls"/>
    <ds:schemaRef ds:uri="19700262-f23e-42d5-a390-ee7b7baf4dd3"/>
  </ds:schemaRefs>
</ds:datastoreItem>
</file>

<file path=customXml/itemProps2.xml><?xml version="1.0" encoding="utf-8"?>
<ds:datastoreItem xmlns:ds="http://schemas.openxmlformats.org/officeDocument/2006/customXml" ds:itemID="{9C449A71-C5A2-449A-B8AB-8FCEFA3F14C8}"/>
</file>

<file path=customXml/itemProps3.xml><?xml version="1.0" encoding="utf-8"?>
<ds:datastoreItem xmlns:ds="http://schemas.openxmlformats.org/officeDocument/2006/customXml" ds:itemID="{D50FEBF4-2529-4F27-AE6C-7EFE1A02122B}">
  <ds:schemaRefs>
    <ds:schemaRef ds:uri="http://schemas.microsoft.com/sharepoint/v3/contenttype/forms"/>
  </ds:schemaRefs>
</ds:datastoreItem>
</file>

<file path=customXml/itemProps4.xml><?xml version="1.0" encoding="utf-8"?>
<ds:datastoreItem xmlns:ds="http://schemas.openxmlformats.org/officeDocument/2006/customXml" ds:itemID="{0382AB24-615F-4852-804E-04D40C6A4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23</Pages>
  <Words>7199</Words>
  <Characters>41035</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Meia Pipa</dc:creator>
  <cp:keywords/>
  <dc:description/>
  <cp:lastModifiedBy>Meia Copeland</cp:lastModifiedBy>
  <cp:revision>128</cp:revision>
  <dcterms:created xsi:type="dcterms:W3CDTF">2022-10-19T13:16:00Z</dcterms:created>
  <dcterms:modified xsi:type="dcterms:W3CDTF">2022-10-20T04:02:00Z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0x01010014D4DC409E694B459B5B3E07B9EE0912</vt:lpwstr>
  </property>
  <property fmtid="{D5CDD505-2E9C-101B-9397-08002B2CF9AE}" pid="3" name="MediaServiceImageTags">
    <vt:lpwstr/>
  </property>
</Properties>
</file>